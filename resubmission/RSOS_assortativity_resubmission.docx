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9E0" w14:textId="44885672" w:rsidR="009101D8" w:rsidRPr="000B6432" w:rsidRDefault="00E87ED2" w:rsidP="00445BEE">
      <w:pPr>
        <w:pStyle w:val="01PaperTitle"/>
        <w:spacing w:line="240" w:lineRule="auto"/>
      </w:pPr>
      <w:r w:rsidRPr="00E87ED2">
        <w:t xml:space="preserve">Effects of assortative mixing and sex-traits on male-bias in </w:t>
      </w:r>
      <w:r w:rsidR="00F66DDE">
        <w:t>t</w:t>
      </w:r>
      <w:r w:rsidRPr="00E87ED2">
        <w:t>uberculosis: A modelling study</w:t>
      </w:r>
    </w:p>
    <w:p w14:paraId="04CF00E4" w14:textId="224642BE" w:rsidR="009101D8" w:rsidRPr="00F66DDE" w:rsidRDefault="00E87ED2" w:rsidP="00466DC4">
      <w:pPr>
        <w:pStyle w:val="02Authornames"/>
        <w:rPr>
          <w:vertAlign w:val="superscript"/>
        </w:rPr>
      </w:pPr>
      <w:r>
        <w:t>Paige B. Miller</w:t>
      </w:r>
      <w:r w:rsidR="00F66DDE">
        <w:rPr>
          <w:vertAlign w:val="superscript"/>
        </w:rPr>
        <w:t>1,2</w:t>
      </w:r>
      <w:r>
        <w:t xml:space="preserve">, Christopher </w:t>
      </w:r>
      <w:r w:rsidR="00F276F0">
        <w:t>C</w:t>
      </w:r>
      <w:r>
        <w:t>. Whalen</w:t>
      </w:r>
      <w:r w:rsidR="00F66DDE">
        <w:rPr>
          <w:vertAlign w:val="superscript"/>
        </w:rPr>
        <w:t>3</w:t>
      </w:r>
      <w:r>
        <w:t>, John M. Drake</w:t>
      </w:r>
      <w:r w:rsidR="00F66DDE">
        <w:rPr>
          <w:vertAlign w:val="superscript"/>
        </w:rPr>
        <w:t>1,2</w:t>
      </w:r>
    </w:p>
    <w:p w14:paraId="1461EE7E" w14:textId="747E1B89" w:rsidR="009101D8" w:rsidRDefault="00F66DDE" w:rsidP="00445BEE">
      <w:pPr>
        <w:pStyle w:val="03Authoraffiliation"/>
        <w:ind w:left="600" w:right="568"/>
      </w:pPr>
      <w:r>
        <w:t>1. Odum School of Ecology,</w:t>
      </w:r>
      <w:r w:rsidR="006013F5" w:rsidRPr="006013F5">
        <w:t xml:space="preserve"> </w:t>
      </w:r>
      <w:r w:rsidR="006013F5">
        <w:t>University of Georgia,</w:t>
      </w:r>
      <w:r>
        <w:t xml:space="preserve"> 140 E Green St, Athens GA 30602, USA</w:t>
      </w:r>
    </w:p>
    <w:p w14:paraId="62C27322" w14:textId="5AC46D98" w:rsidR="00F66DDE" w:rsidRDefault="00F66DDE" w:rsidP="00F66DDE">
      <w:pPr>
        <w:pStyle w:val="03Authoraffiliation"/>
        <w:ind w:left="600" w:right="568"/>
      </w:pPr>
      <w:r>
        <w:t>2. Center for the Ecology of Infectious Diseases, 140 E Green St, Athens GA 30602, USA</w:t>
      </w:r>
    </w:p>
    <w:p w14:paraId="3CAD411A" w14:textId="3132D7A9" w:rsidR="00F66DDE" w:rsidRDefault="00F66DDE" w:rsidP="00F66DDE">
      <w:pPr>
        <w:pStyle w:val="03Authoraffiliation"/>
        <w:ind w:left="600" w:right="568"/>
      </w:pPr>
      <w:r>
        <w:t>3. College of Public Health,</w:t>
      </w:r>
      <w:r w:rsidR="006013F5" w:rsidRPr="006013F5">
        <w:t xml:space="preserve"> </w:t>
      </w:r>
      <w:r w:rsidR="006013F5">
        <w:t xml:space="preserve">University of Georgia, </w:t>
      </w:r>
      <w:r>
        <w:t xml:space="preserve"> 100 Foster Road, Athens GA 30606, USA</w:t>
      </w:r>
    </w:p>
    <w:p w14:paraId="0C070C14" w14:textId="335ED84C" w:rsidR="00D67C77" w:rsidRDefault="00896470" w:rsidP="00445BEE">
      <w:pPr>
        <w:pStyle w:val="05Keywords"/>
      </w:pPr>
      <w:r w:rsidRPr="00896470">
        <w:rPr>
          <w:b/>
        </w:rPr>
        <w:t>Keywords:</w:t>
      </w:r>
      <w:r>
        <w:t xml:space="preserve"> </w:t>
      </w:r>
      <w:r w:rsidR="00F66DDE">
        <w:t>social networks, sex assortativity, infectious diseases, tuberculosis, mathematical model</w:t>
      </w:r>
    </w:p>
    <w:p w14:paraId="05670681" w14:textId="77777777" w:rsidR="004E5DED" w:rsidRPr="002F474A" w:rsidRDefault="004E5DED" w:rsidP="00445BEE">
      <w:pPr>
        <w:pStyle w:val="X1Textlinedonotuse"/>
      </w:pPr>
    </w:p>
    <w:p w14:paraId="5C712EEB" w14:textId="77777777" w:rsidR="000F359A" w:rsidRDefault="000F359A" w:rsidP="00445BEE">
      <w:pPr>
        <w:pStyle w:val="X1Textlinedonotuse"/>
        <w:sectPr w:rsidR="000F359A" w:rsidSect="000E3F64">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80" w:right="1134" w:bottom="851" w:left="1304" w:header="567" w:footer="851" w:gutter="0"/>
          <w:cols w:space="708"/>
          <w:titlePg/>
          <w:docGrid w:linePitch="360"/>
        </w:sectPr>
      </w:pPr>
    </w:p>
    <w:p w14:paraId="7D21E614" w14:textId="77777777" w:rsidR="00CD760A" w:rsidRDefault="00CD760A" w:rsidP="00445BEE">
      <w:pPr>
        <w:pStyle w:val="07HEADINGA"/>
        <w:widowControl w:val="0"/>
        <w:spacing w:line="240" w:lineRule="auto"/>
        <w:sectPr w:rsidR="00CD760A" w:rsidSect="00B85405">
          <w:type w:val="continuous"/>
          <w:pgSz w:w="11907" w:h="16840" w:code="9"/>
          <w:pgMar w:top="902" w:right="1134" w:bottom="851" w:left="1304" w:header="510" w:footer="680" w:gutter="0"/>
          <w:cols w:space="397"/>
          <w:titlePg/>
          <w:docGrid w:linePitch="360"/>
        </w:sectPr>
      </w:pPr>
    </w:p>
    <w:p w14:paraId="18847F02" w14:textId="10352A26" w:rsidR="00747A45" w:rsidRPr="00E14DF2" w:rsidRDefault="00747A45" w:rsidP="00445BEE">
      <w:pPr>
        <w:pStyle w:val="A1Footnote"/>
        <w:framePr w:w="9556" w:wrap="notBeside"/>
        <w:widowControl w:val="0"/>
      </w:pPr>
      <w:r w:rsidRPr="00E14DF2">
        <w:t>*Author for correspondence (</w:t>
      </w:r>
      <w:r w:rsidR="006013F5">
        <w:t>paigemiller554@gmail.com</w:t>
      </w:r>
      <w:r w:rsidRPr="00E14DF2">
        <w:t>).</w:t>
      </w:r>
    </w:p>
    <w:p w14:paraId="2E093F60" w14:textId="78915624" w:rsidR="00747A45" w:rsidRDefault="00747A45" w:rsidP="00445BEE">
      <w:pPr>
        <w:pStyle w:val="A1Footnote"/>
        <w:framePr w:w="9556" w:wrap="notBeside"/>
        <w:widowControl w:val="0"/>
      </w:pPr>
      <w:r w:rsidRPr="00E14DF2">
        <w:t xml:space="preserve">†Present address: </w:t>
      </w:r>
      <w:r w:rsidR="006013F5">
        <w:t>University of Georgia, Odum School of Ecology, 140 E Green St, Athens GA 30602, USA</w:t>
      </w:r>
    </w:p>
    <w:p w14:paraId="33D122F0" w14:textId="77777777" w:rsidR="00394285" w:rsidRDefault="00394285" w:rsidP="00445BEE">
      <w:pPr>
        <w:pStyle w:val="A1Footnote"/>
        <w:framePr w:w="9556" w:wrap="notBeside"/>
        <w:widowControl w:val="0"/>
      </w:pPr>
    </w:p>
    <w:p w14:paraId="79361B97" w14:textId="77777777" w:rsidR="00AD71BE" w:rsidRPr="00394285" w:rsidRDefault="005B579C" w:rsidP="00445BEE">
      <w:pPr>
        <w:pStyle w:val="titlersos"/>
        <w:rPr>
          <w:b w:val="0"/>
        </w:rPr>
      </w:pPr>
      <w:r w:rsidRPr="00394285">
        <w:rPr>
          <w:b w:val="0"/>
        </w:rPr>
        <w:t>Summary</w:t>
      </w:r>
    </w:p>
    <w:p w14:paraId="2BCD57DC" w14:textId="77777777" w:rsidR="005B579C" w:rsidRPr="0034068D" w:rsidRDefault="005B579C" w:rsidP="00445BEE">
      <w:pPr>
        <w:ind w:left="720"/>
        <w:rPr>
          <w:rFonts w:ascii="Palatino-Roman" w:hAnsi="Palatino-Roman"/>
          <w:sz w:val="20"/>
        </w:rPr>
      </w:pPr>
    </w:p>
    <w:p w14:paraId="293600F8" w14:textId="09D97A2F" w:rsidR="00376BA3" w:rsidRDefault="00E87ED2" w:rsidP="00445BEE">
      <w:pPr>
        <w:rPr>
          <w:rFonts w:ascii="Palatino-Roman" w:hAnsi="Palatino-Roman"/>
          <w:sz w:val="20"/>
        </w:rPr>
      </w:pPr>
      <w:r w:rsidRPr="00E87ED2">
        <w:rPr>
          <w:rFonts w:ascii="Palatino-Roman" w:hAnsi="Palatino-Roman" w:cs="Arial"/>
          <w:color w:val="333333"/>
          <w:sz w:val="20"/>
          <w:shd w:val="clear" w:color="auto" w:fill="FFFFFF"/>
        </w:rPr>
        <w:t xml:space="preserve">Globally, Tuberculosis disease (TB) is more common among males than females. Recent research proposes that differences in preferential social mixing by sex, or sex-assortativity, can alter infection patterns in TB.  We conducted a simulation study to see whether sex-assorted mixing patterns can explain the global ratio of male:female TB cases and what factors might cause sex-disparities in infectious diseases to be sensitive to assortative mixing. Simulations showed sex-assortativity alone cannot cause sex-bias in TB. However, we find an effect of interaction between assortativity and sex-traits that suggests a role for </w:t>
      </w:r>
      <w:r w:rsidR="00162072" w:rsidRPr="00E87ED2">
        <w:rPr>
          <w:rFonts w:ascii="Palatino-Roman" w:hAnsi="Palatino-Roman" w:cs="Arial"/>
          <w:color w:val="333333"/>
          <w:sz w:val="20"/>
          <w:shd w:val="clear" w:color="auto" w:fill="FFFFFF"/>
        </w:rPr>
        <w:t>behaviour</w:t>
      </w:r>
      <w:r w:rsidRPr="00E87ED2">
        <w:rPr>
          <w:rFonts w:ascii="Palatino-Roman" w:hAnsi="Palatino-Roman" w:cs="Arial"/>
          <w:color w:val="333333"/>
          <w:sz w:val="20"/>
          <w:shd w:val="clear" w:color="auto" w:fill="FFFFFF"/>
        </w:rPr>
        <w:t xml:space="preserve"> to influence sex-specific epidemiology of infectious diseases. In our study, the role of sex-assortativity was especially apparent for slower spreading infectious diseases, like TB. We also examined how assortativity and sex-traits affect the final outbreak size and other epidemic dynamics. These results are important for understanding when sex-assortativity, a common feature across human populations, can change epidemiological patterns.</w:t>
      </w:r>
    </w:p>
    <w:p w14:paraId="17CFF28D" w14:textId="77777777" w:rsidR="00842B3B" w:rsidRPr="0034068D" w:rsidRDefault="00842B3B" w:rsidP="00445BEE">
      <w:pPr>
        <w:rPr>
          <w:rFonts w:ascii="Palatino-Roman" w:hAnsi="Palatino-Roman"/>
          <w:sz w:val="20"/>
        </w:rPr>
      </w:pPr>
    </w:p>
    <w:p w14:paraId="1F98D781" w14:textId="77777777" w:rsidR="005B579C" w:rsidRPr="00394285" w:rsidRDefault="005B579C" w:rsidP="00445BEE">
      <w:pPr>
        <w:pStyle w:val="titlersos"/>
        <w:rPr>
          <w:b w:val="0"/>
        </w:rPr>
      </w:pPr>
      <w:r w:rsidRPr="00394285">
        <w:rPr>
          <w:b w:val="0"/>
        </w:rPr>
        <w:t>Introduction</w:t>
      </w:r>
    </w:p>
    <w:p w14:paraId="1FFCE9E3" w14:textId="412B9612" w:rsidR="006013F5" w:rsidRPr="006013F5" w:rsidRDefault="006013F5" w:rsidP="006013F5">
      <w:pPr>
        <w:rPr>
          <w:rFonts w:ascii="Palatino-Roman" w:hAnsi="Palatino-Roman" w:cs="Arial"/>
          <w:color w:val="333333"/>
          <w:sz w:val="20"/>
          <w:shd w:val="clear" w:color="auto" w:fill="FFFFFF"/>
        </w:rPr>
      </w:pPr>
      <w:r>
        <w:rPr>
          <w:rFonts w:ascii="Palatino-Roman" w:hAnsi="Palatino-Roman" w:cs="Arial"/>
          <w:color w:val="333333"/>
          <w:sz w:val="20"/>
          <w:shd w:val="clear" w:color="auto" w:fill="FFFFFF"/>
        </w:rPr>
        <w:t xml:space="preserve"> </w:t>
      </w:r>
      <w:r w:rsidRPr="006013F5">
        <w:rPr>
          <w:rFonts w:ascii="Palatino-Roman" w:hAnsi="Palatino-Roman" w:cs="Arial"/>
          <w:color w:val="333333"/>
          <w:sz w:val="20"/>
          <w:shd w:val="clear" w:color="auto" w:fill="FFFFFF"/>
        </w:rPr>
        <w:t xml:space="preserve">Tuberculosis (TB) is </w:t>
      </w:r>
      <w:ins w:id="0" w:author="Microsoft Office User" w:date="2020-12-07T12:22:00Z">
        <w:r w:rsidR="00B22BB9">
          <w:rPr>
            <w:rFonts w:ascii="Palatino-Roman" w:hAnsi="Palatino-Roman" w:cs="Arial"/>
            <w:color w:val="333333"/>
            <w:sz w:val="20"/>
            <w:shd w:val="clear" w:color="auto" w:fill="FFFFFF"/>
          </w:rPr>
          <w:t>a</w:t>
        </w:r>
      </w:ins>
      <w:r w:rsidRPr="006013F5">
        <w:rPr>
          <w:rFonts w:ascii="Palatino-Roman" w:hAnsi="Palatino-Roman" w:cs="Arial"/>
          <w:color w:val="333333"/>
          <w:sz w:val="20"/>
          <w:shd w:val="clear" w:color="auto" w:fill="FFFFFF"/>
        </w:rPr>
        <w:t xml:space="preserve"> leading cause of death due to infectious diseases, and notification data show that, on average, 1.8 male cases are reported for every female case </w:t>
      </w:r>
      <w:sdt>
        <w:sdtPr>
          <w:rPr>
            <w:rFonts w:ascii="Palatino-Roman" w:hAnsi="Palatino-Roman" w:cs="Arial"/>
            <w:color w:val="333333"/>
            <w:sz w:val="20"/>
            <w:shd w:val="clear" w:color="auto" w:fill="FFFFFF"/>
          </w:rPr>
          <w:alias w:val="SmartCite Citation"/>
          <w:tag w:val="2a4a35b4-4058-4736-9562-4ebd622e6639:dcfff44f-9120-4313-aa2b-836b05415521+"/>
          <w:id w:val="-146203225"/>
          <w:placeholder>
            <w:docPart w:val="DefaultPlaceholder_-1854013440"/>
          </w:placeholder>
        </w:sdtPr>
        <w:sdtEndPr/>
        <w:sdtContent>
          <w:r w:rsidR="00872088" w:rsidRPr="00872088">
            <w:rPr>
              <w:rFonts w:ascii="Palatino-Roman" w:hAnsi="Palatino-Roman"/>
              <w:color w:val="333333"/>
              <w:sz w:val="20"/>
            </w:rPr>
            <w:t>(1)</w:t>
          </w:r>
        </w:sdtContent>
      </w:sdt>
      <w:r w:rsidRPr="006013F5">
        <w:rPr>
          <w:rFonts w:ascii="Palatino-Roman" w:hAnsi="Palatino-Roman" w:cs="Arial"/>
          <w:color w:val="333333"/>
          <w:sz w:val="20"/>
          <w:shd w:val="clear" w:color="auto" w:fill="FFFFFF"/>
        </w:rPr>
        <w:t>. This pattern is strikingly consistent across all regions of the world with male:female ratios below 1 being rare</w:t>
      </w:r>
      <w:r w:rsidR="00165015">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62bf57bf-d9b6-4ba3-8942-db4187997b96+"/>
          <w:id w:val="1730335162"/>
          <w:placeholder>
            <w:docPart w:val="DefaultPlaceholder_-1854013440"/>
          </w:placeholder>
        </w:sdtPr>
        <w:sdtEndPr/>
        <w:sdtContent>
          <w:r w:rsidR="00872088" w:rsidRPr="00872088">
            <w:rPr>
              <w:rFonts w:ascii="Palatino-Roman" w:hAnsi="Palatino-Roman"/>
              <w:color w:val="333333"/>
              <w:sz w:val="20"/>
            </w:rPr>
            <w:t>(2)</w:t>
          </w:r>
        </w:sdtContent>
      </w:sdt>
      <w:r w:rsidRPr="006013F5">
        <w:rPr>
          <w:rFonts w:ascii="Palatino-Roman" w:hAnsi="Palatino-Roman" w:cs="Arial"/>
          <w:color w:val="333333"/>
          <w:sz w:val="20"/>
          <w:shd w:val="clear" w:color="auto" w:fill="FFFFFF"/>
        </w:rPr>
        <w:t xml:space="preserve">. Male-bias is also seen in adults of all ages but does not seem to apply to children </w:t>
      </w:r>
      <w:sdt>
        <w:sdtPr>
          <w:rPr>
            <w:rFonts w:ascii="Palatino-Roman" w:hAnsi="Palatino-Roman" w:cs="Arial"/>
            <w:color w:val="333333"/>
            <w:sz w:val="20"/>
            <w:shd w:val="clear" w:color="auto" w:fill="FFFFFF"/>
          </w:rPr>
          <w:alias w:val="SmartCite Citation"/>
          <w:tag w:val="2a4a35b4-4058-4736-9562-4ebd622e6639:b12dc1e9-8969-4ee3-aeb7-dcf18e1f8e4e+"/>
          <w:id w:val="199374148"/>
          <w:placeholder>
            <w:docPart w:val="DefaultPlaceholder_-1854013440"/>
          </w:placeholder>
        </w:sdtPr>
        <w:sdtEndPr/>
        <w:sdtContent>
          <w:r w:rsidR="00872088" w:rsidRPr="00872088">
            <w:rPr>
              <w:rFonts w:ascii="Palatino-Roman" w:hAnsi="Palatino-Roman"/>
              <w:color w:val="333333"/>
              <w:sz w:val="20"/>
            </w:rPr>
            <w:t>(3)</w:t>
          </w:r>
        </w:sdtContent>
      </w:sdt>
      <w:r w:rsidRPr="006013F5">
        <w:rPr>
          <w:rFonts w:ascii="Palatino-Roman" w:hAnsi="Palatino-Roman" w:cs="Arial"/>
          <w:color w:val="333333"/>
          <w:sz w:val="20"/>
          <w:shd w:val="clear" w:color="auto" w:fill="FFFFFF"/>
        </w:rPr>
        <w:t>. Differences in access to healthcare are not associated with this pattern as male-bias is observed in surveys using active case-finding</w:t>
      </w:r>
      <w:r w:rsidR="00165015">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5414765d-3330-4c85-a17a-13523c434300,2a4a35b4-4058-4736-9562-4ebd622e6639:99b504fc-bc59-452c-9542-a0481c7f8132+"/>
          <w:id w:val="103548030"/>
          <w:placeholder>
            <w:docPart w:val="DefaultPlaceholder_-1854013440"/>
          </w:placeholder>
        </w:sdtPr>
        <w:sdtEndPr/>
        <w:sdtContent>
          <w:r w:rsidR="00872088" w:rsidRPr="00872088">
            <w:rPr>
              <w:rFonts w:ascii="Palatino-Roman" w:hAnsi="Palatino-Roman"/>
              <w:color w:val="333333"/>
              <w:sz w:val="20"/>
            </w:rPr>
            <w:t>(4,5)</w:t>
          </w:r>
        </w:sdtContent>
      </w:sdt>
      <w:r w:rsidRPr="006013F5">
        <w:rPr>
          <w:rFonts w:ascii="Palatino-Roman" w:hAnsi="Palatino-Roman" w:cs="Arial"/>
          <w:color w:val="333333"/>
          <w:sz w:val="20"/>
          <w:shd w:val="clear" w:color="auto" w:fill="FFFFFF"/>
        </w:rPr>
        <w:t xml:space="preserve">. Moreover, male-bias is observed in developing and developed countries alike </w:t>
      </w:r>
      <w:sdt>
        <w:sdtPr>
          <w:rPr>
            <w:rFonts w:ascii="Palatino-Roman" w:hAnsi="Palatino-Roman" w:cs="Arial"/>
            <w:color w:val="333333"/>
            <w:sz w:val="20"/>
            <w:shd w:val="clear" w:color="auto" w:fill="FFFFFF"/>
          </w:rPr>
          <w:alias w:val="SmartCite Citation"/>
          <w:tag w:val="2a4a35b4-4058-4736-9562-4ebd622e6639:62bf57bf-d9b6-4ba3-8942-db4187997b96+"/>
          <w:id w:val="1443501007"/>
          <w:placeholder>
            <w:docPart w:val="DefaultPlaceholder_-1854013440"/>
          </w:placeholder>
        </w:sdtPr>
        <w:sdtEndPr/>
        <w:sdtContent>
          <w:r w:rsidR="00872088" w:rsidRPr="00872088">
            <w:rPr>
              <w:rFonts w:ascii="Palatino-Roman" w:hAnsi="Palatino-Roman"/>
              <w:color w:val="333333"/>
              <w:sz w:val="20"/>
            </w:rPr>
            <w:t>(2)</w:t>
          </w:r>
        </w:sdtContent>
      </w:sdt>
      <w:r w:rsidRPr="006013F5">
        <w:rPr>
          <w:rFonts w:ascii="Palatino-Roman" w:hAnsi="Palatino-Roman" w:cs="Arial"/>
          <w:color w:val="333333"/>
          <w:sz w:val="20"/>
          <w:shd w:val="clear" w:color="auto" w:fill="FFFFFF"/>
        </w:rPr>
        <w:t xml:space="preserve">, further reducing the likelihood that male-bias is primarily driven by differences in access to healthcare since access to healthcare should be more equal in higher income countries. In fact, TB is not unique in being male-biased (among adults, 9 out of 11 infectious diseases were found to be male-biased </w:t>
      </w:r>
      <w:sdt>
        <w:sdtPr>
          <w:rPr>
            <w:rFonts w:ascii="Palatino-Roman" w:hAnsi="Palatino-Roman" w:cs="Arial"/>
            <w:color w:val="333333"/>
            <w:sz w:val="20"/>
            <w:shd w:val="clear" w:color="auto" w:fill="FFFFFF"/>
          </w:rPr>
          <w:alias w:val="SmartCite Citation"/>
          <w:tag w:val="2a4a35b4-4058-4736-9562-4ebd622e6639:b12dc1e9-8969-4ee3-aeb7-dcf18e1f8e4e+"/>
          <w:id w:val="312228018"/>
          <w:placeholder>
            <w:docPart w:val="DefaultPlaceholder_-1854013440"/>
          </w:placeholder>
        </w:sdtPr>
        <w:sdtEndPr/>
        <w:sdtContent>
          <w:r w:rsidR="00872088" w:rsidRPr="00872088">
            <w:rPr>
              <w:rFonts w:ascii="Palatino-Roman" w:hAnsi="Palatino-Roman"/>
              <w:color w:val="333333"/>
              <w:sz w:val="20"/>
            </w:rPr>
            <w:t>(3)</w:t>
          </w:r>
        </w:sdtContent>
      </w:sdt>
      <w:r w:rsidRPr="006013F5">
        <w:rPr>
          <w:rFonts w:ascii="Palatino-Roman" w:hAnsi="Palatino-Roman" w:cs="Arial"/>
          <w:color w:val="333333"/>
          <w:sz w:val="20"/>
          <w:shd w:val="clear" w:color="auto" w:fill="FFFFFF"/>
        </w:rPr>
        <w:t xml:space="preserve">. Understanding why sex-bias arises, in both TB and other infectious diseases, has widespread implications for basic research on sex-differences in disease and treatments </w:t>
      </w:r>
      <w:sdt>
        <w:sdtPr>
          <w:rPr>
            <w:rFonts w:ascii="Palatino-Roman" w:hAnsi="Palatino-Roman" w:cs="Arial"/>
            <w:color w:val="333333"/>
            <w:sz w:val="20"/>
            <w:shd w:val="clear" w:color="auto" w:fill="FFFFFF"/>
          </w:rPr>
          <w:alias w:val="SmartCite Citation"/>
          <w:tag w:val="2a4a35b4-4058-4736-9562-4ebd622e6639:cbd93aa4-dd71-45da-be24-e6dd9abc10fd+"/>
          <w:id w:val="-1407534474"/>
          <w:placeholder>
            <w:docPart w:val="DefaultPlaceholder_-1854013440"/>
          </w:placeholder>
        </w:sdtPr>
        <w:sdtEndPr/>
        <w:sdtContent>
          <w:r w:rsidR="00872088" w:rsidRPr="00872088">
            <w:rPr>
              <w:rFonts w:ascii="Palatino-Roman" w:hAnsi="Palatino-Roman"/>
              <w:color w:val="333333"/>
              <w:sz w:val="20"/>
            </w:rPr>
            <w:t>(6)</w:t>
          </w:r>
        </w:sdtContent>
      </w:sdt>
      <w:r w:rsidRPr="006013F5">
        <w:rPr>
          <w:rFonts w:ascii="Palatino-Roman" w:hAnsi="Palatino-Roman" w:cs="Arial"/>
          <w:color w:val="333333"/>
          <w:sz w:val="20"/>
          <w:shd w:val="clear" w:color="auto" w:fill="FFFFFF"/>
        </w:rPr>
        <w:t xml:space="preserve">, public health </w:t>
      </w:r>
      <w:sdt>
        <w:sdtPr>
          <w:rPr>
            <w:rFonts w:ascii="Palatino-Roman" w:hAnsi="Palatino-Roman" w:cs="Arial"/>
            <w:color w:val="333333"/>
            <w:sz w:val="20"/>
            <w:shd w:val="clear" w:color="auto" w:fill="FFFFFF"/>
          </w:rPr>
          <w:alias w:val="SmartCite Citation"/>
          <w:tag w:val="2a4a35b4-4058-4736-9562-4ebd622e6639:3880e60a-e525-450a-8587-61bafae5c8bd+"/>
          <w:id w:val="446669118"/>
          <w:placeholder>
            <w:docPart w:val="DefaultPlaceholder_-1854013440"/>
          </w:placeholder>
        </w:sdtPr>
        <w:sdtEndPr/>
        <w:sdtContent>
          <w:r w:rsidR="00872088" w:rsidRPr="00872088">
            <w:rPr>
              <w:rFonts w:ascii="Palatino-Roman" w:hAnsi="Palatino-Roman"/>
              <w:color w:val="333333"/>
              <w:sz w:val="20"/>
            </w:rPr>
            <w:t>(7)</w:t>
          </w:r>
        </w:sdtContent>
      </w:sdt>
      <w:r w:rsidRPr="006013F5">
        <w:rPr>
          <w:rFonts w:ascii="Palatino-Roman" w:hAnsi="Palatino-Roman" w:cs="Arial"/>
          <w:color w:val="333333"/>
          <w:sz w:val="20"/>
          <w:shd w:val="clear" w:color="auto" w:fill="FFFFFF"/>
        </w:rPr>
        <w:t xml:space="preserve">, and more realistic models and predictions of disease burden. </w:t>
      </w:r>
    </w:p>
    <w:p w14:paraId="44A56F39" w14:textId="77777777" w:rsidR="006013F5" w:rsidRPr="006013F5" w:rsidRDefault="006013F5" w:rsidP="006013F5">
      <w:pPr>
        <w:rPr>
          <w:rFonts w:ascii="Palatino-Roman" w:hAnsi="Palatino-Roman" w:cs="Arial"/>
          <w:color w:val="333333"/>
          <w:sz w:val="20"/>
          <w:shd w:val="clear" w:color="auto" w:fill="FFFFFF"/>
        </w:rPr>
      </w:pPr>
    </w:p>
    <w:p w14:paraId="19A8BBAB" w14:textId="6B8DB340" w:rsidR="006013F5" w:rsidRPr="006013F5" w:rsidRDefault="006013F5" w:rsidP="006013F5">
      <w:pPr>
        <w:rPr>
          <w:rFonts w:ascii="Palatino-Roman" w:hAnsi="Palatino-Roman" w:cs="Arial"/>
          <w:color w:val="333333"/>
          <w:sz w:val="20"/>
          <w:shd w:val="clear" w:color="auto" w:fill="FFFFFF"/>
        </w:rPr>
      </w:pPr>
      <w:r w:rsidRPr="006013F5">
        <w:rPr>
          <w:rFonts w:ascii="Palatino-Roman" w:hAnsi="Palatino-Roman" w:cs="Arial"/>
          <w:color w:val="333333"/>
          <w:sz w:val="20"/>
          <w:shd w:val="clear" w:color="auto" w:fill="FFFFFF"/>
        </w:rPr>
        <w:t xml:space="preserve">What causes male-bias in infectious diseases, and in TB, specifically? Proposed mechanisms are often categorized into “biological” or “social” </w:t>
      </w:r>
      <w:sdt>
        <w:sdtPr>
          <w:rPr>
            <w:rFonts w:ascii="Palatino-Roman" w:hAnsi="Palatino-Roman" w:cs="Arial"/>
            <w:color w:val="333333"/>
            <w:sz w:val="20"/>
            <w:shd w:val="clear" w:color="auto" w:fill="FFFFFF"/>
          </w:rPr>
          <w:alias w:val="SmartCite Citation"/>
          <w:tag w:val="2a4a35b4-4058-4736-9562-4ebd622e6639:b12dc1e9-8969-4ee3-aeb7-dcf18e1f8e4e,2a4a35b4-4058-4736-9562-4ebd622e6639:3880e60a-e525-450a-8587-61bafae5c8bd+"/>
          <w:id w:val="-1217593984"/>
          <w:placeholder>
            <w:docPart w:val="DefaultPlaceholder_-1854013440"/>
          </w:placeholder>
        </w:sdtPr>
        <w:sdtEndPr/>
        <w:sdtContent>
          <w:r w:rsidR="00872088" w:rsidRPr="00872088">
            <w:rPr>
              <w:rFonts w:ascii="Palatino-Roman" w:hAnsi="Palatino-Roman"/>
              <w:color w:val="333333"/>
              <w:sz w:val="20"/>
            </w:rPr>
            <w:t>(3,7)</w:t>
          </w:r>
        </w:sdtContent>
      </w:sdt>
      <w:r w:rsidRPr="006013F5">
        <w:rPr>
          <w:rFonts w:ascii="Palatino-Roman" w:hAnsi="Palatino-Roman" w:cs="Arial"/>
          <w:color w:val="333333"/>
          <w:sz w:val="20"/>
          <w:shd w:val="clear" w:color="auto" w:fill="FFFFFF"/>
        </w:rPr>
        <w:t xml:space="preserve">. Hypothesized biological mechanisms for male-bias in TB are primarily related to a suspected higher male susceptibility to infection. For instance, female cells have two X chromosomes, which encode genes involved with both the innate and adaptive immune system and are thought to reduce susceptibility of females to a number of pathogens </w:t>
      </w:r>
      <w:sdt>
        <w:sdtPr>
          <w:rPr>
            <w:rFonts w:ascii="Palatino-Roman" w:hAnsi="Palatino-Roman" w:cs="Arial"/>
            <w:color w:val="333333"/>
            <w:sz w:val="20"/>
            <w:shd w:val="clear" w:color="auto" w:fill="FFFFFF"/>
          </w:rPr>
          <w:alias w:val="SmartCite Citation"/>
          <w:tag w:val="2a4a35b4-4058-4736-9562-4ebd622e6639:9efe267a-2f3c-4999-8a47-65fadf0ce0b2+"/>
          <w:id w:val="-2040654910"/>
          <w:placeholder>
            <w:docPart w:val="DefaultPlaceholder_-1854013440"/>
          </w:placeholder>
        </w:sdtPr>
        <w:sdtEndPr/>
        <w:sdtContent>
          <w:r w:rsidR="00872088" w:rsidRPr="00872088">
            <w:rPr>
              <w:rFonts w:ascii="Palatino-Roman" w:hAnsi="Palatino-Roman"/>
              <w:color w:val="333333"/>
              <w:sz w:val="20"/>
            </w:rPr>
            <w:t>(8)</w:t>
          </w:r>
        </w:sdtContent>
      </w:sdt>
      <w:r w:rsidRPr="006013F5">
        <w:rPr>
          <w:rFonts w:ascii="Palatino-Roman" w:hAnsi="Palatino-Roman" w:cs="Arial"/>
          <w:color w:val="333333"/>
          <w:sz w:val="20"/>
          <w:shd w:val="clear" w:color="auto" w:fill="FFFFFF"/>
        </w:rPr>
        <w:t xml:space="preserve">. In addition, the female hormone estradiol enhances, while testosterone downregulates, macrophage activation which is an important pathway for initiating the innate immune response and consequently detecting M. tuberculosis </w:t>
      </w:r>
      <w:r w:rsidR="00A64E99">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reviewed in</w:t>
      </w:r>
      <w:r w:rsidR="00A64E99">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9efe267a-2f3c-4999-8a47-65fadf0ce0b2+"/>
          <w:id w:val="-723678316"/>
          <w:placeholder>
            <w:docPart w:val="DefaultPlaceholder_-1854013440"/>
          </w:placeholder>
        </w:sdtPr>
        <w:sdtEndPr/>
        <w:sdtContent>
          <w:r w:rsidR="00872088" w:rsidRPr="00872088">
            <w:rPr>
              <w:rFonts w:ascii="Palatino-Roman" w:hAnsi="Palatino-Roman"/>
              <w:color w:val="333333"/>
              <w:sz w:val="20"/>
            </w:rPr>
            <w:t>(8)</w:t>
          </w:r>
        </w:sdtContent>
      </w:sdt>
      <w:r w:rsidR="00A64E99">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 xml:space="preserve">. Another common explanation for increased male susceptibility to TB is smoking, which is more common among men </w:t>
      </w:r>
      <w:sdt>
        <w:sdtPr>
          <w:rPr>
            <w:rFonts w:ascii="Palatino-Roman" w:hAnsi="Palatino-Roman" w:cs="Arial"/>
            <w:color w:val="333333"/>
            <w:sz w:val="20"/>
            <w:shd w:val="clear" w:color="auto" w:fill="FFFFFF"/>
          </w:rPr>
          <w:alias w:val="SmartCite Citation"/>
          <w:tag w:val="2a4a35b4-4058-4736-9562-4ebd622e6639:584e47ee-aa6c-4e4c-a32f-1673ca853231+"/>
          <w:id w:val="555351600"/>
          <w:placeholder>
            <w:docPart w:val="DefaultPlaceholder_-1854013440"/>
          </w:placeholder>
        </w:sdtPr>
        <w:sdtEndPr/>
        <w:sdtContent>
          <w:r w:rsidR="00872088" w:rsidRPr="00872088">
            <w:rPr>
              <w:rFonts w:ascii="Palatino-Roman" w:hAnsi="Palatino-Roman"/>
              <w:color w:val="333333"/>
              <w:sz w:val="20"/>
            </w:rPr>
            <w:t>(9)</w:t>
          </w:r>
        </w:sdtContent>
      </w:sdt>
      <w:r w:rsidRPr="006013F5">
        <w:rPr>
          <w:rFonts w:ascii="Palatino-Roman" w:hAnsi="Palatino-Roman" w:cs="Arial"/>
          <w:color w:val="333333"/>
          <w:sz w:val="20"/>
          <w:shd w:val="clear" w:color="auto" w:fill="FFFFFF"/>
        </w:rPr>
        <w:t xml:space="preserve"> and can lead to damaged lung tissue </w:t>
      </w:r>
      <w:r w:rsidR="00454AB6">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 xml:space="preserve">reviewed in </w:t>
      </w:r>
      <w:sdt>
        <w:sdtPr>
          <w:rPr>
            <w:rFonts w:ascii="Palatino-Roman" w:hAnsi="Palatino-Roman" w:cs="Arial"/>
            <w:color w:val="333333"/>
            <w:sz w:val="20"/>
            <w:shd w:val="clear" w:color="auto" w:fill="FFFFFF"/>
          </w:rPr>
          <w:alias w:val="SmartCite Citation"/>
          <w:tag w:val="2a4a35b4-4058-4736-9562-4ebd622e6639:4af0af20-bfcc-4dba-9d1e-78a30556e921+"/>
          <w:id w:val="1600600528"/>
          <w:placeholder>
            <w:docPart w:val="DefaultPlaceholder_-1854013440"/>
          </w:placeholder>
        </w:sdtPr>
        <w:sdtEndPr/>
        <w:sdtContent>
          <w:r w:rsidR="00872088" w:rsidRPr="00872088">
            <w:rPr>
              <w:rFonts w:ascii="Palatino-Roman" w:hAnsi="Palatino-Roman"/>
              <w:color w:val="333333"/>
              <w:sz w:val="20"/>
            </w:rPr>
            <w:t>(10)</w:t>
          </w:r>
        </w:sdtContent>
      </w:sdt>
      <w:r w:rsidR="00454AB6">
        <w:rPr>
          <w:rFonts w:ascii="Palatino-Roman" w:hAnsi="Palatino-Roman" w:cs="Arial"/>
          <w:color w:val="333333"/>
          <w:sz w:val="20"/>
          <w:shd w:val="clear" w:color="auto" w:fill="FFFFFF"/>
        </w:rPr>
        <w:t>]</w:t>
      </w:r>
      <w:r w:rsidRPr="006013F5">
        <w:rPr>
          <w:rFonts w:ascii="Palatino-Roman" w:hAnsi="Palatino-Roman" w:cs="Arial"/>
          <w:color w:val="333333"/>
          <w:sz w:val="20"/>
          <w:shd w:val="clear" w:color="auto" w:fill="FFFFFF"/>
        </w:rPr>
        <w:t xml:space="preserve">. </w:t>
      </w:r>
      <w:del w:id="1" w:author="Paige Bianca Miller" w:date="2020-11-30T11:19:00Z">
        <w:r w:rsidRPr="006013F5" w:rsidDel="00324900">
          <w:rPr>
            <w:rFonts w:ascii="Palatino-Roman" w:hAnsi="Palatino-Roman" w:cs="Arial"/>
            <w:color w:val="333333"/>
            <w:sz w:val="20"/>
            <w:shd w:val="clear" w:color="auto" w:fill="FFFFFF"/>
          </w:rPr>
          <w:delText>Indeed</w:delText>
        </w:r>
      </w:del>
      <w:ins w:id="2" w:author="Paige Bianca Miller" w:date="2020-11-30T11:19:00Z">
        <w:r w:rsidR="00324900" w:rsidRPr="006013F5">
          <w:rPr>
            <w:rFonts w:ascii="Palatino-Roman" w:hAnsi="Palatino-Roman" w:cs="Arial"/>
            <w:color w:val="333333"/>
            <w:sz w:val="20"/>
            <w:shd w:val="clear" w:color="auto" w:fill="FFFFFF"/>
          </w:rPr>
          <w:t>Indeed,</w:t>
        </w:r>
      </w:ins>
      <w:r w:rsidRPr="006013F5">
        <w:rPr>
          <w:rFonts w:ascii="Palatino-Roman" w:hAnsi="Palatino-Roman" w:cs="Arial"/>
          <w:color w:val="333333"/>
          <w:sz w:val="20"/>
          <w:shd w:val="clear" w:color="auto" w:fill="FFFFFF"/>
        </w:rPr>
        <w:t xml:space="preserve"> at the country-level, adult smoking rates explain up to one-third of variation in male-bias </w:t>
      </w:r>
      <w:sdt>
        <w:sdtPr>
          <w:rPr>
            <w:rFonts w:ascii="Palatino-Roman" w:hAnsi="Palatino-Roman" w:cs="Arial"/>
            <w:color w:val="333333"/>
            <w:sz w:val="20"/>
            <w:shd w:val="clear" w:color="auto" w:fill="FFFFFF"/>
          </w:rPr>
          <w:alias w:val="SmartCite Citation"/>
          <w:tag w:val="2a4a35b4-4058-4736-9562-4ebd622e6639:43b95fab-66ad-4e1e-ae68-2a526a662e2d+"/>
          <w:id w:val="-1949996118"/>
          <w:placeholder>
            <w:docPart w:val="DefaultPlaceholder_-1854013440"/>
          </w:placeholder>
        </w:sdtPr>
        <w:sdtEndPr/>
        <w:sdtContent>
          <w:r w:rsidR="00872088" w:rsidRPr="00872088">
            <w:rPr>
              <w:rFonts w:ascii="Palatino-Roman" w:hAnsi="Palatino-Roman"/>
              <w:color w:val="333333"/>
              <w:sz w:val="20"/>
            </w:rPr>
            <w:t>(11)</w:t>
          </w:r>
        </w:sdtContent>
      </w:sdt>
      <w:r w:rsidRPr="006013F5">
        <w:rPr>
          <w:rFonts w:ascii="Palatino-Roman" w:hAnsi="Palatino-Roman" w:cs="Arial"/>
          <w:color w:val="333333"/>
          <w:sz w:val="20"/>
          <w:shd w:val="clear" w:color="auto" w:fill="FFFFFF"/>
        </w:rPr>
        <w:t>. Other than susceptibility, there are additional, lesser studied biological mechanisms that could plausibly lead to male-bias. For instance, males are more likely to spread infection to their contacts than females</w:t>
      </w:r>
      <w:r w:rsidR="00162072">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f7f7cbe0-91db-4971-934d-cba0c74159bc,2a4a35b4-4058-4736-9562-4ebd622e6639:444c1481-433c-4126-b44e-15c004632c2c+"/>
          <w:id w:val="-1059549335"/>
          <w:placeholder>
            <w:docPart w:val="DefaultPlaceholder_-1854013440"/>
          </w:placeholder>
        </w:sdtPr>
        <w:sdtEndPr/>
        <w:sdtContent>
          <w:r w:rsidR="00872088" w:rsidRPr="00872088">
            <w:rPr>
              <w:rFonts w:ascii="Palatino-Roman" w:hAnsi="Palatino-Roman"/>
              <w:color w:val="333333"/>
              <w:sz w:val="20"/>
            </w:rPr>
            <w:t>(12,13)</w:t>
          </w:r>
        </w:sdtContent>
      </w:sdt>
      <w:r w:rsidRPr="006013F5">
        <w:rPr>
          <w:rFonts w:ascii="Palatino-Roman" w:hAnsi="Palatino-Roman" w:cs="Arial"/>
          <w:color w:val="333333"/>
          <w:sz w:val="20"/>
          <w:shd w:val="clear" w:color="auto" w:fill="FFFFFF"/>
        </w:rPr>
        <w:t xml:space="preserve">, indicating higher male transmissibility. Finally, the </w:t>
      </w:r>
      <w:r w:rsidR="00A63B98">
        <w:rPr>
          <w:rFonts w:ascii="Palatino-Roman" w:hAnsi="Palatino-Roman" w:cs="Arial"/>
          <w:color w:val="333333"/>
          <w:sz w:val="20"/>
          <w:shd w:val="clear" w:color="auto" w:fill="FFFFFF"/>
        </w:rPr>
        <w:t>length of time from</w:t>
      </w:r>
      <w:r w:rsidRPr="006013F5">
        <w:rPr>
          <w:rFonts w:ascii="Palatino-Roman" w:hAnsi="Palatino-Roman" w:cs="Arial"/>
          <w:color w:val="333333"/>
          <w:sz w:val="20"/>
          <w:shd w:val="clear" w:color="auto" w:fill="FFFFFF"/>
        </w:rPr>
        <w:t xml:space="preserve"> disease</w:t>
      </w:r>
      <w:r w:rsidR="00A63B98">
        <w:rPr>
          <w:rFonts w:ascii="Palatino-Roman" w:hAnsi="Palatino-Roman" w:cs="Arial"/>
          <w:color w:val="333333"/>
          <w:sz w:val="20"/>
          <w:shd w:val="clear" w:color="auto" w:fill="FFFFFF"/>
        </w:rPr>
        <w:t xml:space="preserve"> to treatment</w:t>
      </w:r>
      <w:r w:rsidRPr="006013F5">
        <w:rPr>
          <w:rFonts w:ascii="Palatino-Roman" w:hAnsi="Palatino-Roman" w:cs="Arial"/>
          <w:color w:val="333333"/>
          <w:sz w:val="20"/>
          <w:shd w:val="clear" w:color="auto" w:fill="FFFFFF"/>
        </w:rPr>
        <w:t xml:space="preserve"> can vary by sex, with males generally delaying care for longer period than females </w:t>
      </w:r>
      <w:sdt>
        <w:sdtPr>
          <w:rPr>
            <w:rFonts w:ascii="Palatino-Roman" w:hAnsi="Palatino-Roman" w:cs="Arial"/>
            <w:color w:val="333333"/>
            <w:sz w:val="20"/>
            <w:shd w:val="clear" w:color="auto" w:fill="FFFFFF"/>
          </w:rPr>
          <w:alias w:val="SmartCite Citation"/>
          <w:tag w:val="2a4a35b4-4058-4736-9562-4ebd622e6639:3d246b2b-4d37-4daa-9de8-93da23871506,2a4a35b4-4058-4736-9562-4ebd622e6639:fac4e1b3-ec5b-4b6e-8241-967976ea65c7+"/>
          <w:id w:val="1416520911"/>
          <w:placeholder>
            <w:docPart w:val="DefaultPlaceholder_-1854013440"/>
          </w:placeholder>
        </w:sdtPr>
        <w:sdtEndPr/>
        <w:sdtContent>
          <w:r w:rsidR="00872088" w:rsidRPr="00872088">
            <w:rPr>
              <w:rFonts w:ascii="Palatino-Roman" w:hAnsi="Palatino-Roman"/>
              <w:color w:val="333333"/>
              <w:sz w:val="20"/>
            </w:rPr>
            <w:t>(14,15)</w:t>
          </w:r>
        </w:sdtContent>
      </w:sdt>
      <w:r w:rsidRPr="006013F5">
        <w:rPr>
          <w:rFonts w:ascii="Palatino-Roman" w:hAnsi="Palatino-Roman" w:cs="Arial"/>
          <w:color w:val="333333"/>
          <w:sz w:val="20"/>
          <w:shd w:val="clear" w:color="auto" w:fill="FFFFFF"/>
        </w:rPr>
        <w:t xml:space="preserve"> suggesting males are infectious in the community for a longer period. </w:t>
      </w:r>
      <w:r w:rsidRPr="006013F5">
        <w:rPr>
          <w:rFonts w:ascii="Palatino-Roman" w:hAnsi="Palatino-Roman" w:cs="Arial"/>
          <w:color w:val="333333"/>
          <w:sz w:val="20"/>
          <w:shd w:val="clear" w:color="auto" w:fill="FFFFFF"/>
        </w:rPr>
        <w:lastRenderedPageBreak/>
        <w:t xml:space="preserve">Plausibly, therefore, these different sex-traits -- susceptibility, transmissibility, and infectious period -- could lead to male-bias in TB. </w:t>
      </w:r>
    </w:p>
    <w:p w14:paraId="7934606A" w14:textId="77777777" w:rsidR="006013F5" w:rsidRPr="006013F5" w:rsidRDefault="006013F5" w:rsidP="006013F5">
      <w:pPr>
        <w:rPr>
          <w:rFonts w:ascii="Palatino-Roman" w:hAnsi="Palatino-Roman" w:cs="Arial"/>
          <w:color w:val="333333"/>
          <w:sz w:val="20"/>
          <w:shd w:val="clear" w:color="auto" w:fill="FFFFFF"/>
        </w:rPr>
      </w:pPr>
    </w:p>
    <w:p w14:paraId="6963C5C8" w14:textId="30539937" w:rsidR="006013F5" w:rsidRPr="006013F5" w:rsidRDefault="006013F5" w:rsidP="003941F9">
      <w:pPr>
        <w:rPr>
          <w:rFonts w:ascii="Palatino-Roman" w:hAnsi="Palatino-Roman" w:cs="Arial"/>
          <w:color w:val="333333"/>
          <w:sz w:val="20"/>
          <w:shd w:val="clear" w:color="auto" w:fill="FFFFFF"/>
        </w:rPr>
      </w:pPr>
      <w:r w:rsidRPr="006013F5">
        <w:rPr>
          <w:rFonts w:ascii="Palatino-Roman" w:hAnsi="Palatino-Roman" w:cs="Arial"/>
          <w:color w:val="333333"/>
          <w:sz w:val="20"/>
          <w:shd w:val="clear" w:color="auto" w:fill="FFFFFF"/>
        </w:rPr>
        <w:t xml:space="preserve">Gender-roles and preferences in social contacts may also cause males and females to have different exposure patterns </w:t>
      </w:r>
      <w:sdt>
        <w:sdtPr>
          <w:rPr>
            <w:rFonts w:ascii="Palatino-Roman" w:hAnsi="Palatino-Roman" w:cs="Arial"/>
            <w:color w:val="333333"/>
            <w:sz w:val="20"/>
            <w:shd w:val="clear" w:color="auto" w:fill="FFFFFF"/>
          </w:rPr>
          <w:alias w:val="SmartCite Citation"/>
          <w:tag w:val="2a4a35b4-4058-4736-9562-4ebd622e6639:5ec5b7fb-80e9-4953-85f9-eb6ccae9fd80,2a4a35b4-4058-4736-9562-4ebd622e6639:f7f7cbe0-91db-4971-934d-cba0c74159bc,2a4a35b4-4058-4736-9562-4ebd622e6639:5414765d-3330-4c85-a17a-13523c434300+"/>
          <w:id w:val="-977987550"/>
          <w:placeholder>
            <w:docPart w:val="DefaultPlaceholder_-1854013440"/>
          </w:placeholder>
        </w:sdtPr>
        <w:sdtEndPr/>
        <w:sdtContent>
          <w:r w:rsidR="00872088" w:rsidRPr="00872088">
            <w:rPr>
              <w:rFonts w:ascii="Palatino-Roman" w:hAnsi="Palatino-Roman"/>
              <w:color w:val="333333"/>
              <w:sz w:val="20"/>
            </w:rPr>
            <w:t>(4,12,16)</w:t>
          </w:r>
        </w:sdtContent>
      </w:sdt>
      <w:r w:rsidRPr="006013F5">
        <w:rPr>
          <w:rFonts w:ascii="Palatino-Roman" w:hAnsi="Palatino-Roman" w:cs="Arial"/>
          <w:color w:val="333333"/>
          <w:sz w:val="20"/>
          <w:shd w:val="clear" w:color="auto" w:fill="FFFFFF"/>
        </w:rPr>
        <w:t xml:space="preserve">. For example, </w:t>
      </w:r>
      <w:del w:id="3" w:author="Microsoft Office User" w:date="2020-11-06T10:51:00Z">
        <w:r w:rsidRPr="006013F5" w:rsidDel="00382A60">
          <w:rPr>
            <w:rFonts w:ascii="Palatino-Roman" w:hAnsi="Palatino-Roman" w:cs="Arial"/>
            <w:color w:val="333333"/>
            <w:sz w:val="20"/>
            <w:shd w:val="clear" w:color="auto" w:fill="FFFFFF"/>
          </w:rPr>
          <w:delText>one study found</w:delText>
        </w:r>
      </w:del>
      <w:ins w:id="4" w:author="Microsoft Office User" w:date="2020-11-06T10:51:00Z">
        <w:r w:rsidR="00382A60">
          <w:rPr>
            <w:rFonts w:ascii="Palatino-Roman" w:hAnsi="Palatino-Roman" w:cs="Arial"/>
            <w:color w:val="333333"/>
            <w:sz w:val="20"/>
            <w:shd w:val="clear" w:color="auto" w:fill="FFFFFF"/>
          </w:rPr>
          <w:t>in Uganda</w:t>
        </w:r>
      </w:ins>
      <w:ins w:id="5" w:author="Paige Bianca Miller" w:date="2020-11-06T13:49:00Z">
        <w:r w:rsidR="00AF6802">
          <w:rPr>
            <w:rFonts w:ascii="Palatino-Roman" w:hAnsi="Palatino-Roman" w:cs="Arial"/>
            <w:color w:val="333333"/>
            <w:sz w:val="20"/>
            <w:shd w:val="clear" w:color="auto" w:fill="FFFFFF"/>
          </w:rPr>
          <w:t xml:space="preserve">, </w:t>
        </w:r>
      </w:ins>
      <w:ins w:id="6" w:author="Paige Bianca Miller" w:date="2020-11-06T13:53:00Z">
        <w:r w:rsidR="00171794">
          <w:rPr>
            <w:rFonts w:ascii="Palatino-Roman" w:hAnsi="Palatino-Roman" w:cs="Arial"/>
            <w:color w:val="333333"/>
            <w:sz w:val="20"/>
            <w:shd w:val="clear" w:color="auto" w:fill="FFFFFF"/>
          </w:rPr>
          <w:t xml:space="preserve">males reported traveling </w:t>
        </w:r>
        <w:del w:id="7" w:author="Microsoft Office User" w:date="2020-12-07T11:28:00Z">
          <w:r w:rsidR="00171794" w:rsidDel="00C23C63">
            <w:rPr>
              <w:rFonts w:ascii="Palatino-Roman" w:hAnsi="Palatino-Roman" w:cs="Arial"/>
              <w:color w:val="333333"/>
              <w:sz w:val="20"/>
              <w:shd w:val="clear" w:color="auto" w:fill="FFFFFF"/>
            </w:rPr>
            <w:delText xml:space="preserve">more often </w:delText>
          </w:r>
        </w:del>
        <w:r w:rsidR="00171794">
          <w:rPr>
            <w:rFonts w:ascii="Palatino-Roman" w:hAnsi="Palatino-Roman" w:cs="Arial"/>
            <w:color w:val="333333"/>
            <w:sz w:val="20"/>
            <w:shd w:val="clear" w:color="auto" w:fill="FFFFFF"/>
          </w:rPr>
          <w:t xml:space="preserve">outside their village </w:t>
        </w:r>
      </w:ins>
      <w:ins w:id="8" w:author="Microsoft Office User" w:date="2020-12-07T11:28:00Z">
        <w:r w:rsidR="00C23C63">
          <w:rPr>
            <w:rFonts w:ascii="Palatino-Roman" w:hAnsi="Palatino-Roman" w:cs="Arial"/>
            <w:color w:val="333333"/>
            <w:sz w:val="20"/>
            <w:shd w:val="clear" w:color="auto" w:fill="FFFFFF"/>
          </w:rPr>
          <w:t xml:space="preserve">more often </w:t>
        </w:r>
      </w:ins>
      <w:ins w:id="9" w:author="Paige Bianca Miller" w:date="2020-11-06T13:53:00Z">
        <w:r w:rsidR="00171794">
          <w:rPr>
            <w:rFonts w:ascii="Palatino-Roman" w:hAnsi="Palatino-Roman" w:cs="Arial"/>
            <w:color w:val="333333"/>
            <w:sz w:val="20"/>
            <w:shd w:val="clear" w:color="auto" w:fill="FFFFFF"/>
          </w:rPr>
          <w:t>than females and more than one-quarter of females identified as housewive</w:t>
        </w:r>
      </w:ins>
      <w:ins w:id="10" w:author="Paige Bianca Miller" w:date="2020-11-06T13:55:00Z">
        <w:r w:rsidR="00171794">
          <w:rPr>
            <w:rFonts w:ascii="Palatino-Roman" w:hAnsi="Palatino-Roman" w:cs="Arial"/>
            <w:color w:val="333333"/>
            <w:sz w:val="20"/>
            <w:shd w:val="clear" w:color="auto" w:fill="FFFFFF"/>
          </w:rPr>
          <w:t>s</w:t>
        </w:r>
      </w:ins>
      <w:ins w:id="11" w:author="Microsoft Office User" w:date="2020-12-07T11:30:00Z">
        <w:r w:rsidR="00270E4C">
          <w:rPr>
            <w:rFonts w:ascii="Palatino-Roman" w:hAnsi="Palatino-Roman" w:cs="Arial"/>
            <w:color w:val="333333"/>
            <w:sz w:val="20"/>
            <w:shd w:val="clear" w:color="auto" w:fill="FFFFFF"/>
          </w:rPr>
          <w:t xml:space="preserve"> </w:t>
        </w:r>
      </w:ins>
      <w:sdt>
        <w:sdtPr>
          <w:rPr>
            <w:rFonts w:ascii="Palatino-Roman" w:hAnsi="Palatino-Roman" w:cs="Arial"/>
            <w:color w:val="333333"/>
            <w:sz w:val="20"/>
            <w:shd w:val="clear" w:color="auto" w:fill="FFFFFF"/>
          </w:rPr>
          <w:alias w:val="SmartCite Citation"/>
          <w:tag w:val="2a4a35b4-4058-4736-9562-4ebd622e6639:5b80ece5-59db-4bb9-abf0-62853e75ef98+"/>
          <w:id w:val="387780893"/>
          <w:placeholder>
            <w:docPart w:val="DefaultPlaceholder_-1854013440"/>
          </w:placeholder>
        </w:sdtPr>
        <w:sdtEndPr/>
        <w:sdtContent>
          <w:r w:rsidR="00872088" w:rsidRPr="00872088">
            <w:rPr>
              <w:rFonts w:ascii="Palatino-Roman" w:hAnsi="Palatino-Roman"/>
              <w:color w:val="333333"/>
              <w:sz w:val="20"/>
            </w:rPr>
            <w:t>(17)</w:t>
          </w:r>
        </w:sdtContent>
      </w:sdt>
      <w:ins w:id="12" w:author="Microsoft Office User" w:date="2020-12-07T11:30:00Z">
        <w:r w:rsidR="00270E4C">
          <w:rPr>
            <w:rFonts w:ascii="Palatino-Roman" w:hAnsi="Palatino-Roman" w:cs="Arial"/>
            <w:color w:val="333333"/>
            <w:sz w:val="20"/>
            <w:shd w:val="clear" w:color="auto" w:fill="FFFFFF"/>
          </w:rPr>
          <w:t>.</w:t>
        </w:r>
      </w:ins>
      <w:ins w:id="13" w:author="Microsoft Office User" w:date="2020-12-07T11:58:00Z">
        <w:r w:rsidR="009119D1">
          <w:rPr>
            <w:rFonts w:ascii="Palatino-Roman" w:hAnsi="Palatino-Roman" w:cs="Arial"/>
            <w:color w:val="333333"/>
            <w:sz w:val="20"/>
            <w:shd w:val="clear" w:color="auto" w:fill="FFFFFF"/>
          </w:rPr>
          <w:t xml:space="preserve"> </w:t>
        </w:r>
      </w:ins>
      <w:del w:id="14" w:author="Microsoft Office User" w:date="2020-12-07T14:47:00Z">
        <w:r w:rsidR="00AA7C69" w:rsidDel="0012517C">
          <w:rPr>
            <w:rFonts w:ascii="Palatino-Roman" w:hAnsi="Palatino-Roman" w:cs="Arial"/>
            <w:color w:val="333333"/>
            <w:sz w:val="20"/>
            <w:shd w:val="clear" w:color="auto" w:fill="FFFFFF"/>
          </w:rPr>
          <w:delText>In addition</w:delText>
        </w:r>
      </w:del>
      <w:ins w:id="15" w:author="Microsoft Office User" w:date="2020-12-07T14:47:00Z">
        <w:r w:rsidR="0012517C">
          <w:rPr>
            <w:rFonts w:ascii="Palatino-Roman" w:hAnsi="Palatino-Roman" w:cs="Arial"/>
            <w:color w:val="333333"/>
            <w:sz w:val="20"/>
            <w:shd w:val="clear" w:color="auto" w:fill="FFFFFF"/>
          </w:rPr>
          <w:t>Globally</w:t>
        </w:r>
      </w:ins>
      <w:ins w:id="16" w:author="Microsoft Office User" w:date="2020-12-07T11:58:00Z">
        <w:r w:rsidR="009119D1">
          <w:rPr>
            <w:rFonts w:ascii="Palatino-Roman" w:hAnsi="Palatino-Roman" w:cs="Arial"/>
            <w:color w:val="333333"/>
            <w:sz w:val="20"/>
            <w:shd w:val="clear" w:color="auto" w:fill="FFFFFF"/>
          </w:rPr>
          <w:t>, males are more likely to</w:t>
        </w:r>
      </w:ins>
      <w:ins w:id="17" w:author="Microsoft Office User" w:date="2020-12-07T14:30:00Z">
        <w:r w:rsidR="00E73A36">
          <w:rPr>
            <w:rFonts w:ascii="Palatino-Roman" w:hAnsi="Palatino-Roman" w:cs="Arial"/>
            <w:color w:val="333333"/>
            <w:sz w:val="20"/>
            <w:shd w:val="clear" w:color="auto" w:fill="FFFFFF"/>
          </w:rPr>
          <w:t xml:space="preserve"> participate in the labour force</w:t>
        </w:r>
      </w:ins>
      <w:r w:rsidR="00D4296B">
        <w:rPr>
          <w:rFonts w:ascii="Palatino-Roman" w:hAnsi="Palatino-Roman" w:cs="Arial"/>
          <w:color w:val="333333"/>
          <w:sz w:val="20"/>
          <w:shd w:val="clear" w:color="auto" w:fill="FFFFFF"/>
        </w:rPr>
        <w:t xml:space="preserve"> </w:t>
      </w:r>
      <w:del w:id="18" w:author="Microsoft Office User" w:date="2020-12-07T14:30:00Z">
        <w:r w:rsidR="00B76C6F" w:rsidDel="00E73A36">
          <w:rPr>
            <w:rFonts w:ascii="Palatino-Roman" w:hAnsi="Palatino-Roman" w:cs="Arial"/>
            <w:color w:val="333333"/>
            <w:sz w:val="20"/>
            <w:shd w:val="clear" w:color="auto" w:fill="FFFFFF"/>
          </w:rPr>
          <w:delText xml:space="preserve">participate in the labour </w:delText>
        </w:r>
      </w:del>
      <w:ins w:id="19" w:author="Microsoft Office User" w:date="2020-12-07T11:59:00Z">
        <w:r w:rsidR="006932C6">
          <w:rPr>
            <w:rFonts w:ascii="Palatino-Roman" w:hAnsi="Palatino-Roman" w:cs="Arial"/>
            <w:color w:val="333333"/>
            <w:sz w:val="20"/>
            <w:shd w:val="clear" w:color="auto" w:fill="FFFFFF"/>
          </w:rPr>
          <w:t>than females</w:t>
        </w:r>
      </w:ins>
      <w:ins w:id="20" w:author="Microsoft Office User" w:date="2020-12-07T14:29:00Z">
        <w:r w:rsidR="00E73A36">
          <w:rPr>
            <w:rFonts w:ascii="Palatino-Roman" w:hAnsi="Palatino-Roman" w:cs="Arial"/>
            <w:color w:val="333333"/>
            <w:sz w:val="20"/>
            <w:shd w:val="clear" w:color="auto" w:fill="FFFFFF"/>
          </w:rPr>
          <w:t xml:space="preserve"> </w:t>
        </w:r>
      </w:ins>
      <w:customXmlInsRangeStart w:id="21" w:author="Microsoft Office User" w:date="2020-12-07T14:30:00Z"/>
      <w:sdt>
        <w:sdtPr>
          <w:rPr>
            <w:rFonts w:ascii="Palatino-Roman" w:hAnsi="Palatino-Roman" w:cs="Arial"/>
            <w:color w:val="333333"/>
            <w:sz w:val="20"/>
            <w:shd w:val="clear" w:color="auto" w:fill="FFFFFF"/>
          </w:rPr>
          <w:alias w:val="SmartCite Citation"/>
          <w:tag w:val="2a4a35b4-4058-4736-9562-4ebd622e6639:90511ea1-d758-4d2d-8dd8-98769eb6e349+"/>
          <w:id w:val="-197317157"/>
          <w:placeholder>
            <w:docPart w:val="2D43B4A37CB65C4D901FDA95FE586061"/>
          </w:placeholder>
        </w:sdtPr>
        <w:sdtEndPr/>
        <w:sdtContent>
          <w:customXmlInsRangeEnd w:id="21"/>
          <w:r w:rsidR="00872088" w:rsidRPr="00872088">
            <w:rPr>
              <w:rFonts w:ascii="Palatino-Roman" w:hAnsi="Palatino-Roman"/>
              <w:color w:val="333333"/>
              <w:sz w:val="20"/>
            </w:rPr>
            <w:t>(18)</w:t>
          </w:r>
          <w:customXmlInsRangeStart w:id="22" w:author="Microsoft Office User" w:date="2020-12-07T14:30:00Z"/>
        </w:sdtContent>
      </w:sdt>
      <w:customXmlInsRangeEnd w:id="22"/>
      <w:ins w:id="23" w:author="Microsoft Office User" w:date="2020-12-07T11:58:00Z">
        <w:r w:rsidR="009119D1">
          <w:rPr>
            <w:rFonts w:ascii="Palatino-Roman" w:hAnsi="Palatino-Roman" w:cs="Arial"/>
            <w:color w:val="333333"/>
            <w:sz w:val="20"/>
            <w:shd w:val="clear" w:color="auto" w:fill="FFFFFF"/>
          </w:rPr>
          <w:t>.</w:t>
        </w:r>
      </w:ins>
      <w:ins w:id="24" w:author="Microsoft Office User" w:date="2020-12-07T11:33:00Z">
        <w:r w:rsidR="00100950">
          <w:rPr>
            <w:rFonts w:ascii="Palatino-Roman" w:hAnsi="Palatino-Roman" w:cs="Arial"/>
            <w:color w:val="333333"/>
            <w:sz w:val="20"/>
            <w:shd w:val="clear" w:color="auto" w:fill="FFFFFF"/>
          </w:rPr>
          <w:t xml:space="preserve"> </w:t>
        </w:r>
      </w:ins>
      <w:ins w:id="25" w:author="Microsoft Office User" w:date="2020-12-07T15:07:00Z">
        <w:r w:rsidR="00FA0D82">
          <w:rPr>
            <w:rFonts w:ascii="Palatino-Roman" w:hAnsi="Palatino-Roman" w:cs="Arial"/>
            <w:color w:val="333333"/>
            <w:sz w:val="20"/>
            <w:shd w:val="clear" w:color="auto" w:fill="FFFFFF"/>
          </w:rPr>
          <w:t xml:space="preserve">These </w:t>
        </w:r>
      </w:ins>
      <w:ins w:id="26" w:author="Microsoft Office User" w:date="2020-12-07T15:08:00Z">
        <w:r w:rsidR="00DC7A82">
          <w:rPr>
            <w:rFonts w:ascii="Palatino-Roman" w:hAnsi="Palatino-Roman" w:cs="Arial"/>
            <w:color w:val="333333"/>
            <w:sz w:val="20"/>
            <w:shd w:val="clear" w:color="auto" w:fill="FFFFFF"/>
          </w:rPr>
          <w:t xml:space="preserve">gender </w:t>
        </w:r>
      </w:ins>
      <w:ins w:id="27" w:author="Microsoft Office User" w:date="2020-12-07T15:07:00Z">
        <w:r w:rsidR="00FA0D82">
          <w:rPr>
            <w:rFonts w:ascii="Palatino-Roman" w:hAnsi="Palatino-Roman" w:cs="Arial"/>
            <w:color w:val="333333"/>
            <w:sz w:val="20"/>
            <w:shd w:val="clear" w:color="auto" w:fill="FFFFFF"/>
          </w:rPr>
          <w:t>d</w:t>
        </w:r>
      </w:ins>
      <w:ins w:id="28" w:author="Microsoft Office User" w:date="2020-12-07T14:54:00Z">
        <w:r w:rsidR="003941F9">
          <w:rPr>
            <w:rFonts w:ascii="Palatino-Roman" w:hAnsi="Palatino-Roman" w:cs="Arial"/>
            <w:color w:val="333333"/>
            <w:sz w:val="20"/>
            <w:shd w:val="clear" w:color="auto" w:fill="FFFFFF"/>
          </w:rPr>
          <w:t xml:space="preserve">ifferences in employment </w:t>
        </w:r>
      </w:ins>
      <w:ins w:id="29" w:author="Microsoft Office User" w:date="2020-12-07T15:06:00Z">
        <w:r w:rsidR="00FA0D82">
          <w:rPr>
            <w:rFonts w:ascii="Palatino-Roman" w:hAnsi="Palatino-Roman" w:cs="Arial"/>
            <w:color w:val="333333"/>
            <w:sz w:val="20"/>
            <w:shd w:val="clear" w:color="auto" w:fill="FFFFFF"/>
          </w:rPr>
          <w:t>and</w:t>
        </w:r>
      </w:ins>
      <w:ins w:id="30" w:author="Microsoft Office User" w:date="2020-12-07T14:54:00Z">
        <w:r w:rsidR="003941F9">
          <w:rPr>
            <w:rFonts w:ascii="Palatino-Roman" w:hAnsi="Palatino-Roman" w:cs="Arial"/>
            <w:color w:val="333333"/>
            <w:sz w:val="20"/>
            <w:shd w:val="clear" w:color="auto" w:fill="FFFFFF"/>
          </w:rPr>
          <w:t xml:space="preserve"> caretaking</w:t>
        </w:r>
      </w:ins>
      <w:ins w:id="31" w:author="Microsoft Office User" w:date="2020-12-07T15:06:00Z">
        <w:r w:rsidR="00FA0D82">
          <w:rPr>
            <w:rFonts w:ascii="Palatino-Roman" w:hAnsi="Palatino-Roman" w:cs="Arial"/>
            <w:color w:val="333333"/>
            <w:sz w:val="20"/>
            <w:shd w:val="clear" w:color="auto" w:fill="FFFFFF"/>
          </w:rPr>
          <w:t xml:space="preserve"> </w:t>
        </w:r>
      </w:ins>
      <w:ins w:id="32" w:author="Microsoft Office User" w:date="2020-12-07T15:07:00Z">
        <w:r w:rsidR="00FA0D82">
          <w:rPr>
            <w:rFonts w:ascii="Palatino-Roman" w:hAnsi="Palatino-Roman" w:cs="Arial"/>
            <w:color w:val="333333"/>
            <w:sz w:val="20"/>
            <w:shd w:val="clear" w:color="auto" w:fill="FFFFFF"/>
          </w:rPr>
          <w:t>likely</w:t>
        </w:r>
      </w:ins>
      <w:ins w:id="33" w:author="Microsoft Office User" w:date="2020-12-07T14:54:00Z">
        <w:r w:rsidR="003941F9">
          <w:rPr>
            <w:rFonts w:ascii="Palatino-Roman" w:hAnsi="Palatino-Roman" w:cs="Arial"/>
            <w:color w:val="333333"/>
            <w:sz w:val="20"/>
            <w:shd w:val="clear" w:color="auto" w:fill="FFFFFF"/>
          </w:rPr>
          <w:t xml:space="preserve"> </w:t>
        </w:r>
      </w:ins>
      <w:ins w:id="34" w:author="Microsoft Office User" w:date="2020-12-07T14:55:00Z">
        <w:r w:rsidR="003941F9">
          <w:rPr>
            <w:rFonts w:ascii="Palatino-Roman" w:hAnsi="Palatino-Roman" w:cs="Arial"/>
            <w:color w:val="333333"/>
            <w:sz w:val="20"/>
            <w:shd w:val="clear" w:color="auto" w:fill="FFFFFF"/>
          </w:rPr>
          <w:t xml:space="preserve">contribute </w:t>
        </w:r>
      </w:ins>
      <w:ins w:id="35" w:author="Microsoft Office User" w:date="2020-12-07T11:34:00Z">
        <w:r w:rsidR="00100950">
          <w:rPr>
            <w:rFonts w:ascii="Palatino-Roman" w:hAnsi="Palatino-Roman" w:cs="Arial"/>
            <w:color w:val="333333"/>
            <w:sz w:val="20"/>
            <w:shd w:val="clear" w:color="auto" w:fill="FFFFFF"/>
          </w:rPr>
          <w:t>to</w:t>
        </w:r>
      </w:ins>
      <w:ins w:id="36" w:author="Microsoft Office User" w:date="2020-12-07T14:55:00Z">
        <w:r w:rsidR="003941F9">
          <w:rPr>
            <w:rFonts w:ascii="Palatino-Roman" w:hAnsi="Palatino-Roman" w:cs="Arial"/>
            <w:color w:val="333333"/>
            <w:sz w:val="20"/>
            <w:shd w:val="clear" w:color="auto" w:fill="FFFFFF"/>
          </w:rPr>
          <w:t xml:space="preserve"> nearly ubiquitous patterns of</w:t>
        </w:r>
      </w:ins>
      <w:ins w:id="37" w:author="Microsoft Office User" w:date="2020-12-07T11:34:00Z">
        <w:r w:rsidR="00100950">
          <w:rPr>
            <w:rFonts w:ascii="Palatino-Roman" w:hAnsi="Palatino-Roman" w:cs="Arial"/>
            <w:color w:val="333333"/>
            <w:sz w:val="20"/>
            <w:shd w:val="clear" w:color="auto" w:fill="FFFFFF"/>
          </w:rPr>
          <w:t xml:space="preserve"> assortative mixing by sex</w:t>
        </w:r>
      </w:ins>
      <w:ins w:id="38" w:author="Microsoft Office User" w:date="2020-12-07T12:00:00Z">
        <w:r w:rsidR="00836FF0">
          <w:rPr>
            <w:rFonts w:ascii="Palatino-Roman" w:hAnsi="Palatino-Roman" w:cs="Arial"/>
            <w:color w:val="333333"/>
            <w:sz w:val="20"/>
            <w:shd w:val="clear" w:color="auto" w:fill="FFFFFF"/>
          </w:rPr>
          <w:t xml:space="preserve"> </w:t>
        </w:r>
      </w:ins>
      <w:sdt>
        <w:sdtPr>
          <w:rPr>
            <w:rFonts w:ascii="Palatino-Roman" w:hAnsi="Palatino-Roman" w:cs="Arial"/>
            <w:color w:val="333333"/>
            <w:sz w:val="20"/>
            <w:shd w:val="clear" w:color="auto" w:fill="FFFFFF"/>
          </w:rPr>
          <w:alias w:val="SmartCite Citation"/>
          <w:tag w:val="2a4a35b4-4058-4736-9562-4ebd622e6639:cf15ca01-aaaa-45d6-a983-3a066c1b80b0+"/>
          <w:id w:val="-1864036323"/>
          <w:placeholder>
            <w:docPart w:val="DefaultPlaceholder_-1854013440"/>
          </w:placeholder>
        </w:sdtPr>
        <w:sdtEndPr/>
        <w:sdtContent>
          <w:r w:rsidR="00872088" w:rsidRPr="00872088">
            <w:rPr>
              <w:rFonts w:ascii="Palatino-Roman" w:hAnsi="Palatino-Roman"/>
              <w:color w:val="333333"/>
              <w:sz w:val="20"/>
            </w:rPr>
            <w:t>(19)</w:t>
          </w:r>
        </w:sdtContent>
      </w:sdt>
      <w:ins w:id="39" w:author="Microsoft Office User" w:date="2020-12-07T15:09:00Z">
        <w:r w:rsidR="00DC7A82">
          <w:rPr>
            <w:rFonts w:ascii="Palatino-Roman" w:hAnsi="Palatino-Roman" w:cs="Arial"/>
            <w:color w:val="333333"/>
            <w:sz w:val="20"/>
            <w:shd w:val="clear" w:color="auto" w:fill="FFFFFF"/>
          </w:rPr>
          <w:t>, where same-sex social interactions are more common than between-sex interactions</w:t>
        </w:r>
      </w:ins>
      <w:ins w:id="40" w:author="Microsoft Office User" w:date="2020-12-07T11:34:00Z">
        <w:r w:rsidR="00100950">
          <w:rPr>
            <w:rFonts w:ascii="Palatino-Roman" w:hAnsi="Palatino-Roman" w:cs="Arial"/>
            <w:color w:val="333333"/>
            <w:sz w:val="20"/>
            <w:shd w:val="clear" w:color="auto" w:fill="FFFFFF"/>
          </w:rPr>
          <w:t>.</w:t>
        </w:r>
      </w:ins>
      <w:ins w:id="41" w:author="Microsoft Office User" w:date="2020-12-07T11:35:00Z">
        <w:r w:rsidR="00100950">
          <w:rPr>
            <w:rFonts w:ascii="Palatino-Roman" w:hAnsi="Palatino-Roman" w:cs="Arial"/>
            <w:color w:val="333333"/>
            <w:sz w:val="20"/>
            <w:shd w:val="clear" w:color="auto" w:fill="FFFFFF"/>
          </w:rPr>
          <w:t xml:space="preserve"> B</w:t>
        </w:r>
      </w:ins>
      <w:r w:rsidRPr="006013F5">
        <w:rPr>
          <w:rFonts w:ascii="Palatino-Roman" w:hAnsi="Palatino-Roman" w:cs="Arial"/>
          <w:color w:val="333333"/>
          <w:sz w:val="20"/>
          <w:shd w:val="clear" w:color="auto" w:fill="FFFFFF"/>
        </w:rPr>
        <w:t>ecause males are a higher incident demographic group than females</w:t>
      </w:r>
      <w:r w:rsidR="00A510E5">
        <w:rPr>
          <w:rFonts w:ascii="Palatino-Roman" w:hAnsi="Palatino-Roman" w:cs="Arial"/>
          <w:color w:val="333333"/>
          <w:sz w:val="20"/>
          <w:shd w:val="clear" w:color="auto" w:fill="FFFFFF"/>
        </w:rPr>
        <w:t xml:space="preserve"> </w:t>
      </w:r>
      <w:sdt>
        <w:sdtPr>
          <w:rPr>
            <w:rFonts w:ascii="Palatino-Roman" w:hAnsi="Palatino-Roman" w:cs="Arial"/>
            <w:color w:val="333333"/>
            <w:sz w:val="20"/>
            <w:shd w:val="clear" w:color="auto" w:fill="FFFFFF"/>
          </w:rPr>
          <w:alias w:val="SmartCite Citation"/>
          <w:tag w:val="2a4a35b4-4058-4736-9562-4ebd622e6639:dcfff44f-9120-4313-aa2b-836b05415521+"/>
          <w:id w:val="-1725818406"/>
          <w:placeholder>
            <w:docPart w:val="DefaultPlaceholder_-1854013440"/>
          </w:placeholder>
        </w:sdtPr>
        <w:sdtEndPr/>
        <w:sdtContent>
          <w:r w:rsidR="00872088" w:rsidRPr="00872088">
            <w:rPr>
              <w:rFonts w:ascii="Palatino-Roman" w:hAnsi="Palatino-Roman"/>
              <w:color w:val="333333"/>
              <w:sz w:val="20"/>
            </w:rPr>
            <w:t>(1)</w:t>
          </w:r>
        </w:sdtContent>
      </w:sdt>
      <w:r w:rsidRPr="006013F5">
        <w:rPr>
          <w:rFonts w:ascii="Palatino-Roman" w:hAnsi="Palatino-Roman" w:cs="Arial"/>
          <w:color w:val="333333"/>
          <w:sz w:val="20"/>
          <w:shd w:val="clear" w:color="auto" w:fill="FFFFFF"/>
        </w:rPr>
        <w:t xml:space="preserve">, </w:t>
      </w:r>
      <w:del w:id="42" w:author="Microsoft Office User" w:date="2020-12-07T11:35:00Z">
        <w:r w:rsidRPr="006013F5" w:rsidDel="00100950">
          <w:rPr>
            <w:rFonts w:ascii="Palatino-Roman" w:hAnsi="Palatino-Roman" w:cs="Arial"/>
            <w:color w:val="333333"/>
            <w:sz w:val="20"/>
            <w:shd w:val="clear" w:color="auto" w:fill="FFFFFF"/>
          </w:rPr>
          <w:delText>this social network structure</w:delText>
        </w:r>
      </w:del>
      <w:ins w:id="43" w:author="Microsoft Office User" w:date="2020-12-07T11:35:00Z">
        <w:r w:rsidR="00100950">
          <w:rPr>
            <w:rFonts w:ascii="Palatino-Roman" w:hAnsi="Palatino-Roman" w:cs="Arial"/>
            <w:color w:val="333333"/>
            <w:sz w:val="20"/>
            <w:shd w:val="clear" w:color="auto" w:fill="FFFFFF"/>
          </w:rPr>
          <w:t>assortative mixing by sex</w:t>
        </w:r>
      </w:ins>
      <w:r w:rsidRPr="006013F5">
        <w:rPr>
          <w:rFonts w:ascii="Palatino-Roman" w:hAnsi="Palatino-Roman" w:cs="Arial"/>
          <w:color w:val="333333"/>
          <w:sz w:val="20"/>
          <w:shd w:val="clear" w:color="auto" w:fill="FFFFFF"/>
        </w:rPr>
        <w:t xml:space="preserve"> may be </w:t>
      </w:r>
      <w:ins w:id="44" w:author="Microsoft Office User" w:date="2020-12-07T11:36:00Z">
        <w:r w:rsidR="007B7EFA">
          <w:rPr>
            <w:rFonts w:ascii="Palatino-Roman" w:hAnsi="Palatino-Roman" w:cs="Arial"/>
            <w:color w:val="333333"/>
            <w:sz w:val="20"/>
            <w:shd w:val="clear" w:color="auto" w:fill="FFFFFF"/>
          </w:rPr>
          <w:t xml:space="preserve">an </w:t>
        </w:r>
      </w:ins>
      <w:r w:rsidRPr="006013F5">
        <w:rPr>
          <w:rFonts w:ascii="Palatino-Roman" w:hAnsi="Palatino-Roman" w:cs="Arial"/>
          <w:color w:val="333333"/>
          <w:sz w:val="20"/>
          <w:shd w:val="clear" w:color="auto" w:fill="FFFFFF"/>
        </w:rPr>
        <w:t>important</w:t>
      </w:r>
      <w:ins w:id="45" w:author="Microsoft Office User" w:date="2020-12-07T11:36:00Z">
        <w:r w:rsidR="007B7EFA">
          <w:rPr>
            <w:rFonts w:ascii="Palatino-Roman" w:hAnsi="Palatino-Roman" w:cs="Arial"/>
            <w:color w:val="333333"/>
            <w:sz w:val="20"/>
            <w:shd w:val="clear" w:color="auto" w:fill="FFFFFF"/>
          </w:rPr>
          <w:t xml:space="preserve"> factor</w:t>
        </w:r>
      </w:ins>
      <w:r w:rsidRPr="006013F5">
        <w:rPr>
          <w:rFonts w:ascii="Palatino-Roman" w:hAnsi="Palatino-Roman" w:cs="Arial"/>
          <w:color w:val="333333"/>
          <w:sz w:val="20"/>
          <w:shd w:val="clear" w:color="auto" w:fill="FFFFFF"/>
        </w:rPr>
        <w:t xml:space="preserve"> for understanding the basis for male-bias of TB </w:t>
      </w:r>
      <w:sdt>
        <w:sdtPr>
          <w:rPr>
            <w:rFonts w:ascii="Palatino-Roman" w:hAnsi="Palatino-Roman" w:cs="Arial"/>
            <w:color w:val="333333"/>
            <w:sz w:val="20"/>
            <w:shd w:val="clear" w:color="auto" w:fill="FFFFFF"/>
          </w:rPr>
          <w:alias w:val="SmartCite Citation"/>
          <w:tag w:val="2a4a35b4-4058-4736-9562-4ebd622e6639:f7f7cbe0-91db-4971-934d-cba0c74159bc,2a4a35b4-4058-4736-9562-4ebd622e6639:cf15ca01-aaaa-45d6-a983-3a066c1b80b0+"/>
          <w:id w:val="-54329814"/>
          <w:placeholder>
            <w:docPart w:val="DefaultPlaceholder_-1854013440"/>
          </w:placeholder>
        </w:sdtPr>
        <w:sdtEndPr/>
        <w:sdtContent>
          <w:r w:rsidR="00872088" w:rsidRPr="00872088">
            <w:rPr>
              <w:rFonts w:ascii="Palatino-Roman" w:hAnsi="Palatino-Roman"/>
              <w:color w:val="333333"/>
              <w:sz w:val="20"/>
            </w:rPr>
            <w:t>(12,19)</w:t>
          </w:r>
        </w:sdtContent>
      </w:sdt>
      <w:r w:rsidRPr="006013F5">
        <w:rPr>
          <w:rFonts w:ascii="Palatino-Roman" w:hAnsi="Palatino-Roman" w:cs="Arial"/>
          <w:color w:val="333333"/>
          <w:sz w:val="20"/>
          <w:shd w:val="clear" w:color="auto" w:fill="FFFFFF"/>
        </w:rPr>
        <w:t xml:space="preserve">. </w:t>
      </w:r>
      <w:del w:id="46" w:author="Microsoft Office User" w:date="2020-12-07T12:00:00Z">
        <w:r w:rsidRPr="006013F5" w:rsidDel="00FE7997">
          <w:rPr>
            <w:rFonts w:ascii="Palatino-Roman" w:hAnsi="Palatino-Roman" w:cs="Arial"/>
            <w:color w:val="333333"/>
            <w:sz w:val="20"/>
            <w:shd w:val="clear" w:color="auto" w:fill="FFFFFF"/>
          </w:rPr>
          <w:delText xml:space="preserve">Whether </w:delText>
        </w:r>
      </w:del>
      <w:ins w:id="47" w:author="Microsoft Office User" w:date="2020-12-07T12:00:00Z">
        <w:r w:rsidR="00FE7997">
          <w:rPr>
            <w:rFonts w:ascii="Palatino-Roman" w:hAnsi="Palatino-Roman" w:cs="Arial"/>
            <w:color w:val="333333"/>
            <w:sz w:val="20"/>
            <w:shd w:val="clear" w:color="auto" w:fill="FFFFFF"/>
          </w:rPr>
          <w:t>How</w:t>
        </w:r>
        <w:r w:rsidR="00FE7997" w:rsidRPr="006013F5">
          <w:rPr>
            <w:rFonts w:ascii="Palatino-Roman" w:hAnsi="Palatino-Roman" w:cs="Arial"/>
            <w:color w:val="333333"/>
            <w:sz w:val="20"/>
            <w:shd w:val="clear" w:color="auto" w:fill="FFFFFF"/>
          </w:rPr>
          <w:t xml:space="preserve"> </w:t>
        </w:r>
      </w:ins>
      <w:r w:rsidRPr="006013F5">
        <w:rPr>
          <w:rFonts w:ascii="Palatino-Roman" w:hAnsi="Palatino-Roman" w:cs="Arial"/>
          <w:color w:val="333333"/>
          <w:sz w:val="20"/>
          <w:shd w:val="clear" w:color="auto" w:fill="FFFFFF"/>
        </w:rPr>
        <w:t xml:space="preserve">biological sex-traits </w:t>
      </w:r>
      <w:del w:id="48" w:author="Microsoft Office User" w:date="2020-12-07T12:00:00Z">
        <w:r w:rsidRPr="006013F5" w:rsidDel="00FE7997">
          <w:rPr>
            <w:rFonts w:ascii="Palatino-Roman" w:hAnsi="Palatino-Roman" w:cs="Arial"/>
            <w:color w:val="333333"/>
            <w:sz w:val="20"/>
            <w:shd w:val="clear" w:color="auto" w:fill="FFFFFF"/>
          </w:rPr>
          <w:delText xml:space="preserve">or </w:delText>
        </w:r>
      </w:del>
      <w:ins w:id="49" w:author="Microsoft Office User" w:date="2020-12-07T12:00:00Z">
        <w:r w:rsidR="00FE7997">
          <w:rPr>
            <w:rFonts w:ascii="Palatino-Roman" w:hAnsi="Palatino-Roman" w:cs="Arial"/>
            <w:color w:val="333333"/>
            <w:sz w:val="20"/>
            <w:shd w:val="clear" w:color="auto" w:fill="FFFFFF"/>
          </w:rPr>
          <w:t>and</w:t>
        </w:r>
        <w:r w:rsidR="00FE7997" w:rsidRPr="006013F5">
          <w:rPr>
            <w:rFonts w:ascii="Palatino-Roman" w:hAnsi="Palatino-Roman" w:cs="Arial"/>
            <w:color w:val="333333"/>
            <w:sz w:val="20"/>
            <w:shd w:val="clear" w:color="auto" w:fill="FFFFFF"/>
          </w:rPr>
          <w:t xml:space="preserve"> </w:t>
        </w:r>
      </w:ins>
      <w:r w:rsidRPr="006013F5">
        <w:rPr>
          <w:rFonts w:ascii="Palatino-Roman" w:hAnsi="Palatino-Roman" w:cs="Arial"/>
          <w:color w:val="333333"/>
          <w:sz w:val="20"/>
          <w:shd w:val="clear" w:color="auto" w:fill="FFFFFF"/>
        </w:rPr>
        <w:t>assortative-mixing by sex</w:t>
      </w:r>
      <w:del w:id="50" w:author="Microsoft Office User" w:date="2020-12-07T12:00:00Z">
        <w:r w:rsidRPr="006013F5" w:rsidDel="00FE7997">
          <w:rPr>
            <w:rFonts w:ascii="Palatino-Roman" w:hAnsi="Palatino-Roman" w:cs="Arial"/>
            <w:color w:val="333333"/>
            <w:sz w:val="20"/>
            <w:shd w:val="clear" w:color="auto" w:fill="FFFFFF"/>
          </w:rPr>
          <w:delText>,</w:delText>
        </w:r>
      </w:del>
      <w:r w:rsidRPr="006013F5">
        <w:rPr>
          <w:rFonts w:ascii="Palatino-Roman" w:hAnsi="Palatino-Roman" w:cs="Arial"/>
          <w:color w:val="333333"/>
          <w:sz w:val="20"/>
          <w:shd w:val="clear" w:color="auto" w:fill="FFFFFF"/>
        </w:rPr>
        <w:t xml:space="preserve"> </w:t>
      </w:r>
      <w:del w:id="51" w:author="Microsoft Office User" w:date="2020-12-07T12:00:00Z">
        <w:r w:rsidRPr="006013F5" w:rsidDel="00FE7997">
          <w:rPr>
            <w:rFonts w:ascii="Palatino-Roman" w:hAnsi="Palatino-Roman" w:cs="Arial"/>
            <w:color w:val="333333"/>
            <w:sz w:val="20"/>
            <w:shd w:val="clear" w:color="auto" w:fill="FFFFFF"/>
          </w:rPr>
          <w:delText>have an outsized effect on</w:delText>
        </w:r>
      </w:del>
      <w:ins w:id="52" w:author="Microsoft Office User" w:date="2020-12-07T12:00:00Z">
        <w:r w:rsidR="00FE7997">
          <w:rPr>
            <w:rFonts w:ascii="Palatino-Roman" w:hAnsi="Palatino-Roman" w:cs="Arial"/>
            <w:color w:val="333333"/>
            <w:sz w:val="20"/>
            <w:shd w:val="clear" w:color="auto" w:fill="FFFFFF"/>
          </w:rPr>
          <w:t>contribute to</w:t>
        </w:r>
      </w:ins>
      <w:r w:rsidRPr="006013F5">
        <w:rPr>
          <w:rFonts w:ascii="Palatino-Roman" w:hAnsi="Palatino-Roman" w:cs="Arial"/>
          <w:color w:val="333333"/>
          <w:sz w:val="20"/>
          <w:shd w:val="clear" w:color="auto" w:fill="FFFFFF"/>
        </w:rPr>
        <w:t xml:space="preserve"> male-bias at the population-level is the focus of this </w:t>
      </w:r>
      <w:r w:rsidR="00114D43" w:rsidRPr="006013F5">
        <w:rPr>
          <w:rFonts w:ascii="Palatino-Roman" w:hAnsi="Palatino-Roman" w:cs="Arial"/>
          <w:color w:val="333333"/>
          <w:sz w:val="20"/>
          <w:shd w:val="clear" w:color="auto" w:fill="FFFFFF"/>
        </w:rPr>
        <w:t>modelling</w:t>
      </w:r>
      <w:r w:rsidRPr="006013F5">
        <w:rPr>
          <w:rFonts w:ascii="Palatino-Roman" w:hAnsi="Palatino-Roman" w:cs="Arial"/>
          <w:color w:val="333333"/>
          <w:sz w:val="20"/>
          <w:shd w:val="clear" w:color="auto" w:fill="FFFFFF"/>
        </w:rPr>
        <w:t xml:space="preserve"> study.</w:t>
      </w:r>
    </w:p>
    <w:p w14:paraId="33A76C7D" w14:textId="77777777" w:rsidR="006013F5" w:rsidRPr="006013F5" w:rsidRDefault="006013F5" w:rsidP="006013F5">
      <w:pPr>
        <w:rPr>
          <w:rFonts w:ascii="Palatino-Roman" w:hAnsi="Palatino-Roman" w:cs="Arial"/>
          <w:color w:val="333333"/>
          <w:sz w:val="20"/>
          <w:shd w:val="clear" w:color="auto" w:fill="FFFFFF"/>
        </w:rPr>
      </w:pPr>
    </w:p>
    <w:p w14:paraId="45901FE4" w14:textId="7135907B" w:rsidR="005B579C" w:rsidRPr="0034068D" w:rsidRDefault="006013F5" w:rsidP="00445BEE">
      <w:pPr>
        <w:rPr>
          <w:rFonts w:ascii="Palatino-Roman" w:hAnsi="Palatino-Roman" w:cs="Arial"/>
          <w:color w:val="333333"/>
          <w:sz w:val="20"/>
          <w:shd w:val="clear" w:color="auto" w:fill="FFFFFF"/>
        </w:rPr>
      </w:pPr>
      <w:r w:rsidRPr="006013F5">
        <w:rPr>
          <w:rFonts w:ascii="Palatino-Roman" w:hAnsi="Palatino-Roman" w:cs="Arial"/>
          <w:color w:val="333333"/>
          <w:sz w:val="20"/>
          <w:shd w:val="clear" w:color="auto" w:fill="FFFFFF"/>
        </w:rPr>
        <w:t xml:space="preserve">Infectious disease transmission models can help sort out the importance of various biological and social factors on sex-bias in infection. In this study, we use mathematical models of disease spread on social networks to examine the relative differences in sex-traits and preferential mixing by sex (i.e., assortativity), independently and in combination, required to give rise to observed levels of male-bias as seen in TB. We were also interested in whether the unique life history of human TB, with its long and variable latent period and endemic levels of infection in some regions, mediates the effects of sex-traits and assortative mixing on male-bias. To investigate these questions, we conducted a comparative simulation study of multiple transmission patterns (SIR, SLIR, SIRS, and SLIRS) spreading on contact networks that varied from random to extremely sex-assortative. Sex-traits investigated were sex-specific susceptibility, transmissibility, and infectious period. </w:t>
      </w:r>
    </w:p>
    <w:p w14:paraId="4524583A" w14:textId="77777777" w:rsidR="00376BA3" w:rsidRDefault="00376BA3" w:rsidP="00445BEE">
      <w:pPr>
        <w:rPr>
          <w:rFonts w:ascii="Palatino-Roman" w:hAnsi="Palatino-Roman"/>
          <w:sz w:val="20"/>
        </w:rPr>
      </w:pPr>
    </w:p>
    <w:p w14:paraId="1E598037" w14:textId="77777777" w:rsidR="00842B3B" w:rsidRPr="0034068D" w:rsidRDefault="00842B3B" w:rsidP="00445BEE">
      <w:pPr>
        <w:rPr>
          <w:rFonts w:ascii="Palatino-Roman" w:hAnsi="Palatino-Roman"/>
          <w:sz w:val="20"/>
        </w:rPr>
      </w:pPr>
    </w:p>
    <w:p w14:paraId="6A987AF8" w14:textId="77777777" w:rsidR="009418F0" w:rsidRPr="00394285" w:rsidRDefault="009418F0" w:rsidP="00445BEE">
      <w:pPr>
        <w:pStyle w:val="titlersos"/>
        <w:rPr>
          <w:b w:val="0"/>
        </w:rPr>
      </w:pPr>
      <w:r w:rsidRPr="00394285">
        <w:rPr>
          <w:b w:val="0"/>
        </w:rPr>
        <w:t>Materials and Methods</w:t>
      </w:r>
    </w:p>
    <w:p w14:paraId="4989657C" w14:textId="77777777" w:rsidR="001C4A2E" w:rsidRDefault="001C4A2E" w:rsidP="00114D43">
      <w:pPr>
        <w:rPr>
          <w:rFonts w:ascii="Palatino" w:eastAsia="Arial" w:hAnsi="Palatino" w:cs="Arial"/>
          <w:sz w:val="20"/>
        </w:rPr>
      </w:pPr>
    </w:p>
    <w:p w14:paraId="61B7716E" w14:textId="77777777" w:rsidR="000D28CE" w:rsidRDefault="00114D43" w:rsidP="00114D43">
      <w:pPr>
        <w:rPr>
          <w:rFonts w:ascii="Palatino" w:eastAsia="Arial" w:hAnsi="Palatino" w:cs="Arial"/>
          <w:b/>
          <w:sz w:val="20"/>
        </w:rPr>
      </w:pPr>
      <w:r w:rsidRPr="001C4A2E">
        <w:rPr>
          <w:rFonts w:ascii="Palatino" w:eastAsia="Arial" w:hAnsi="Palatino" w:cs="Arial"/>
          <w:b/>
          <w:sz w:val="20"/>
        </w:rPr>
        <w:t>General approach</w:t>
      </w:r>
      <w:r w:rsidR="000D28CE">
        <w:rPr>
          <w:rFonts w:ascii="Palatino" w:eastAsia="Arial" w:hAnsi="Palatino" w:cs="Arial"/>
          <w:b/>
          <w:sz w:val="20"/>
        </w:rPr>
        <w:t xml:space="preserve"> </w:t>
      </w:r>
    </w:p>
    <w:p w14:paraId="16937F0D" w14:textId="63BBB5D3" w:rsidR="00114D43" w:rsidRPr="000C7CC5" w:rsidRDefault="00114D43" w:rsidP="000C7CC5">
      <w:pPr>
        <w:rPr>
          <w:rFonts w:ascii="Palatino" w:eastAsia="Arial" w:hAnsi="Palatino" w:cs="Arial"/>
          <w:b/>
          <w:sz w:val="20"/>
        </w:rPr>
      </w:pPr>
      <w:r w:rsidRPr="000C7CC5">
        <w:rPr>
          <w:rFonts w:ascii="Palatino" w:eastAsia="Arial" w:hAnsi="Palatino" w:cs="Arial"/>
          <w:sz w:val="20"/>
        </w:rPr>
        <w:t xml:space="preserve">We </w:t>
      </w:r>
      <w:r w:rsidR="00EB4F53" w:rsidRPr="000C7CC5">
        <w:rPr>
          <w:rFonts w:ascii="Palatino" w:eastAsia="Arial" w:hAnsi="Palatino" w:cs="Arial"/>
          <w:sz w:val="20"/>
        </w:rPr>
        <w:t>modelled</w:t>
      </w:r>
      <w:r w:rsidRPr="000C7CC5">
        <w:rPr>
          <w:rFonts w:ascii="Palatino" w:eastAsia="Arial" w:hAnsi="Palatino" w:cs="Arial"/>
          <w:sz w:val="20"/>
        </w:rPr>
        <w:t xml:space="preserve"> the effects</w:t>
      </w:r>
      <w:ins w:id="53" w:author="Microsoft Office User" w:date="2020-11-06T10:54:00Z">
        <w:r w:rsidR="00382A60" w:rsidRPr="000C7CC5">
          <w:rPr>
            <w:rFonts w:ascii="Palatino" w:eastAsia="Arial" w:hAnsi="Palatino" w:cs="Arial"/>
            <w:sz w:val="20"/>
          </w:rPr>
          <w:t xml:space="preserve"> of</w:t>
        </w:r>
      </w:ins>
      <w:r w:rsidRPr="000C7CC5">
        <w:rPr>
          <w:rFonts w:ascii="Palatino" w:eastAsia="Arial" w:hAnsi="Palatino" w:cs="Arial"/>
          <w:sz w:val="20"/>
        </w:rPr>
        <w:t xml:space="preserve"> sex-assortativity (</w:t>
      </w:r>
      <m:oMath>
        <m:r>
          <w:rPr>
            <w:rFonts w:ascii="Cambria Math" w:eastAsia="Arial" w:hAnsi="Cambria Math" w:cs="Arial"/>
            <w:sz w:val="20"/>
          </w:rPr>
          <m:t>r</m:t>
        </m:r>
      </m:oMath>
      <w:r w:rsidRPr="000C7CC5">
        <w:rPr>
          <w:rFonts w:ascii="Palatino" w:eastAsia="Arial" w:hAnsi="Palatino" w:cs="Arial"/>
          <w:sz w:val="20"/>
        </w:rPr>
        <w:t>, defined below) and sex-traits on male-bias</w:t>
      </w:r>
      <w:ins w:id="54" w:author="Paige Bianca Miller" w:date="2020-11-30T14:23:00Z">
        <w:r w:rsidR="00834EF0">
          <w:rPr>
            <w:rFonts w:ascii="Palatino" w:eastAsia="Arial" w:hAnsi="Palatino" w:cs="Arial"/>
            <w:sz w:val="20"/>
          </w:rPr>
          <w:t xml:space="preserve">, defined </w:t>
        </w:r>
      </w:ins>
      <w:ins w:id="55" w:author="Paige Bianca Miller" w:date="2020-11-30T14:37:00Z">
        <w:r w:rsidR="009F1356">
          <w:rPr>
            <w:rFonts w:ascii="Palatino" w:eastAsia="Arial" w:hAnsi="Palatino" w:cs="Arial"/>
            <w:sz w:val="20"/>
          </w:rPr>
          <w:t>in Analysis</w:t>
        </w:r>
      </w:ins>
      <w:r w:rsidRPr="000C7CC5">
        <w:rPr>
          <w:rFonts w:ascii="Palatino" w:eastAsia="Arial" w:hAnsi="Palatino" w:cs="Arial"/>
          <w:sz w:val="20"/>
        </w:rPr>
        <w:t xml:space="preserve">. The sex-traits we considered were susceptibility, transmissibility, and infectious period. Susceptibility was defined as the rate of becoming infected given contact with an infected </w:t>
      </w:r>
      <w:r w:rsidR="00EB4F53" w:rsidRPr="000C7CC5">
        <w:rPr>
          <w:rFonts w:ascii="Palatino" w:eastAsia="Arial" w:hAnsi="Palatino" w:cs="Arial"/>
          <w:sz w:val="20"/>
        </w:rPr>
        <w:t>neighbour</w:t>
      </w:r>
      <w:r w:rsidRPr="000C7CC5">
        <w:rPr>
          <w:rFonts w:ascii="Palatino" w:eastAsia="Arial" w:hAnsi="Palatino" w:cs="Arial"/>
          <w:sz w:val="20"/>
        </w:rPr>
        <w:t xml:space="preserve"> in the network. Transmissibility was the rate of infecting a susceptible </w:t>
      </w:r>
      <w:r w:rsidR="00EB4F53" w:rsidRPr="000C7CC5">
        <w:rPr>
          <w:rFonts w:ascii="Palatino" w:eastAsia="Arial" w:hAnsi="Palatino" w:cs="Arial"/>
          <w:sz w:val="20"/>
        </w:rPr>
        <w:t>neighbour</w:t>
      </w:r>
      <w:r w:rsidRPr="000C7CC5">
        <w:rPr>
          <w:rFonts w:ascii="Palatino" w:eastAsia="Arial" w:hAnsi="Palatino" w:cs="Arial"/>
          <w:sz w:val="20"/>
        </w:rPr>
        <w:t xml:space="preserve"> in the network. Infectious period was defined as the period of time spent in the infected class before recovering. </w:t>
      </w:r>
      <w:del w:id="56" w:author="Paige Bianca Miller" w:date="2020-11-30T14:22:00Z">
        <w:r w:rsidRPr="000C7CC5" w:rsidDel="006C3C63">
          <w:rPr>
            <w:rFonts w:ascii="Palatino" w:eastAsia="Arial" w:hAnsi="Palatino" w:cs="Arial"/>
            <w:sz w:val="20"/>
          </w:rPr>
          <w:delText xml:space="preserve">We quantified male-bias </w:delText>
        </w:r>
      </w:del>
      <w:del w:id="57" w:author="Paige Bianca Miller" w:date="2020-11-30T14:20:00Z">
        <w:r w:rsidRPr="000C7CC5" w:rsidDel="00063C4B">
          <w:rPr>
            <w:rFonts w:ascii="Palatino" w:eastAsia="Arial" w:hAnsi="Palatino" w:cs="Arial"/>
            <w:sz w:val="20"/>
          </w:rPr>
          <w:delText xml:space="preserve">as the number of </w:delText>
        </w:r>
      </w:del>
      <w:del w:id="58" w:author="Paige Bianca Miller" w:date="2020-11-30T11:16:00Z">
        <w:r w:rsidRPr="000C7CC5" w:rsidDel="00324900">
          <w:rPr>
            <w:rFonts w:ascii="Palatino" w:eastAsia="Arial" w:hAnsi="Palatino" w:cs="Arial"/>
            <w:sz w:val="20"/>
          </w:rPr>
          <w:delText xml:space="preserve">infected </w:delText>
        </w:r>
      </w:del>
      <w:del w:id="59" w:author="Paige Bianca Miller" w:date="2020-11-30T14:20:00Z">
        <w:r w:rsidRPr="000C7CC5" w:rsidDel="00063C4B">
          <w:rPr>
            <w:rFonts w:ascii="Palatino" w:eastAsia="Arial" w:hAnsi="Palatino" w:cs="Arial"/>
            <w:sz w:val="20"/>
          </w:rPr>
          <w:delText xml:space="preserve">males divided by the number of </w:delText>
        </w:r>
      </w:del>
      <w:del w:id="60" w:author="Paige Bianca Miller" w:date="2020-11-30T11:16:00Z">
        <w:r w:rsidRPr="000C7CC5" w:rsidDel="00324900">
          <w:rPr>
            <w:rFonts w:ascii="Palatino" w:eastAsia="Arial" w:hAnsi="Palatino" w:cs="Arial"/>
            <w:sz w:val="20"/>
          </w:rPr>
          <w:delText xml:space="preserve">infected </w:delText>
        </w:r>
      </w:del>
      <w:del w:id="61" w:author="Paige Bianca Miller" w:date="2020-11-30T14:20:00Z">
        <w:r w:rsidRPr="000C7CC5" w:rsidDel="00063C4B">
          <w:rPr>
            <w:rFonts w:ascii="Palatino" w:eastAsia="Arial" w:hAnsi="Palatino" w:cs="Arial"/>
            <w:sz w:val="20"/>
          </w:rPr>
          <w:delText>females</w:delText>
        </w:r>
      </w:del>
      <w:del w:id="62" w:author="Paige Bianca Miller" w:date="2020-11-30T14:22:00Z">
        <w:r w:rsidRPr="000C7CC5" w:rsidDel="006C3C63">
          <w:rPr>
            <w:rFonts w:ascii="Palatino" w:eastAsia="Arial" w:hAnsi="Palatino" w:cs="Arial"/>
            <w:sz w:val="20"/>
          </w:rPr>
          <w:delText xml:space="preserve">. </w:delText>
        </w:r>
      </w:del>
    </w:p>
    <w:p w14:paraId="337DCA06" w14:textId="77777777" w:rsidR="00114D43" w:rsidRPr="00114D43" w:rsidRDefault="00114D43" w:rsidP="00114D43">
      <w:pPr>
        <w:rPr>
          <w:rFonts w:ascii="Palatino" w:eastAsia="Arial" w:hAnsi="Palatino" w:cs="Arial"/>
          <w:sz w:val="20"/>
        </w:rPr>
      </w:pPr>
    </w:p>
    <w:p w14:paraId="2975C115" w14:textId="5587651F" w:rsidR="001C4A2E" w:rsidRPr="000D28CE" w:rsidRDefault="00114D43" w:rsidP="00114D43">
      <w:pPr>
        <w:rPr>
          <w:rFonts w:ascii="Palatino" w:eastAsia="Arial" w:hAnsi="Palatino" w:cs="Arial"/>
          <w:b/>
          <w:sz w:val="20"/>
        </w:rPr>
      </w:pPr>
      <w:r w:rsidRPr="001C4A2E">
        <w:rPr>
          <w:rFonts w:ascii="Palatino" w:eastAsia="Arial" w:hAnsi="Palatino" w:cs="Arial"/>
          <w:b/>
          <w:sz w:val="20"/>
        </w:rPr>
        <w:t>Network simulation</w:t>
      </w:r>
    </w:p>
    <w:p w14:paraId="7A35B9B6" w14:textId="043D455C" w:rsidR="00114D43" w:rsidRPr="006D09A3" w:rsidRDefault="00114D43" w:rsidP="00114D43">
      <w:pPr>
        <w:rPr>
          <w:rFonts w:ascii="Palatino" w:eastAsia="Arial" w:hAnsi="Palatino" w:cs="Arial"/>
          <w:sz w:val="20"/>
        </w:rPr>
      </w:pPr>
      <w:r w:rsidRPr="00114D43">
        <w:rPr>
          <w:rFonts w:ascii="Palatino" w:eastAsia="Arial" w:hAnsi="Palatino" w:cs="Arial"/>
          <w:sz w:val="20"/>
        </w:rPr>
        <w:t xml:space="preserve">In simulated social networks, nodes represent individuals and edges between them represent repeated interactions between nodes on which infection can spread. To measure assortativity of simulated networks, we used </w:t>
      </w:r>
      <w:r w:rsidRPr="006D09A3">
        <w:rPr>
          <w:rFonts w:ascii="Palatino" w:eastAsia="Arial" w:hAnsi="Palatino" w:cs="Arial"/>
          <w:sz w:val="20"/>
        </w:rPr>
        <w:t xml:space="preserve">Newman’s discrete assortativity coefficient </w:t>
      </w:r>
      <w:sdt>
        <w:sdtPr>
          <w:rPr>
            <w:rFonts w:ascii="Palatino" w:eastAsia="Arial" w:hAnsi="Palatino" w:cs="Arial"/>
            <w:sz w:val="20"/>
          </w:rPr>
          <w:alias w:val="SmartCite Citation"/>
          <w:tag w:val="2a4a35b4-4058-4736-9562-4ebd622e6639:ad101ff9-22b3-454a-9173-2a79236af45f+"/>
          <w:id w:val="1769196730"/>
          <w:placeholder>
            <w:docPart w:val="DefaultPlaceholder_-1854013440"/>
          </w:placeholder>
        </w:sdtPr>
        <w:sdtEndPr>
          <w:rPr>
            <w:rFonts w:eastAsia="Times New Roman"/>
          </w:rPr>
        </w:sdtEndPr>
        <w:sdtContent>
          <w:r w:rsidR="00872088" w:rsidRPr="00872088">
            <w:rPr>
              <w:rFonts w:ascii="Palatino" w:hAnsi="Palatino"/>
              <w:color w:val="000000"/>
              <w:sz w:val="20"/>
            </w:rPr>
            <w:t>(20)</w:t>
          </w:r>
        </w:sdtContent>
      </w:sdt>
      <w:ins w:id="63" w:author="Paige Bianca Miller" w:date="2020-11-30T10:08:00Z">
        <w:r w:rsidR="006D09A3" w:rsidRPr="006D09A3">
          <w:rPr>
            <w:rFonts w:ascii="Palatino" w:eastAsia="Arial" w:hAnsi="Palatino" w:cs="Arial"/>
            <w:sz w:val="20"/>
          </w:rPr>
          <w:t>.</w:t>
        </w:r>
      </w:ins>
      <w:del w:id="64" w:author="Paige Bianca Miller" w:date="2020-11-30T10:08:00Z">
        <w:r w:rsidRPr="006D09A3" w:rsidDel="006D09A3">
          <w:rPr>
            <w:rFonts w:ascii="Palatino" w:eastAsia="Arial" w:hAnsi="Palatino" w:cs="Arial"/>
            <w:sz w:val="20"/>
          </w:rPr>
          <w:delText>,</w:delText>
        </w:r>
      </w:del>
      <w:r w:rsidRPr="006D09A3">
        <w:rPr>
          <w:rFonts w:ascii="Palatino" w:eastAsia="Arial" w:hAnsi="Palatino" w:cs="Arial"/>
          <w:sz w:val="20"/>
        </w:rPr>
        <w:t xml:space="preserve">  </w:t>
      </w:r>
      <w:r w:rsidR="006D09A3" w:rsidRPr="006D09A3">
        <w:rPr>
          <w:rFonts w:ascii="Palatino" w:hAnsi="Palatino"/>
          <w:sz w:val="20"/>
        </w:rPr>
        <w:t xml:space="preserve">These coefficients are based on the matrix, </w:t>
      </w:r>
      <m:oMath>
        <m:sSub>
          <m:sSubPr>
            <m:ctrlPr>
              <w:rPr>
                <w:rFonts w:ascii="Cambria Math" w:eastAsiaTheme="minorEastAsia" w:hAnsi="Cambria Math"/>
                <w:bCs/>
                <w:i/>
                <w:sz w:val="20"/>
              </w:rPr>
            </m:ctrlPr>
          </m:sSubPr>
          <m:e>
            <m:r>
              <w:rPr>
                <w:rFonts w:ascii="Cambria Math" w:hAnsi="Cambria Math"/>
                <w:sz w:val="20"/>
              </w:rPr>
              <m:t>E</m:t>
            </m:r>
            <m:ctrlPr>
              <w:rPr>
                <w:rFonts w:ascii="Cambria Math" w:hAnsi="Cambria Math"/>
                <w:bCs/>
                <w:i/>
                <w:sz w:val="20"/>
              </w:rPr>
            </m:ctrlPr>
          </m:e>
          <m:sub>
            <m:r>
              <w:rPr>
                <w:rFonts w:ascii="Cambria Math" w:eastAsiaTheme="minorEastAsia" w:hAnsi="Cambria Math"/>
                <w:sz w:val="20"/>
              </w:rPr>
              <m:t>ij</m:t>
            </m:r>
          </m:sub>
        </m:sSub>
      </m:oMath>
      <w:r w:rsidR="006D09A3" w:rsidRPr="006D09A3">
        <w:rPr>
          <w:rFonts w:ascii="Palatino" w:eastAsiaTheme="minorEastAsia" w:hAnsi="Palatino"/>
          <w:bCs/>
          <w:sz w:val="20"/>
        </w:rPr>
        <w:t>,</w:t>
      </w:r>
      <w:r w:rsidR="006D09A3" w:rsidRPr="006D09A3">
        <w:rPr>
          <w:rFonts w:ascii="Palatino" w:eastAsiaTheme="minorEastAsia" w:hAnsi="Palatino"/>
          <w:b/>
          <w:sz w:val="20"/>
        </w:rPr>
        <w:t xml:space="preserve">  </w:t>
      </w:r>
      <w:r w:rsidR="006D09A3" w:rsidRPr="006D09A3">
        <w:rPr>
          <w:rFonts w:ascii="Palatino" w:eastAsiaTheme="minorEastAsia" w:hAnsi="Palatino"/>
          <w:bCs/>
          <w:sz w:val="20"/>
        </w:rPr>
        <w:t xml:space="preserve">describing the fraction of all edges that connect a node of type </w:t>
      </w:r>
      <m:oMath>
        <m:r>
          <w:rPr>
            <w:rFonts w:ascii="Cambria Math" w:hAnsi="Cambria Math"/>
            <w:sz w:val="20"/>
          </w:rPr>
          <m:t>i</m:t>
        </m:r>
      </m:oMath>
      <w:r w:rsidR="006D09A3" w:rsidRPr="006D09A3">
        <w:rPr>
          <w:rFonts w:ascii="Palatino" w:eastAsiaTheme="minorEastAsia" w:hAnsi="Palatino"/>
          <w:bCs/>
          <w:sz w:val="20"/>
        </w:rPr>
        <w:t xml:space="preserve"> to type </w:t>
      </w:r>
      <m:oMath>
        <m:r>
          <w:rPr>
            <w:rFonts w:ascii="Cambria Math" w:hAnsi="Cambria Math"/>
            <w:sz w:val="20"/>
          </w:rPr>
          <m:t>j</m:t>
        </m:r>
      </m:oMath>
      <w:r w:rsidR="00BF5A3F">
        <w:rPr>
          <w:rFonts w:ascii="Palatino" w:eastAsiaTheme="minorEastAsia" w:hAnsi="Palatino"/>
          <w:bCs/>
          <w:sz w:val="20"/>
        </w:rPr>
        <w:t xml:space="preserve"> and </w:t>
      </w:r>
      <w:r w:rsidR="006D09A3" w:rsidRPr="006D09A3">
        <w:rPr>
          <w:rFonts w:ascii="Palatino" w:eastAsiaTheme="minorEastAsia" w:hAnsi="Palatino"/>
          <w:bCs/>
          <w:sz w:val="20"/>
        </w:rPr>
        <w:t xml:space="preserve"> </w:t>
      </w:r>
      <m:oMath>
        <m:nary>
          <m:naryPr>
            <m:chr m:val="∑"/>
            <m:limLoc m:val="undOvr"/>
            <m:supHide m:val="1"/>
            <m:ctrlPr>
              <w:rPr>
                <w:rFonts w:ascii="Cambria Math" w:eastAsiaTheme="minorEastAsia" w:hAnsi="Cambria Math"/>
                <w:bCs/>
                <w:i/>
                <w:sz w:val="20"/>
              </w:rPr>
            </m:ctrlPr>
          </m:naryPr>
          <m:sub>
            <m:r>
              <w:rPr>
                <w:rFonts w:ascii="Cambria Math" w:eastAsiaTheme="minorEastAsia" w:hAnsi="Cambria Math"/>
                <w:sz w:val="20"/>
              </w:rPr>
              <m:t>ij</m:t>
            </m:r>
          </m:sub>
          <m:sup/>
          <m:e>
            <m:sSub>
              <m:sSubPr>
                <m:ctrlPr>
                  <w:rPr>
                    <w:rFonts w:ascii="Cambria Math" w:eastAsiaTheme="minorEastAsia" w:hAnsi="Cambria Math"/>
                    <w:bCs/>
                    <w:i/>
                    <w:sz w:val="20"/>
                  </w:rPr>
                </m:ctrlPr>
              </m:sSubPr>
              <m:e>
                <m:r>
                  <w:rPr>
                    <w:rFonts w:ascii="Cambria Math" w:eastAsiaTheme="minorEastAsia" w:hAnsi="Cambria Math"/>
                    <w:sz w:val="20"/>
                  </w:rPr>
                  <m:t>E</m:t>
                </m:r>
              </m:e>
              <m:sub>
                <m:r>
                  <w:rPr>
                    <w:rFonts w:ascii="Cambria Math" w:eastAsiaTheme="minorEastAsia" w:hAnsi="Cambria Math"/>
                    <w:sz w:val="20"/>
                  </w:rPr>
                  <m:t>ij</m:t>
                </m:r>
              </m:sub>
            </m:sSub>
          </m:e>
        </m:nary>
        <m:r>
          <w:rPr>
            <w:rFonts w:ascii="Cambria Math" w:eastAsiaTheme="minorEastAsia" w:hAnsi="Cambria Math"/>
            <w:sz w:val="20"/>
          </w:rPr>
          <m:t>=1</m:t>
        </m:r>
      </m:oMath>
      <w:r w:rsidR="006D09A3" w:rsidRPr="006D09A3">
        <w:rPr>
          <w:rFonts w:ascii="Palatino" w:eastAsiaTheme="minorEastAsia" w:hAnsi="Palatino"/>
          <w:bCs/>
          <w:sz w:val="20"/>
        </w:rPr>
        <w:t xml:space="preserve">. If </w:t>
      </w:r>
      <m:oMath>
        <m:sSub>
          <m:sSubPr>
            <m:ctrlPr>
              <w:rPr>
                <w:rFonts w:ascii="Cambria Math" w:eastAsiaTheme="minorEastAsia" w:hAnsi="Cambria Math"/>
                <w:bCs/>
                <w:i/>
                <w:sz w:val="20"/>
              </w:rPr>
            </m:ctrlPr>
          </m:sSubPr>
          <m:e>
            <m:r>
              <w:rPr>
                <w:rFonts w:ascii="Cambria Math" w:eastAsiaTheme="minorEastAsia" w:hAnsi="Cambria Math"/>
                <w:sz w:val="20"/>
              </w:rPr>
              <m:t>a</m:t>
            </m:r>
          </m:e>
          <m:sub>
            <m:r>
              <w:rPr>
                <w:rFonts w:ascii="Cambria Math" w:eastAsiaTheme="minorEastAsia" w:hAnsi="Cambria Math"/>
                <w:sz w:val="20"/>
              </w:rPr>
              <m:t>i</m:t>
            </m:r>
          </m:sub>
        </m:sSub>
        <m:r>
          <w:rPr>
            <w:rFonts w:ascii="Cambria Math" w:eastAsiaTheme="minorEastAsia" w:hAnsi="Cambria Math"/>
            <w:sz w:val="20"/>
          </w:rPr>
          <m:t>=</m:t>
        </m:r>
        <m:nary>
          <m:naryPr>
            <m:chr m:val="∑"/>
            <m:limLoc m:val="undOvr"/>
            <m:supHide m:val="1"/>
            <m:ctrlPr>
              <w:rPr>
                <w:rFonts w:ascii="Cambria Math" w:eastAsiaTheme="minorEastAsia" w:hAnsi="Cambria Math"/>
                <w:bCs/>
                <w:i/>
                <w:sz w:val="20"/>
              </w:rPr>
            </m:ctrlPr>
          </m:naryPr>
          <m:sub>
            <m:r>
              <w:rPr>
                <w:rFonts w:ascii="Cambria Math" w:eastAsiaTheme="minorEastAsia" w:hAnsi="Cambria Math"/>
                <w:sz w:val="20"/>
              </w:rPr>
              <m:t>j</m:t>
            </m:r>
          </m:sub>
          <m:sup/>
          <m:e>
            <m:sSub>
              <m:sSubPr>
                <m:ctrlPr>
                  <w:rPr>
                    <w:rFonts w:ascii="Cambria Math" w:eastAsiaTheme="minorEastAsia" w:hAnsi="Cambria Math"/>
                    <w:bCs/>
                    <w:i/>
                    <w:sz w:val="20"/>
                  </w:rPr>
                </m:ctrlPr>
              </m:sSubPr>
              <m:e>
                <m:r>
                  <w:rPr>
                    <w:rFonts w:ascii="Cambria Math" w:eastAsiaTheme="minorEastAsia" w:hAnsi="Cambria Math"/>
                    <w:sz w:val="20"/>
                  </w:rPr>
                  <m:t>E</m:t>
                </m:r>
              </m:e>
              <m:sub>
                <m:r>
                  <w:rPr>
                    <w:rFonts w:ascii="Cambria Math" w:eastAsiaTheme="minorEastAsia" w:hAnsi="Cambria Math"/>
                    <w:sz w:val="20"/>
                  </w:rPr>
                  <m:t>ij</m:t>
                </m:r>
              </m:sub>
            </m:sSub>
          </m:e>
        </m:nary>
      </m:oMath>
      <w:r w:rsidR="006D09A3" w:rsidRPr="006D09A3">
        <w:rPr>
          <w:rFonts w:ascii="Palatino" w:eastAsiaTheme="minorEastAsia" w:hAnsi="Palatino"/>
          <w:bCs/>
          <w:sz w:val="20"/>
        </w:rPr>
        <w:t xml:space="preserve"> (i.e., the proportion of all edges connecting to nodes in each group </w:t>
      </w:r>
      <m:oMath>
        <m:r>
          <w:rPr>
            <w:rFonts w:ascii="Cambria Math" w:hAnsi="Cambria Math"/>
            <w:sz w:val="20"/>
          </w:rPr>
          <m:t>i</m:t>
        </m:r>
      </m:oMath>
      <w:r w:rsidR="006D09A3" w:rsidRPr="006D09A3">
        <w:rPr>
          <w:rFonts w:ascii="Palatino" w:eastAsiaTheme="minorEastAsia" w:hAnsi="Palatino"/>
          <w:sz w:val="20"/>
        </w:rPr>
        <w:t>)</w:t>
      </w:r>
      <w:r w:rsidR="006D09A3" w:rsidRPr="006D09A3">
        <w:rPr>
          <w:rFonts w:ascii="Palatino" w:eastAsiaTheme="minorEastAsia" w:hAnsi="Palatino"/>
          <w:bCs/>
          <w:sz w:val="20"/>
        </w:rPr>
        <w:t xml:space="preserve">  and the network is undirected, the assortativity coefficient is defined as </w:t>
      </w:r>
      <m:oMath>
        <m:r>
          <w:rPr>
            <w:rFonts w:ascii="Cambria Math" w:eastAsiaTheme="minorEastAsia" w:hAnsi="Cambria Math"/>
            <w:sz w:val="20"/>
          </w:rPr>
          <m:t>r</m:t>
        </m:r>
        <m:r>
          <m:rPr>
            <m:sty m:val="bi"/>
          </m:rPr>
          <w:rPr>
            <w:rFonts w:ascii="Cambria Math" w:hAnsi="Cambria Math"/>
            <w:sz w:val="20"/>
          </w:rPr>
          <m:t>=</m:t>
        </m:r>
        <m:f>
          <m:fPr>
            <m:ctrlPr>
              <w:rPr>
                <w:rFonts w:ascii="Cambria Math" w:hAnsi="Cambria Math"/>
                <w:b/>
                <w:i/>
                <w:sz w:val="20"/>
              </w:rPr>
            </m:ctrlPr>
          </m:fPr>
          <m:num>
            <m:nary>
              <m:naryPr>
                <m:chr m:val="∑"/>
                <m:limLoc m:val="undOvr"/>
                <m:supHide m:val="1"/>
                <m:ctrlPr>
                  <w:rPr>
                    <w:rFonts w:ascii="Cambria Math" w:hAnsi="Cambria Math"/>
                    <w:b/>
                    <w:i/>
                    <w:sz w:val="20"/>
                  </w:rPr>
                </m:ctrlPr>
              </m:naryPr>
              <m:sub>
                <m:r>
                  <m:rPr>
                    <m:sty m:val="bi"/>
                  </m:rPr>
                  <w:rPr>
                    <w:rFonts w:ascii="Cambria Math" w:hAnsi="Cambria Math"/>
                    <w:sz w:val="20"/>
                  </w:rPr>
                  <m:t>i</m:t>
                </m:r>
              </m:sub>
              <m:sup/>
              <m:e>
                <m:sSub>
                  <m:sSubPr>
                    <m:ctrlPr>
                      <w:rPr>
                        <w:rFonts w:ascii="Cambria Math" w:hAnsi="Cambria Math"/>
                        <w:bCs/>
                        <w:i/>
                        <w:sz w:val="20"/>
                      </w:rPr>
                    </m:ctrlPr>
                  </m:sSubPr>
                  <m:e>
                    <m:r>
                      <w:rPr>
                        <w:rFonts w:ascii="Cambria Math" w:hAnsi="Cambria Math"/>
                        <w:sz w:val="20"/>
                      </w:rPr>
                      <m:t>E</m:t>
                    </m:r>
                  </m:e>
                  <m:sub>
                    <m:r>
                      <w:rPr>
                        <w:rFonts w:ascii="Cambria Math" w:hAnsi="Cambria Math"/>
                        <w:sz w:val="20"/>
                      </w:rPr>
                      <m:t>ii</m:t>
                    </m:r>
                  </m:sub>
                </m:sSub>
              </m:e>
            </m:nary>
            <m:r>
              <m:rPr>
                <m:sty m:val="bi"/>
              </m:rPr>
              <w:rPr>
                <w:rFonts w:ascii="Cambria Math" w:hAnsi="Cambria Math"/>
                <w:sz w:val="20"/>
              </w:rPr>
              <m:t>-</m:t>
            </m:r>
            <m:nary>
              <m:naryPr>
                <m:chr m:val="∑"/>
                <m:limLoc m:val="undOvr"/>
                <m:supHide m:val="1"/>
                <m:ctrlPr>
                  <w:rPr>
                    <w:rFonts w:ascii="Cambria Math" w:hAnsi="Cambria Math"/>
                    <w:b/>
                    <w:i/>
                    <w:sz w:val="20"/>
                  </w:rPr>
                </m:ctrlPr>
              </m:naryPr>
              <m:sub>
                <m:r>
                  <m:rPr>
                    <m:sty m:val="bi"/>
                  </m:rPr>
                  <w:rPr>
                    <w:rFonts w:ascii="Cambria Math" w:hAnsi="Cambria Math"/>
                    <w:sz w:val="20"/>
                  </w:rPr>
                  <m:t>i</m:t>
                </m:r>
              </m:sub>
              <m:sup/>
              <m:e>
                <m:sSubSup>
                  <m:sSubSupPr>
                    <m:ctrlPr>
                      <w:rPr>
                        <w:rFonts w:ascii="Cambria Math" w:hAnsi="Cambria Math"/>
                        <w:bCs/>
                        <w:i/>
                        <w:sz w:val="20"/>
                      </w:rPr>
                    </m:ctrlPr>
                  </m:sSubSupPr>
                  <m:e>
                    <m:r>
                      <w:rPr>
                        <w:rFonts w:ascii="Cambria Math" w:hAnsi="Cambria Math"/>
                        <w:sz w:val="20"/>
                      </w:rPr>
                      <m:t>a</m:t>
                    </m:r>
                  </m:e>
                  <m:sub>
                    <m:r>
                      <w:rPr>
                        <w:rFonts w:ascii="Cambria Math" w:hAnsi="Cambria Math"/>
                        <w:sz w:val="20"/>
                      </w:rPr>
                      <m:t>i</m:t>
                    </m:r>
                  </m:sub>
                  <m:sup>
                    <m:r>
                      <w:rPr>
                        <w:rFonts w:ascii="Cambria Math" w:hAnsi="Cambria Math"/>
                        <w:sz w:val="20"/>
                      </w:rPr>
                      <m:t>2</m:t>
                    </m:r>
                  </m:sup>
                </m:sSubSup>
              </m:e>
            </m:nary>
          </m:num>
          <m:den>
            <m:r>
              <m:rPr>
                <m:sty m:val="bi"/>
              </m:rPr>
              <w:rPr>
                <w:rFonts w:ascii="Cambria Math" w:hAnsi="Cambria Math"/>
                <w:sz w:val="20"/>
              </w:rPr>
              <m:t>1-</m:t>
            </m:r>
            <m:nary>
              <m:naryPr>
                <m:chr m:val="∑"/>
                <m:limLoc m:val="undOvr"/>
                <m:supHide m:val="1"/>
                <m:ctrlPr>
                  <w:rPr>
                    <w:rFonts w:ascii="Cambria Math" w:hAnsi="Cambria Math"/>
                    <w:b/>
                    <w:i/>
                    <w:sz w:val="20"/>
                  </w:rPr>
                </m:ctrlPr>
              </m:naryPr>
              <m:sub>
                <m:r>
                  <m:rPr>
                    <m:sty m:val="bi"/>
                  </m:rPr>
                  <w:rPr>
                    <w:rFonts w:ascii="Cambria Math" w:hAnsi="Cambria Math"/>
                    <w:sz w:val="20"/>
                  </w:rPr>
                  <m:t>i</m:t>
                </m:r>
              </m:sub>
              <m:sup/>
              <m:e>
                <m:sSubSup>
                  <m:sSubSupPr>
                    <m:ctrlPr>
                      <w:rPr>
                        <w:rFonts w:ascii="Cambria Math" w:hAnsi="Cambria Math"/>
                        <w:bCs/>
                        <w:i/>
                        <w:sz w:val="20"/>
                      </w:rPr>
                    </m:ctrlPr>
                  </m:sSubSupPr>
                  <m:e>
                    <m:r>
                      <w:rPr>
                        <w:rFonts w:ascii="Cambria Math" w:hAnsi="Cambria Math"/>
                        <w:sz w:val="20"/>
                      </w:rPr>
                      <m:t>a</m:t>
                    </m:r>
                  </m:e>
                  <m:sub>
                    <m:r>
                      <w:rPr>
                        <w:rFonts w:ascii="Cambria Math" w:hAnsi="Cambria Math"/>
                        <w:sz w:val="20"/>
                      </w:rPr>
                      <m:t>i</m:t>
                    </m:r>
                  </m:sub>
                  <m:sup>
                    <m:r>
                      <w:rPr>
                        <w:rFonts w:ascii="Cambria Math" w:hAnsi="Cambria Math"/>
                        <w:sz w:val="20"/>
                      </w:rPr>
                      <m:t>2</m:t>
                    </m:r>
                  </m:sup>
                </m:sSubSup>
              </m:e>
            </m:nary>
          </m:den>
        </m:f>
      </m:oMath>
      <w:r w:rsidR="006D09A3" w:rsidRPr="00BF5A3F">
        <w:rPr>
          <w:rFonts w:ascii="Palatino" w:eastAsiaTheme="minorEastAsia" w:hAnsi="Palatino"/>
          <w:bCs/>
          <w:sz w:val="20"/>
        </w:rPr>
        <w:t>.</w:t>
      </w:r>
      <w:r w:rsidR="006D09A3" w:rsidRPr="006D09A3">
        <w:rPr>
          <w:rFonts w:ascii="Palatino" w:eastAsiaTheme="minorEastAsia" w:hAnsi="Palatino"/>
          <w:bCs/>
          <w:sz w:val="20"/>
        </w:rPr>
        <w:t xml:space="preserve"> It ranges from -1 (perfectly disassortative) to 1 (perfectly assortative) with zero representing random mixing</w:t>
      </w:r>
      <m:oMath>
        <m:r>
          <w:del w:id="65" w:author="Paige Bianca Miller" w:date="2020-11-30T10:08:00Z">
            <w:rPr>
              <w:rFonts w:ascii="Cambria Math" w:eastAsia="Cambria Math" w:hAnsi="Cambria Math" w:cs="Cambria Math"/>
              <w:sz w:val="20"/>
            </w:rPr>
            <m:t>r=</m:t>
          </w:del>
        </m:r>
        <m:f>
          <m:fPr>
            <m:ctrlPr>
              <w:del w:id="66" w:author="Paige Bianca Miller" w:date="2020-11-30T10:08:00Z">
                <w:rPr>
                  <w:rFonts w:ascii="Cambria Math" w:eastAsia="Cambria Math" w:hAnsi="Cambria Math" w:cs="Cambria Math"/>
                  <w:sz w:val="20"/>
                </w:rPr>
              </w:del>
            </m:ctrlPr>
          </m:fPr>
          <m:num>
            <m:sSub>
              <m:sSubPr>
                <m:ctrlPr>
                  <w:del w:id="67" w:author="Paige Bianca Miller" w:date="2020-11-30T10:08:00Z">
                    <w:rPr>
                      <w:rFonts w:ascii="Cambria Math" w:eastAsia="Cambria Math" w:hAnsi="Cambria Math" w:cs="Cambria Math"/>
                      <w:sz w:val="20"/>
                    </w:rPr>
                  </w:del>
                </m:ctrlPr>
              </m:sSubPr>
              <m:e>
                <m:r>
                  <w:del w:id="68" w:author="Paige Bianca Miller" w:date="2020-11-30T10:08:00Z">
                    <w:rPr>
                      <w:rFonts w:ascii="Cambria Math" w:eastAsia="Cambria Math" w:hAnsi="Cambria Math" w:cs="Cambria Math"/>
                      <w:sz w:val="20"/>
                    </w:rPr>
                    <m:t>TrE-</m:t>
                  </w:del>
                </m:r>
                <m:r>
                  <w:del w:id="69" w:author="Paige Bianca Miller" w:date="2020-11-30T10:08:00Z">
                    <w:rPr>
                      <w:rFonts w:ascii="Cambria Math" w:hAnsi="Cambria Math"/>
                      <w:sz w:val="20"/>
                    </w:rPr>
                    <m:t>‖</m:t>
                  </w:del>
                </m:r>
                <m:sSup>
                  <m:sSupPr>
                    <m:ctrlPr>
                      <w:del w:id="70" w:author="Paige Bianca Miller" w:date="2020-11-30T10:08:00Z">
                        <w:rPr>
                          <w:rFonts w:ascii="Cambria Math" w:eastAsia="Cambria Math" w:hAnsi="Cambria Math" w:cs="Cambria Math"/>
                          <w:sz w:val="20"/>
                        </w:rPr>
                      </w:del>
                    </m:ctrlPr>
                  </m:sSupPr>
                  <m:e>
                    <m:r>
                      <w:del w:id="71" w:author="Paige Bianca Miller" w:date="2020-11-30T10:08:00Z">
                        <w:rPr>
                          <w:rFonts w:ascii="Cambria Math" w:eastAsia="Cambria Math" w:hAnsi="Cambria Math" w:cs="Cambria Math"/>
                          <w:sz w:val="20"/>
                        </w:rPr>
                        <m:t>E</m:t>
                      </w:del>
                    </m:r>
                  </m:e>
                  <m:sup>
                    <m:r>
                      <w:del w:id="72" w:author="Paige Bianca Miller" w:date="2020-11-30T10:08:00Z">
                        <w:rPr>
                          <w:rFonts w:ascii="Cambria Math" w:eastAsia="Cambria Math" w:hAnsi="Cambria Math" w:cs="Cambria Math"/>
                          <w:sz w:val="20"/>
                        </w:rPr>
                        <m:t>2</m:t>
                      </w:del>
                    </m:r>
                  </m:sup>
                </m:sSup>
                <m:r>
                  <w:del w:id="73" w:author="Paige Bianca Miller" w:date="2020-11-30T10:08:00Z">
                    <w:rPr>
                      <w:rFonts w:ascii="Cambria Math" w:hAnsi="Cambria Math"/>
                      <w:sz w:val="20"/>
                    </w:rPr>
                    <m:t>‖</m:t>
                  </w:del>
                </m:r>
              </m:e>
              <m:sub>
                <m:r>
                  <w:del w:id="74" w:author="Paige Bianca Miller" w:date="2020-11-30T10:08:00Z">
                    <w:rPr>
                      <w:rFonts w:ascii="Cambria Math" w:eastAsia="Cambria Math" w:hAnsi="Cambria Math" w:cs="Cambria Math"/>
                      <w:sz w:val="20"/>
                    </w:rPr>
                    <m:t xml:space="preserve"> </m:t>
                  </w:del>
                </m:r>
              </m:sub>
            </m:sSub>
          </m:num>
          <m:den>
            <m:r>
              <w:del w:id="75" w:author="Paige Bianca Miller" w:date="2020-11-30T10:08:00Z">
                <w:rPr>
                  <w:rFonts w:ascii="Cambria Math" w:eastAsia="Cambria Math" w:hAnsi="Cambria Math" w:cs="Cambria Math"/>
                  <w:sz w:val="20"/>
                </w:rPr>
                <m:t>1-</m:t>
              </w:del>
            </m:r>
            <m:sSub>
              <m:sSubPr>
                <m:ctrlPr>
                  <w:del w:id="76" w:author="Paige Bianca Miller" w:date="2020-11-30T10:08:00Z">
                    <w:rPr>
                      <w:rFonts w:ascii="Cambria Math" w:eastAsia="Cambria Math" w:hAnsi="Cambria Math" w:cs="Cambria Math"/>
                      <w:sz w:val="20"/>
                    </w:rPr>
                  </w:del>
                </m:ctrlPr>
              </m:sSubPr>
              <m:e>
                <m:r>
                  <w:del w:id="77" w:author="Paige Bianca Miller" w:date="2020-11-30T10:08:00Z">
                    <w:rPr>
                      <w:rFonts w:ascii="Cambria Math" w:hAnsi="Cambria Math"/>
                      <w:sz w:val="20"/>
                    </w:rPr>
                    <m:t>‖</m:t>
                  </w:del>
                </m:r>
                <m:sSup>
                  <m:sSupPr>
                    <m:ctrlPr>
                      <w:del w:id="78" w:author="Paige Bianca Miller" w:date="2020-11-30T10:08:00Z">
                        <w:rPr>
                          <w:rFonts w:ascii="Cambria Math" w:eastAsia="Cambria Math" w:hAnsi="Cambria Math" w:cs="Cambria Math"/>
                          <w:sz w:val="20"/>
                        </w:rPr>
                      </w:del>
                    </m:ctrlPr>
                  </m:sSupPr>
                  <m:e>
                    <m:r>
                      <w:del w:id="79" w:author="Paige Bianca Miller" w:date="2020-11-30T10:08:00Z">
                        <w:rPr>
                          <w:rFonts w:ascii="Cambria Math" w:eastAsia="Cambria Math" w:hAnsi="Cambria Math" w:cs="Cambria Math"/>
                          <w:sz w:val="20"/>
                        </w:rPr>
                        <m:t>E</m:t>
                      </w:del>
                    </m:r>
                  </m:e>
                  <m:sup>
                    <m:r>
                      <w:del w:id="80" w:author="Paige Bianca Miller" w:date="2020-11-30T10:08:00Z">
                        <w:rPr>
                          <w:rFonts w:ascii="Cambria Math" w:eastAsia="Cambria Math" w:hAnsi="Cambria Math" w:cs="Cambria Math"/>
                          <w:sz w:val="20"/>
                        </w:rPr>
                        <m:t>2</m:t>
                      </w:del>
                    </m:r>
                  </m:sup>
                </m:sSup>
                <m:r>
                  <w:del w:id="81" w:author="Paige Bianca Miller" w:date="2020-11-30T10:08:00Z">
                    <w:rPr>
                      <w:rFonts w:ascii="Cambria Math" w:hAnsi="Cambria Math"/>
                      <w:sz w:val="20"/>
                    </w:rPr>
                    <m:t>‖</m:t>
                  </w:del>
                </m:r>
              </m:e>
              <m:sub>
                <m:r>
                  <w:del w:id="82" w:author="Paige Bianca Miller" w:date="2020-11-30T10:08:00Z">
                    <w:rPr>
                      <w:rFonts w:ascii="Cambria Math" w:eastAsia="Cambria Math" w:hAnsi="Cambria Math" w:cs="Cambria Math"/>
                      <w:sz w:val="20"/>
                    </w:rPr>
                    <m:t xml:space="preserve"> </m:t>
                  </w:del>
                </m:r>
              </m:sub>
            </m:sSub>
          </m:den>
        </m:f>
      </m:oMath>
      <w:del w:id="83" w:author="Paige Bianca Miller" w:date="2020-11-30T10:08:00Z">
        <w:r w:rsidRPr="006D09A3" w:rsidDel="006D09A3">
          <w:rPr>
            <w:rFonts w:ascii="Palatino" w:eastAsia="Arial" w:hAnsi="Palatino" w:cs="Arial"/>
            <w:b/>
            <w:sz w:val="20"/>
          </w:rPr>
          <w:delText xml:space="preserve">, </w:delText>
        </w:r>
        <w:r w:rsidRPr="006D09A3" w:rsidDel="006D09A3">
          <w:rPr>
            <w:rFonts w:ascii="Palatino" w:eastAsia="Arial" w:hAnsi="Palatino" w:cs="Arial"/>
            <w:sz w:val="20"/>
          </w:rPr>
          <w:delText xml:space="preserve">where </w:delText>
        </w:r>
        <m:oMath>
          <m:r>
            <w:rPr>
              <w:rFonts w:ascii="Cambria Math" w:eastAsia="Cambria Math" w:hAnsi="Cambria Math" w:cs="Cambria Math"/>
              <w:sz w:val="20"/>
            </w:rPr>
            <m:t>E</m:t>
          </m:r>
        </m:oMath>
        <w:r w:rsidRPr="006D09A3" w:rsidDel="006D09A3">
          <w:rPr>
            <w:rFonts w:ascii="Palatino" w:eastAsia="Arial" w:hAnsi="Palatino" w:cs="Arial"/>
            <w:sz w:val="20"/>
          </w:rPr>
          <w:delText xml:space="preserve"> is the matrix with entries describing the fraction of edges of each sex. </w:delText>
        </w:r>
        <m:oMath>
          <m:r>
            <w:rPr>
              <w:rFonts w:ascii="Cambria Math" w:eastAsia="Cambria Math" w:hAnsi="Cambria Math" w:cs="Cambria Math"/>
              <w:sz w:val="20"/>
            </w:rPr>
            <m:t>TrE</m:t>
          </m:r>
        </m:oMath>
        <w:r w:rsidRPr="006D09A3" w:rsidDel="006D09A3">
          <w:rPr>
            <w:rFonts w:ascii="Palatino" w:eastAsia="Arial" w:hAnsi="Palatino" w:cs="Arial"/>
            <w:sz w:val="20"/>
          </w:rPr>
          <w:delText xml:space="preserve"> is the fraction of edges that are within-sex. </w:delText>
        </w:r>
        <m:oMath>
          <m:sSub>
            <m:sSubPr>
              <m:ctrlPr>
                <w:rPr>
                  <w:rFonts w:ascii="Cambria Math" w:eastAsia="Cambria Math" w:hAnsi="Cambria Math" w:cs="Cambria Math"/>
                  <w:sz w:val="20"/>
                </w:rPr>
              </m:ctrlPr>
            </m:sSubPr>
            <m:e>
              <m:r>
                <w:rPr>
                  <w:rFonts w:ascii="Cambria Math" w:hAnsi="Cambria Math"/>
                  <w:sz w:val="20"/>
                </w:rPr>
                <m:t>‖</m:t>
              </m:r>
              <m:sSup>
                <m:sSupPr>
                  <m:ctrlPr>
                    <w:rPr>
                      <w:rFonts w:ascii="Cambria Math" w:eastAsia="Cambria Math" w:hAnsi="Cambria Math" w:cs="Cambria Math"/>
                      <w:sz w:val="20"/>
                    </w:rPr>
                  </m:ctrlPr>
                </m:sSupPr>
                <m:e>
                  <m:r>
                    <w:rPr>
                      <w:rFonts w:ascii="Cambria Math" w:eastAsia="Cambria Math" w:hAnsi="Cambria Math" w:cs="Cambria Math"/>
                      <w:sz w:val="20"/>
                    </w:rPr>
                    <m:t>E</m:t>
                  </m:r>
                </m:e>
                <m:sup>
                  <m:r>
                    <w:rPr>
                      <w:rFonts w:ascii="Cambria Math" w:eastAsia="Cambria Math" w:hAnsi="Cambria Math" w:cs="Cambria Math"/>
                      <w:sz w:val="20"/>
                    </w:rPr>
                    <m:t>2</m:t>
                  </m:r>
                </m:sup>
              </m:sSup>
              <m:r>
                <w:rPr>
                  <w:rFonts w:ascii="Cambria Math" w:hAnsi="Cambria Math"/>
                  <w:sz w:val="20"/>
                </w:rPr>
                <m:t>‖</m:t>
              </m:r>
            </m:e>
            <m:sub>
              <m:r>
                <w:rPr>
                  <w:rFonts w:ascii="Cambria Math" w:eastAsia="Cambria Math" w:hAnsi="Cambria Math" w:cs="Cambria Math"/>
                  <w:sz w:val="20"/>
                </w:rPr>
                <m:t xml:space="preserve"> </m:t>
              </m:r>
            </m:sub>
          </m:sSub>
        </m:oMath>
        <w:r w:rsidRPr="006D09A3" w:rsidDel="006D09A3">
          <w:rPr>
            <w:rFonts w:ascii="Palatino" w:eastAsia="Arial" w:hAnsi="Palatino" w:cs="Arial"/>
            <w:sz w:val="20"/>
          </w:rPr>
          <w:delText>is the fraction of edges that would be within-sex if the edges were random</w:delText>
        </w:r>
      </w:del>
      <w:r w:rsidRPr="006D09A3">
        <w:rPr>
          <w:rFonts w:ascii="Palatino" w:eastAsia="Arial" w:hAnsi="Palatino" w:cs="Arial"/>
          <w:sz w:val="20"/>
        </w:rPr>
        <w:t xml:space="preserve">. </w:t>
      </w:r>
    </w:p>
    <w:p w14:paraId="7A2273D3" w14:textId="77777777" w:rsidR="00114D43" w:rsidRPr="006D09A3" w:rsidRDefault="00114D43" w:rsidP="00114D43">
      <w:pPr>
        <w:rPr>
          <w:rFonts w:ascii="Palatino" w:eastAsia="Arial" w:hAnsi="Palatino" w:cs="Arial"/>
          <w:color w:val="00B0F0"/>
          <w:sz w:val="20"/>
        </w:rPr>
      </w:pPr>
    </w:p>
    <w:p w14:paraId="16C25779" w14:textId="1C7192BD" w:rsidR="00114D43" w:rsidRPr="00114D43" w:rsidRDefault="00114D43" w:rsidP="00114D43">
      <w:pPr>
        <w:rPr>
          <w:rFonts w:ascii="Palatino" w:eastAsia="Arial" w:hAnsi="Palatino" w:cs="Arial"/>
          <w:sz w:val="20"/>
        </w:rPr>
      </w:pPr>
      <w:r w:rsidRPr="00114D43">
        <w:rPr>
          <w:rFonts w:ascii="Palatino" w:eastAsia="Arial" w:hAnsi="Palatino" w:cs="Arial"/>
          <w:sz w:val="20"/>
        </w:rPr>
        <w:t xml:space="preserve">To simulate social networks with varying levels of sex-assortativity, we used an algorithm presented in </w:t>
      </w:r>
      <w:sdt>
        <w:sdtPr>
          <w:rPr>
            <w:rFonts w:ascii="Palatino" w:eastAsia="Arial" w:hAnsi="Palatino" w:cs="Arial"/>
            <w:sz w:val="20"/>
          </w:rPr>
          <w:alias w:val="SmartCite Citation"/>
          <w:tag w:val="2a4a35b4-4058-4736-9562-4ebd622e6639:0040918f-8c17-44a4-877f-c9abe566abd9+"/>
          <w:id w:val="1553034865"/>
          <w:placeholder>
            <w:docPart w:val="DefaultPlaceholder_-1854013440"/>
          </w:placeholder>
        </w:sdtPr>
        <w:sdtEndPr>
          <w:rPr>
            <w:rFonts w:eastAsia="Times New Roman"/>
          </w:rPr>
        </w:sdtEndPr>
        <w:sdtContent>
          <w:r w:rsidR="00872088" w:rsidRPr="00872088">
            <w:rPr>
              <w:rFonts w:ascii="Palatino" w:hAnsi="Palatino"/>
              <w:color w:val="000000"/>
              <w:sz w:val="20"/>
            </w:rPr>
            <w:t>(21)</w:t>
          </w:r>
        </w:sdtContent>
      </w:sdt>
      <w:r w:rsidRPr="00114D43">
        <w:rPr>
          <w:rFonts w:ascii="Palatino" w:eastAsia="Arial" w:hAnsi="Palatino" w:cs="Arial"/>
          <w:sz w:val="20"/>
        </w:rPr>
        <w:t>. The Sah algorithm is designed to simulate assorted networks that maintain network structures which alter epidemic dynamics including average clustering, path length, and degree assortativity</w:t>
      </w:r>
      <w:r w:rsidR="00097226">
        <w:rPr>
          <w:rFonts w:ascii="Palatino" w:eastAsia="Arial" w:hAnsi="Palatino" w:cs="Arial"/>
          <w:sz w:val="20"/>
        </w:rPr>
        <w:t xml:space="preserve"> </w:t>
      </w:r>
      <w:sdt>
        <w:sdtPr>
          <w:rPr>
            <w:rFonts w:ascii="Palatino" w:eastAsia="Arial" w:hAnsi="Palatino" w:cs="Arial"/>
            <w:sz w:val="20"/>
          </w:rPr>
          <w:alias w:val="SmartCite Citation"/>
          <w:tag w:val="2a4a35b4-4058-4736-9562-4ebd622e6639:8cf73ac3-5a15-4c69-a742-c53ffe3c27a6+"/>
          <w:id w:val="-677344399"/>
          <w:placeholder>
            <w:docPart w:val="DefaultPlaceholder_-1854013440"/>
          </w:placeholder>
        </w:sdtPr>
        <w:sdtEndPr/>
        <w:sdtContent>
          <w:r w:rsidR="00872088" w:rsidRPr="00872088">
            <w:rPr>
              <w:rFonts w:ascii="Palatino" w:hAnsi="Palatino"/>
              <w:color w:val="000000"/>
              <w:sz w:val="20"/>
            </w:rPr>
            <w:t>(22)</w:t>
          </w:r>
        </w:sdtContent>
      </w:sdt>
      <w:r w:rsidRPr="00114D43">
        <w:rPr>
          <w:rFonts w:ascii="Palatino" w:eastAsia="Arial" w:hAnsi="Palatino" w:cs="Arial"/>
          <w:sz w:val="20"/>
        </w:rPr>
        <w:t xml:space="preserve">. We simulated Sah networks with geometric degree distributions because </w:t>
      </w:r>
      <w:ins w:id="84" w:author="Paige Bianca Miller" w:date="2020-11-30T11:08:00Z">
        <w:r w:rsidR="00C8703C" w:rsidRPr="00C8703C">
          <w:rPr>
            <w:rFonts w:ascii="Palatino" w:eastAsia="Arial" w:hAnsi="Palatino" w:cs="Arial"/>
            <w:sz w:val="20"/>
          </w:rPr>
          <w:t>the algorithm was unstable with other degree distributions (e.g., Poisson and power-law) and two modules (i.e. sexes) which was the focus of this study</w:t>
        </w:r>
      </w:ins>
      <w:del w:id="85" w:author="Paige Bianca Miller" w:date="2020-11-30T11:08:00Z">
        <w:r w:rsidRPr="00114D43" w:rsidDel="00C8703C">
          <w:rPr>
            <w:rFonts w:ascii="Palatino" w:eastAsia="Arial" w:hAnsi="Palatino" w:cs="Arial"/>
            <w:sz w:val="20"/>
          </w:rPr>
          <w:delText>other degree distributions (e.g., Poisson and power-law) often did not converge with two modules (i.e. sexes) which was the focus of this study</w:delText>
        </w:r>
      </w:del>
      <w:r w:rsidRPr="00114D43">
        <w:rPr>
          <w:rFonts w:ascii="Palatino" w:eastAsia="Arial" w:hAnsi="Palatino" w:cs="Arial"/>
          <w:sz w:val="20"/>
        </w:rPr>
        <w:t>. To determine whether networks with other degree distributions affected results, we conducted sensitivity analyses using networks generated with a simple rewiring scheme whereby we rewired between-sex edges of small-world and scale-free networks until desired levels of assortativity were reached and made sure the resulting networks were simple (i.e., no multiple edges or self-loops) and connected (i.e., only one component).</w:t>
      </w:r>
      <w:ins w:id="86" w:author="Paige Bianca Miller" w:date="2020-11-30T11:24:00Z">
        <w:r w:rsidR="00C6584C">
          <w:rPr>
            <w:rFonts w:ascii="Palatino" w:eastAsia="Arial" w:hAnsi="Palatino" w:cs="Arial"/>
            <w:sz w:val="20"/>
          </w:rPr>
          <w:t xml:space="preserve"> </w:t>
        </w:r>
        <w:r w:rsidR="00C6584C" w:rsidRPr="00114D43">
          <w:rPr>
            <w:rFonts w:ascii="Palatino" w:eastAsia="Arial" w:hAnsi="Palatino" w:cs="Arial"/>
            <w:sz w:val="20"/>
          </w:rPr>
          <w:t xml:space="preserve">We chose these networks because they represent realistic human interaction networks </w:t>
        </w:r>
      </w:ins>
      <w:sdt>
        <w:sdtPr>
          <w:rPr>
            <w:rFonts w:ascii="Palatino" w:eastAsia="Arial" w:hAnsi="Palatino" w:cs="Arial"/>
            <w:sz w:val="20"/>
          </w:rPr>
          <w:alias w:val="SmartCite Citation"/>
          <w:tag w:val="2a4a35b4-4058-4736-9562-4ebd622e6639:620ef00d-217d-4bf4-80d7-ac43d1ca7fd1+"/>
          <w:id w:val="2061438144"/>
          <w:placeholder>
            <w:docPart w:val="DefaultPlaceholder_-1854013440"/>
          </w:placeholder>
        </w:sdtPr>
        <w:sdtEndPr>
          <w:rPr>
            <w:rFonts w:eastAsia="Times New Roman"/>
          </w:rPr>
        </w:sdtEndPr>
        <w:sdtContent>
          <w:r w:rsidR="00872088" w:rsidRPr="00872088">
            <w:rPr>
              <w:rFonts w:ascii="Palatino" w:hAnsi="Palatino"/>
              <w:color w:val="000000"/>
              <w:sz w:val="20"/>
            </w:rPr>
            <w:t>(23)</w:t>
          </w:r>
        </w:sdtContent>
      </w:sdt>
      <w:ins w:id="87" w:author="Paige Bianca Miller" w:date="2020-11-30T11:24:00Z">
        <w:r w:rsidR="00C6584C" w:rsidRPr="00114D43">
          <w:rPr>
            <w:rFonts w:ascii="Palatino" w:eastAsia="Arial" w:hAnsi="Palatino" w:cs="Arial"/>
            <w:sz w:val="20"/>
          </w:rPr>
          <w:t xml:space="preserve">. </w:t>
        </w:r>
      </w:ins>
      <w:del w:id="88" w:author="Paige Bianca Miller" w:date="2020-11-30T11:24:00Z">
        <w:r w:rsidRPr="00114D43" w:rsidDel="00C6584C">
          <w:rPr>
            <w:rFonts w:ascii="Palatino" w:eastAsia="Arial" w:hAnsi="Palatino" w:cs="Arial"/>
            <w:sz w:val="20"/>
          </w:rPr>
          <w:delText xml:space="preserve"> </w:delText>
        </w:r>
      </w:del>
      <w:r w:rsidRPr="00114D43">
        <w:rPr>
          <w:rFonts w:ascii="Palatino" w:eastAsia="Arial" w:hAnsi="Palatino" w:cs="Arial"/>
          <w:sz w:val="20"/>
        </w:rPr>
        <w:t xml:space="preserve">Additional details on the rewiring algorithm are given in the Supplement. </w:t>
      </w:r>
      <w:ins w:id="89" w:author="Paige Bianca Miller" w:date="2020-11-30T11:24:00Z">
        <w:r w:rsidR="00C6584C" w:rsidRPr="00114D43">
          <w:rPr>
            <w:rFonts w:ascii="Palatino" w:eastAsia="Arial" w:hAnsi="Palatino" w:cs="Arial"/>
            <w:sz w:val="20"/>
          </w:rPr>
          <w:t xml:space="preserve">We </w:t>
        </w:r>
        <w:r w:rsidR="00C6584C">
          <w:rPr>
            <w:rFonts w:ascii="Palatino" w:eastAsia="Arial" w:hAnsi="Palatino" w:cs="Arial"/>
            <w:sz w:val="20"/>
          </w:rPr>
          <w:t>compared</w:t>
        </w:r>
        <w:r w:rsidR="00C6584C" w:rsidRPr="00114D43">
          <w:rPr>
            <w:rFonts w:ascii="Palatino" w:eastAsia="Arial" w:hAnsi="Palatino" w:cs="Arial"/>
            <w:sz w:val="20"/>
          </w:rPr>
          <w:t xml:space="preserve"> how </w:t>
        </w:r>
        <w:r w:rsidR="00C6584C">
          <w:rPr>
            <w:rFonts w:ascii="Palatino" w:eastAsia="Arial" w:hAnsi="Palatino" w:cs="Arial"/>
            <w:sz w:val="20"/>
          </w:rPr>
          <w:t>network structural characteristics</w:t>
        </w:r>
        <w:r w:rsidR="00C6584C" w:rsidRPr="00114D43">
          <w:rPr>
            <w:rFonts w:ascii="Palatino" w:eastAsia="Arial" w:hAnsi="Palatino" w:cs="Arial"/>
            <w:sz w:val="20"/>
          </w:rPr>
          <w:t xml:space="preserve"> </w:t>
        </w:r>
        <w:r w:rsidR="00C6584C">
          <w:rPr>
            <w:rFonts w:ascii="Palatino" w:eastAsia="Arial" w:hAnsi="Palatino" w:cs="Arial"/>
            <w:sz w:val="20"/>
          </w:rPr>
          <w:t>were</w:t>
        </w:r>
        <w:r w:rsidR="00C6584C" w:rsidRPr="00114D43">
          <w:rPr>
            <w:rFonts w:ascii="Palatino" w:eastAsia="Arial" w:hAnsi="Palatino" w:cs="Arial"/>
            <w:sz w:val="20"/>
          </w:rPr>
          <w:t xml:space="preserve"> affected </w:t>
        </w:r>
        <w:r w:rsidR="00C6584C">
          <w:rPr>
            <w:rFonts w:ascii="Palatino" w:eastAsia="Arial" w:hAnsi="Palatino" w:cs="Arial"/>
            <w:sz w:val="20"/>
          </w:rPr>
          <w:t>by increases in</w:t>
        </w:r>
        <w:r w:rsidR="00C6584C" w:rsidRPr="00114D43">
          <w:rPr>
            <w:rFonts w:ascii="Palatino" w:eastAsia="Arial" w:hAnsi="Palatino" w:cs="Arial"/>
            <w:sz w:val="20"/>
          </w:rPr>
          <w:t xml:space="preserve"> sex-assortativity</w:t>
        </w:r>
        <w:r w:rsidR="00C6584C">
          <w:rPr>
            <w:rFonts w:ascii="Palatino" w:eastAsia="Arial" w:hAnsi="Palatino" w:cs="Arial"/>
            <w:sz w:val="20"/>
          </w:rPr>
          <w:t xml:space="preserve"> for both algor</w:t>
        </w:r>
        <w:r w:rsidR="00C6584C" w:rsidRPr="00114D43">
          <w:rPr>
            <w:rFonts w:ascii="Palatino" w:eastAsia="Arial" w:hAnsi="Palatino" w:cs="Arial"/>
            <w:sz w:val="20"/>
          </w:rPr>
          <w:t>ith</w:t>
        </w:r>
        <w:r w:rsidR="00C6584C">
          <w:rPr>
            <w:rFonts w:ascii="Palatino" w:eastAsia="Arial" w:hAnsi="Palatino" w:cs="Arial"/>
            <w:sz w:val="20"/>
          </w:rPr>
          <w:t>ms</w:t>
        </w:r>
        <w:r w:rsidR="00C6584C" w:rsidRPr="00114D43">
          <w:rPr>
            <w:rFonts w:ascii="Palatino" w:eastAsia="Arial" w:hAnsi="Palatino" w:cs="Arial"/>
            <w:sz w:val="20"/>
          </w:rPr>
          <w:t>.</w:t>
        </w:r>
        <w:r w:rsidR="00C6584C">
          <w:rPr>
            <w:rFonts w:ascii="Palatino" w:eastAsia="Arial" w:hAnsi="Palatino" w:cs="Arial"/>
            <w:sz w:val="20"/>
          </w:rPr>
          <w:t xml:space="preserve"> </w:t>
        </w:r>
      </w:ins>
      <w:del w:id="90" w:author="Paige Bianca Miller" w:date="2020-11-30T11:24:00Z">
        <w:r w:rsidRPr="00114D43" w:rsidDel="00C6584C">
          <w:rPr>
            <w:rFonts w:ascii="Palatino" w:eastAsia="Arial" w:hAnsi="Palatino" w:cs="Arial"/>
            <w:sz w:val="20"/>
          </w:rPr>
          <w:delText xml:space="preserve">e chose these networks because they represent realistic human interaction networks </w:delText>
        </w:r>
        <w:r w:rsidRPr="00114D43" w:rsidDel="00C6584C">
          <w:rPr>
            <w:rFonts w:ascii="Palatino" w:hAnsi="Palatino" w:cs="Arial"/>
            <w:sz w:val="20"/>
          </w:rPr>
          <w:fldChar w:fldCharType="begin"/>
        </w:r>
        <w:r w:rsidRPr="00114D43" w:rsidDel="00C6584C">
          <w:rPr>
            <w:rFonts w:ascii="Palatino" w:hAnsi="Palatino" w:cs="Arial"/>
            <w:sz w:val="20"/>
          </w:rPr>
          <w:delInstrText xml:space="preserve"> ADDIN PAPERS2_CITATIONS &lt;citation&gt;&lt;priority&gt;20&lt;/priority&gt;&lt;uuid&gt;F7926E20-3273-4F52-8EFF-B45712311B58&lt;/uuid&gt;&lt;publications&gt;&lt;publication&gt;&lt;subtype&gt;400&lt;/subtype&gt;&lt;publisher&gt;Nature Publishing Group&lt;/publisher&gt;&lt;title&gt;Modelling disease outbreaks in realistic urban social networks&lt;/title&gt;&lt;url&gt;http://www.nature.com/doifinder/10.1038/nature02541&lt;/url&gt;&lt;volume&gt;429&lt;/volume&gt;&lt;publication_date&gt;99200400001200000000200000&lt;/publication_date&gt;&lt;uuid&gt;DAE44B15-82F2-42A9-99C9-09AE9901D755&lt;/uuid&gt;&lt;type&gt;400&lt;/type&gt;&lt;accepted_date&gt;99200404051200000000222000&lt;/accepted_date&gt;&lt;number&gt;6988&lt;/number&gt;&lt;citekey&gt;Eubank:2004ca&lt;/citekey&gt;&lt;submission_date&gt;99200311261200000000222000&lt;/submission_date&gt;&lt;doi&gt;10.1038/nature02541&lt;/doi&gt;&lt;institution&gt;Basic and Applied Simulation Science Group, Los Alamos National Laboratory, MS M997, Los Alamos, New Mexico 87545, USA. eubank@lanl.gov&lt;/institution&gt;&lt;startpage&gt;180&lt;/startpage&gt;&lt;endpage&gt;184&lt;/endpage&gt;&lt;bundle&gt;&lt;publication&gt;&lt;title&gt;Nature&lt;/title&gt;&lt;uuid&gt;12AAE54F-095D-4008-AF2C-B2D387ABC2E7&lt;/uuid&gt;&lt;subtype&gt;-100&lt;/subtype&gt;&lt;publisher&gt;Nature Publishing Group&lt;/publisher&gt;&lt;type&gt;-100&lt;/type&gt;&lt;/publication&gt;&lt;/bundle&gt;&lt;authors&gt;&lt;author&gt;&lt;lastName&gt;Eubank&lt;/lastName&gt;&lt;firstName&gt;S&lt;/firstName&gt;&lt;/author&gt;&lt;author&gt;&lt;lastName&gt;Guclu&lt;/lastName&gt;&lt;firstName&gt;H&lt;/firstName&gt;&lt;/author&gt;&lt;author&gt;&lt;lastName&gt;Kumar&lt;/lastName&gt;&lt;firstName&gt;VSA&lt;/firstName&gt;&lt;/author&gt;&lt;author&gt;&lt;lastName&gt;Marathe&lt;/lastName&gt;&lt;firstName&gt;M&lt;/firstName&gt;&lt;middleNames&gt;V&lt;/middleNames&gt;&lt;/author&gt;&lt;author&gt;&lt;lastName&gt;Srinivasan&lt;/lastName&gt;&lt;firstName&gt;A&lt;/firstName&gt;&lt;/author&gt;&lt;author&gt;&lt;lastName&gt;Toroczkai&lt;/lastName&gt;&lt;firstName&gt;Z&lt;/firstName&gt;&lt;/author&gt;&lt;author&gt;&lt;lastName&gt;Wang&lt;/lastName&gt;&lt;firstName&gt;N&lt;/firstName&gt;&lt;/author&gt;&lt;/authors&gt;&lt;/publication&gt;&lt;/publications&gt;&lt;cites&gt;&lt;/cites&gt;&lt;/citation&gt;</w:delInstrText>
        </w:r>
        <w:r w:rsidRPr="00114D43" w:rsidDel="00C6584C">
          <w:rPr>
            <w:rFonts w:ascii="Palatino" w:hAnsi="Palatino" w:cs="Arial"/>
            <w:sz w:val="20"/>
          </w:rPr>
          <w:fldChar w:fldCharType="separate"/>
        </w:r>
        <w:r w:rsidRPr="00114D43" w:rsidDel="00C6584C">
          <w:rPr>
            <w:rFonts w:ascii="Palatino" w:hAnsi="Palatino" w:cs="Arial"/>
            <w:sz w:val="20"/>
          </w:rPr>
          <w:delText>(21)</w:delText>
        </w:r>
        <w:r w:rsidRPr="00114D43" w:rsidDel="00C6584C">
          <w:rPr>
            <w:rFonts w:ascii="Palatino" w:hAnsi="Palatino" w:cs="Arial"/>
            <w:sz w:val="20"/>
          </w:rPr>
          <w:fldChar w:fldCharType="end"/>
        </w:r>
        <w:r w:rsidRPr="00114D43" w:rsidDel="00C6584C">
          <w:rPr>
            <w:rFonts w:ascii="Palatino" w:eastAsia="Arial" w:hAnsi="Palatino" w:cs="Arial"/>
            <w:sz w:val="20"/>
          </w:rPr>
          <w:delText xml:space="preserve">. </w:delText>
        </w:r>
      </w:del>
      <w:r w:rsidRPr="00114D43">
        <w:rPr>
          <w:rFonts w:ascii="Palatino" w:eastAsia="Arial" w:hAnsi="Palatino" w:cs="Arial"/>
          <w:sz w:val="20"/>
        </w:rPr>
        <w:t xml:space="preserve">All networks were initialized with 1000 nodes (500 male, 500 female) and had a final mean degree of 10. </w:t>
      </w:r>
    </w:p>
    <w:p w14:paraId="38A26D23" w14:textId="77777777" w:rsidR="00114D43" w:rsidRPr="00114D43" w:rsidRDefault="00114D43" w:rsidP="00114D43">
      <w:pPr>
        <w:rPr>
          <w:rFonts w:ascii="Palatino" w:eastAsia="Arial" w:hAnsi="Palatino" w:cs="Arial"/>
          <w:sz w:val="20"/>
        </w:rPr>
      </w:pPr>
    </w:p>
    <w:p w14:paraId="4BC578BF" w14:textId="463F4023" w:rsidR="001C4A2E" w:rsidRPr="000D28CE" w:rsidRDefault="00114D43" w:rsidP="00114D43">
      <w:pPr>
        <w:rPr>
          <w:rFonts w:ascii="Palatino" w:eastAsia="Arial" w:hAnsi="Palatino" w:cs="Arial"/>
          <w:b/>
          <w:i/>
          <w:sz w:val="20"/>
        </w:rPr>
      </w:pPr>
      <w:r w:rsidRPr="000D7618">
        <w:rPr>
          <w:rFonts w:ascii="Palatino" w:eastAsia="Arial" w:hAnsi="Palatino" w:cs="Arial"/>
          <w:b/>
          <w:sz w:val="20"/>
          <w:highlight w:val="yellow"/>
        </w:rPr>
        <w:t xml:space="preserve">Disease </w:t>
      </w:r>
      <w:commentRangeStart w:id="91"/>
      <w:r w:rsidRPr="000D7618">
        <w:rPr>
          <w:rFonts w:ascii="Palatino" w:eastAsia="Arial" w:hAnsi="Palatino" w:cs="Arial"/>
          <w:b/>
          <w:sz w:val="20"/>
          <w:highlight w:val="yellow"/>
        </w:rPr>
        <w:t>model</w:t>
      </w:r>
      <w:commentRangeEnd w:id="91"/>
      <w:r w:rsidR="000D7618">
        <w:rPr>
          <w:rStyle w:val="CommentReference"/>
        </w:rPr>
        <w:commentReference w:id="91"/>
      </w:r>
      <w:r w:rsidRPr="001C4A2E">
        <w:rPr>
          <w:rFonts w:ascii="Palatino" w:eastAsia="Arial" w:hAnsi="Palatino" w:cs="Arial"/>
          <w:b/>
          <w:i/>
          <w:sz w:val="20"/>
        </w:rPr>
        <w:t xml:space="preserve"> </w:t>
      </w:r>
    </w:p>
    <w:p w14:paraId="541793D6" w14:textId="6A0E79B1" w:rsidR="00114D43" w:rsidRPr="001E27DA" w:rsidRDefault="00114D43" w:rsidP="00114D43">
      <w:pPr>
        <w:rPr>
          <w:rFonts w:ascii="Palatino" w:eastAsia="Arial" w:hAnsi="Palatino" w:cs="Arial"/>
          <w:sz w:val="20"/>
          <w:lang w:val="en-US"/>
          <w:rPrChange w:id="92" w:author="Microsoft Office User" w:date="2021-01-05T12:07:00Z">
            <w:rPr>
              <w:rFonts w:ascii="Palatino" w:eastAsia="Arial" w:hAnsi="Palatino" w:cs="Arial"/>
              <w:sz w:val="20"/>
            </w:rPr>
          </w:rPrChange>
        </w:rPr>
      </w:pPr>
      <w:r w:rsidRPr="00114D43">
        <w:rPr>
          <w:rFonts w:ascii="Palatino" w:eastAsia="Arial" w:hAnsi="Palatino" w:cs="Arial"/>
          <w:sz w:val="20"/>
        </w:rPr>
        <w:t xml:space="preserve">To study disease processes affecting sex-bias in TB, we varied parameters within a Susceptible-Latent-Infectious-Recovered-Susceptible (SLIRS) model framework corresponding to different assumptions about disease transmission (Table 1). </w:t>
      </w:r>
      <w:ins w:id="93" w:author="Paige Bianca Miller" w:date="2020-11-30T12:15:00Z">
        <w:r w:rsidR="00C350A7" w:rsidRPr="00C350A7">
          <w:rPr>
            <w:rFonts w:ascii="Palatino" w:eastAsia="Arial" w:hAnsi="Palatino" w:cs="Arial"/>
            <w:sz w:val="20"/>
            <w:lang w:val="en-US"/>
          </w:rPr>
          <w:t xml:space="preserve">For example, to incorporate latent tuberculosis infections, we turned on/off latent infection by changing the </w:t>
        </w:r>
        <m:oMath>
          <m:r>
            <w:rPr>
              <w:rFonts w:ascii="Cambria Math" w:eastAsia="Arial" w:hAnsi="Cambria Math" w:cs="Arial"/>
              <w:sz w:val="20"/>
              <w:lang w:val="en-US"/>
            </w:rPr>
            <m:t>σ</m:t>
          </m:r>
        </m:oMath>
        <w:r w:rsidR="00C350A7" w:rsidRPr="00C350A7">
          <w:rPr>
            <w:rFonts w:ascii="Palatino" w:eastAsia="Arial" w:hAnsi="Palatino" w:cs="Arial"/>
            <w:sz w:val="20"/>
            <w:lang w:val="en-US"/>
          </w:rPr>
          <w:t xml:space="preserve"> parameter (</w:t>
        </w:r>
        <m:oMath>
          <m:r>
            <w:rPr>
              <w:rFonts w:ascii="Cambria Math" w:eastAsia="Arial" w:hAnsi="Cambria Math" w:cs="Arial"/>
              <w:sz w:val="20"/>
              <w:lang w:val="en-US"/>
            </w:rPr>
            <m:t>σ≪∞</m:t>
          </m:r>
        </m:oMath>
        <w:r w:rsidR="00C350A7" w:rsidRPr="00C350A7">
          <w:rPr>
            <w:rFonts w:ascii="Palatino" w:eastAsia="Arial" w:hAnsi="Palatino" w:cs="Arial"/>
            <w:sz w:val="20"/>
            <w:lang w:val="en-US"/>
          </w:rPr>
          <w:t xml:space="preserve"> leads to a SLIR model whereas </w:t>
        </w:r>
        <m:oMath>
          <m:r>
            <w:rPr>
              <w:rFonts w:ascii="Cambria Math" w:eastAsia="Arial" w:hAnsi="Cambria Math" w:cs="Arial"/>
              <w:sz w:val="20"/>
              <w:lang w:val="en-US"/>
            </w:rPr>
            <m:t>σ→∞</m:t>
          </m:r>
        </m:oMath>
        <w:r w:rsidR="00C350A7" w:rsidRPr="00C350A7">
          <w:rPr>
            <w:rFonts w:ascii="Palatino" w:eastAsia="Arial" w:hAnsi="Palatino" w:cs="Arial"/>
            <w:sz w:val="20"/>
            <w:lang w:val="en-US"/>
          </w:rPr>
          <w:t xml:space="preserve"> leads to a SIR model). </w:t>
        </w:r>
      </w:ins>
      <w:moveToRangeStart w:id="94" w:author="Microsoft Office User" w:date="2020-12-11T14:34:00Z" w:name="move58589694"/>
      <w:moveTo w:id="95" w:author="Microsoft Office User" w:date="2020-12-11T14:34:00Z">
        <w:r w:rsidR="0009294B" w:rsidRPr="00C350A7">
          <w:rPr>
            <w:rFonts w:ascii="Palatino" w:eastAsia="Arial" w:hAnsi="Palatino" w:cs="Arial"/>
            <w:sz w:val="20"/>
            <w:lang w:val="en-US"/>
          </w:rPr>
          <w:t xml:space="preserve">The duration of latent infection in tuberculosis is highly variable but the majority of individuals that develop contagious forms of tuberculosis progress within a year (reviewed in </w:t>
        </w:r>
        <w:commentRangeStart w:id="96"/>
        <w:r w:rsidR="0009294B" w:rsidRPr="00C350A7">
          <w:rPr>
            <w:rFonts w:ascii="Palatino" w:eastAsia="Arial" w:hAnsi="Palatino" w:cs="Arial"/>
            <w:sz w:val="20"/>
            <w:lang w:val="en-US"/>
          </w:rPr>
          <w:t xml:space="preserve">Behr et al. </w:t>
        </w:r>
        <w:commentRangeEnd w:id="96"/>
        <w:r w:rsidR="0009294B">
          <w:rPr>
            <w:rStyle w:val="CommentReference"/>
          </w:rPr>
          <w:commentReference w:id="96"/>
        </w:r>
        <w:r w:rsidR="0009294B" w:rsidRPr="00C350A7">
          <w:rPr>
            <w:rFonts w:ascii="Palatino" w:eastAsia="Arial" w:hAnsi="Palatino" w:cs="Arial"/>
            <w:sz w:val="20"/>
            <w:lang w:val="en-US"/>
          </w:rPr>
          <w:t xml:space="preserve">2018). </w:t>
        </w:r>
      </w:moveTo>
      <w:moveToRangeEnd w:id="94"/>
      <w:ins w:id="97" w:author="Microsoft Office User" w:date="2020-12-11T14:34:00Z">
        <w:r w:rsidR="0009294B">
          <w:rPr>
            <w:rFonts w:ascii="Palatino" w:eastAsia="Arial" w:hAnsi="Palatino" w:cs="Arial"/>
            <w:sz w:val="20"/>
            <w:lang w:val="en-US"/>
          </w:rPr>
          <w:t xml:space="preserve">As a result, </w:t>
        </w:r>
      </w:ins>
      <w:ins w:id="98" w:author="Paige Bianca Miller" w:date="2020-11-30T12:15:00Z">
        <w:del w:id="99" w:author="Microsoft Office User" w:date="2020-12-11T14:34:00Z">
          <w:r w:rsidR="00C350A7" w:rsidRPr="00C350A7" w:rsidDel="0009294B">
            <w:rPr>
              <w:rFonts w:ascii="Palatino" w:eastAsia="Arial" w:hAnsi="Palatino" w:cs="Arial"/>
              <w:sz w:val="20"/>
              <w:lang w:val="en-US"/>
            </w:rPr>
            <w:delText>F</w:delText>
          </w:r>
        </w:del>
      </w:ins>
      <w:ins w:id="100" w:author="Microsoft Office User" w:date="2020-12-11T14:34:00Z">
        <w:r w:rsidR="0009294B">
          <w:rPr>
            <w:rFonts w:ascii="Palatino" w:eastAsia="Arial" w:hAnsi="Palatino" w:cs="Arial"/>
            <w:sz w:val="20"/>
            <w:lang w:val="en-US"/>
          </w:rPr>
          <w:t>f</w:t>
        </w:r>
      </w:ins>
      <w:ins w:id="101" w:author="Paige Bianca Miller" w:date="2020-11-30T12:15:00Z">
        <w:r w:rsidR="00C350A7" w:rsidRPr="00C350A7">
          <w:rPr>
            <w:rFonts w:ascii="Palatino" w:eastAsia="Arial" w:hAnsi="Palatino" w:cs="Arial"/>
            <w:sz w:val="20"/>
            <w:lang w:val="en-US"/>
          </w:rPr>
          <w:t xml:space="preserve">or models with latent infection (SLIR and SLIRS), we set </w:t>
        </w:r>
        <m:oMath>
          <m:r>
            <w:rPr>
              <w:rFonts w:ascii="Cambria Math" w:eastAsia="Arial" w:hAnsi="Cambria Math" w:cs="Arial"/>
              <w:sz w:val="20"/>
              <w:lang w:val="en-US"/>
            </w:rPr>
            <m:t>σ=0.1</m:t>
          </m:r>
        </m:oMath>
        <w:r w:rsidR="00C350A7" w:rsidRPr="00C350A7">
          <w:rPr>
            <w:rFonts w:ascii="Palatino" w:eastAsia="Arial" w:hAnsi="Palatino" w:cs="Arial"/>
            <w:sz w:val="20"/>
            <w:lang w:val="en-US"/>
          </w:rPr>
          <w:t xml:space="preserve"> corresponding to an average latent period of 10 months</w:t>
        </w:r>
      </w:ins>
      <w:ins w:id="102" w:author="Microsoft Office User" w:date="2020-12-11T14:35:00Z">
        <w:r w:rsidR="00AD4D85">
          <w:rPr>
            <w:rFonts w:ascii="Palatino" w:eastAsia="Arial" w:hAnsi="Palatino" w:cs="Arial"/>
            <w:sz w:val="20"/>
            <w:lang w:val="en-US"/>
          </w:rPr>
          <w:t xml:space="preserve"> (see Figure S1 for equilibrium latent prevalence in the SLIRS model across transmission rates)</w:t>
        </w:r>
      </w:ins>
      <w:ins w:id="103" w:author="Paige Bianca Miller" w:date="2020-11-30T12:15:00Z">
        <w:r w:rsidR="00C350A7" w:rsidRPr="00C350A7">
          <w:rPr>
            <w:rFonts w:ascii="Palatino" w:eastAsia="Arial" w:hAnsi="Palatino" w:cs="Arial"/>
            <w:sz w:val="20"/>
            <w:lang w:val="en-US"/>
          </w:rPr>
          <w:t xml:space="preserve">. </w:t>
        </w:r>
      </w:ins>
      <w:moveFromRangeStart w:id="104" w:author="Microsoft Office User" w:date="2020-12-11T14:34:00Z" w:name="move58589694"/>
      <w:moveFrom w:id="105" w:author="Microsoft Office User" w:date="2020-12-11T14:34:00Z">
        <w:ins w:id="106" w:author="Paige Bianca Miller" w:date="2020-11-30T12:15:00Z">
          <w:r w:rsidR="00C350A7" w:rsidRPr="00C350A7" w:rsidDel="0009294B">
            <w:rPr>
              <w:rFonts w:ascii="Palatino" w:eastAsia="Arial" w:hAnsi="Palatino" w:cs="Arial"/>
              <w:sz w:val="20"/>
              <w:lang w:val="en-US"/>
            </w:rPr>
            <w:lastRenderedPageBreak/>
            <w:t xml:space="preserve">The duration of latent infection in tuberculosis is highly variable but the majority of individuals that develop contagious forms of tuberculosis progress within a year (reviewed in </w:t>
          </w:r>
          <w:commentRangeStart w:id="107"/>
          <w:r w:rsidR="00C350A7" w:rsidRPr="00C350A7" w:rsidDel="0009294B">
            <w:rPr>
              <w:rFonts w:ascii="Palatino" w:eastAsia="Arial" w:hAnsi="Palatino" w:cs="Arial"/>
              <w:sz w:val="20"/>
              <w:lang w:val="en-US"/>
            </w:rPr>
            <w:t xml:space="preserve">Behr et al. </w:t>
          </w:r>
        </w:ins>
        <w:commentRangeEnd w:id="107"/>
        <w:ins w:id="108" w:author="Paige Bianca Miller" w:date="2020-11-30T12:16:00Z">
          <w:r w:rsidR="00C350A7" w:rsidDel="0009294B">
            <w:rPr>
              <w:rStyle w:val="CommentReference"/>
            </w:rPr>
            <w:commentReference w:id="107"/>
          </w:r>
        </w:ins>
        <w:ins w:id="109" w:author="Paige Bianca Miller" w:date="2020-11-30T12:15:00Z">
          <w:r w:rsidR="00C350A7" w:rsidRPr="00C350A7" w:rsidDel="0009294B">
            <w:rPr>
              <w:rFonts w:ascii="Palatino" w:eastAsia="Arial" w:hAnsi="Palatino" w:cs="Arial"/>
              <w:sz w:val="20"/>
              <w:lang w:val="en-US"/>
            </w:rPr>
            <w:t xml:space="preserve">2018). </w:t>
          </w:r>
        </w:ins>
      </w:moveFrom>
      <w:moveFromRangeEnd w:id="104"/>
      <w:ins w:id="110" w:author="Paige Bianca Miller" w:date="2020-11-30T12:15:00Z">
        <w:r w:rsidR="00C350A7" w:rsidRPr="00C350A7">
          <w:rPr>
            <w:rFonts w:ascii="Palatino" w:eastAsia="Arial" w:hAnsi="Palatino" w:cs="Arial"/>
            <w:sz w:val="20"/>
            <w:lang w:val="en-US"/>
          </w:rPr>
          <w:t xml:space="preserve">Similarly, to represent endemic levels of infection where “new” susceptibles reenter contact networks over longer time periods, we varied the </w:t>
        </w:r>
        <m:oMath>
          <m:r>
            <w:rPr>
              <w:rFonts w:ascii="Cambria Math" w:eastAsia="Arial" w:hAnsi="Cambria Math" w:cs="Arial"/>
              <w:sz w:val="20"/>
              <w:lang w:val="en-US"/>
            </w:rPr>
            <m:t>ϕ</m:t>
          </m:r>
        </m:oMath>
        <w:r w:rsidR="00C350A7" w:rsidRPr="00C350A7">
          <w:rPr>
            <w:rFonts w:ascii="Palatino" w:eastAsia="Arial" w:hAnsi="Palatino" w:cs="Arial"/>
            <w:sz w:val="20"/>
            <w:lang w:val="en-US"/>
          </w:rPr>
          <w:t xml:space="preserve"> parameter (</w:t>
        </w:r>
        <m:oMath>
          <m:r>
            <w:rPr>
              <w:rFonts w:ascii="Cambria Math" w:eastAsia="Arial" w:hAnsi="Cambria Math" w:cs="Arial"/>
              <w:sz w:val="20"/>
              <w:lang w:val="en-US"/>
            </w:rPr>
            <m:t>ϕ→0</m:t>
          </m:r>
        </m:oMath>
        <w:r w:rsidR="00C350A7" w:rsidRPr="00C350A7">
          <w:rPr>
            <w:rFonts w:ascii="Palatino" w:eastAsia="Arial" w:hAnsi="Palatino" w:cs="Arial"/>
            <w:sz w:val="20"/>
            <w:lang w:val="en-US"/>
          </w:rPr>
          <w:t xml:space="preserve"> leads to a SIR model whereas </w:t>
        </w:r>
        <m:oMath>
          <m:r>
            <w:rPr>
              <w:rFonts w:ascii="Cambria Math" w:eastAsia="Arial" w:hAnsi="Cambria Math" w:cs="Arial"/>
              <w:sz w:val="20"/>
              <w:lang w:val="en-US"/>
            </w:rPr>
            <m:t>ϕ&gt;0</m:t>
          </m:r>
        </m:oMath>
        <w:r w:rsidR="00C350A7" w:rsidRPr="00C350A7">
          <w:rPr>
            <w:rFonts w:ascii="Palatino" w:eastAsia="Arial" w:hAnsi="Palatino" w:cs="Arial"/>
            <w:sz w:val="20"/>
            <w:lang w:val="en-US"/>
          </w:rPr>
          <w:t xml:space="preserve"> leads to a SIRS model). In SIRS and SLIRS models, we assumed new susceptibles were encountered at rate  </w:t>
        </w:r>
        <m:oMath>
          <m:r>
            <w:rPr>
              <w:rFonts w:ascii="Cambria Math" w:eastAsia="Arial" w:hAnsi="Cambria Math" w:cs="Arial"/>
              <w:sz w:val="20"/>
              <w:lang w:val="en-US"/>
            </w:rPr>
            <m:t>ϕ</m:t>
          </m:r>
          <m:r>
            <w:del w:id="111" w:author="Microsoft Office User" w:date="2021-01-05T11:20:00Z">
              <w:rPr>
                <w:rFonts w:ascii="Cambria Math" w:eastAsia="Arial" w:hAnsi="Cambria Math" w:cs="Arial"/>
                <w:sz w:val="20"/>
                <w:lang w:val="en-US"/>
              </w:rPr>
              <m:t>=0.</m:t>
            </w:del>
          </m:r>
          <m:r>
            <w:del w:id="112" w:author="Microsoft Office User" w:date="2021-01-05T11:17:00Z">
              <w:rPr>
                <w:rFonts w:ascii="Cambria Math" w:eastAsia="Arial" w:hAnsi="Cambria Math" w:cs="Arial"/>
                <w:sz w:val="20"/>
                <w:lang w:val="en-US"/>
              </w:rPr>
              <m:t>1</m:t>
            </w:del>
          </m:r>
          <m:r>
            <w:del w:id="113" w:author="Microsoft Office User" w:date="2021-01-05T11:19:00Z">
              <w:rPr>
                <w:rFonts w:ascii="Cambria Math" w:eastAsia="Arial" w:hAnsi="Cambria Math" w:cs="Arial"/>
                <w:sz w:val="20"/>
                <w:lang w:val="en-US"/>
              </w:rPr>
              <m:t xml:space="preserve">, </m:t>
            </w:del>
          </m:r>
          <m:r>
            <w:del w:id="114" w:author="Microsoft Office User" w:date="2021-01-05T11:19:00Z">
              <m:rPr>
                <m:sty m:val="p"/>
              </m:rPr>
              <w:rPr>
                <w:rFonts w:ascii="Cambria Math" w:eastAsia="Arial" w:hAnsi="Cambria Math" w:cs="Arial"/>
                <w:sz w:val="20"/>
                <w:lang w:val="en-US"/>
              </w:rPr>
              <m:t>c</m:t>
            </w:del>
          </m:r>
        </m:oMath>
      </w:ins>
      <w:ins w:id="115" w:author="Microsoft Office User" w:date="2021-01-05T11:19:00Z">
        <w:r w:rsidR="006440EF">
          <w:rPr>
            <w:rFonts w:ascii="Palatino" w:eastAsia="Arial" w:hAnsi="Palatino" w:cs="Arial"/>
            <w:sz w:val="20"/>
            <w:lang w:val="en-US"/>
          </w:rPr>
          <w:t xml:space="preserve"> </w:t>
        </w:r>
      </w:ins>
      <w:ins w:id="116" w:author="Microsoft Office User" w:date="2021-01-05T11:20:00Z">
        <w:r w:rsidR="00FC54CD">
          <w:rPr>
            <w:rFonts w:ascii="Palatino" w:eastAsia="Arial" w:hAnsi="Palatino" w:cs="Arial"/>
            <w:sz w:val="20"/>
            <w:lang w:val="en-US"/>
          </w:rPr>
          <w:t xml:space="preserve"> which was set to 0.08 </w:t>
        </w:r>
      </w:ins>
      <w:ins w:id="117" w:author="Microsoft Office User" w:date="2021-01-05T11:19:00Z">
        <w:r w:rsidR="006440EF">
          <w:rPr>
            <w:rFonts w:ascii="Palatino" w:eastAsia="Arial" w:hAnsi="Palatino" w:cs="Arial"/>
            <w:sz w:val="20"/>
            <w:lang w:val="en-US"/>
          </w:rPr>
          <w:t>or 0.008 c</w:t>
        </w:r>
      </w:ins>
      <w:ins w:id="118" w:author="Paige Bianca Miller" w:date="2020-11-30T12:15:00Z">
        <w:r w:rsidR="00C350A7" w:rsidRPr="00C350A7">
          <w:rPr>
            <w:rFonts w:ascii="Palatino" w:eastAsia="Arial" w:hAnsi="Palatino" w:cs="Arial"/>
            <w:sz w:val="20"/>
            <w:lang w:val="en-US"/>
          </w:rPr>
          <w:t>orresponding to a new</w:t>
        </w:r>
      </w:ins>
      <w:ins w:id="119" w:author="Paige Bianca Miller" w:date="2020-11-30T12:17:00Z">
        <w:r w:rsidR="00C350A7">
          <w:rPr>
            <w:rFonts w:ascii="Palatino" w:eastAsia="Arial" w:hAnsi="Palatino" w:cs="Arial"/>
            <w:sz w:val="20"/>
            <w:lang w:val="en-US"/>
          </w:rPr>
          <w:t xml:space="preserve"> close</w:t>
        </w:r>
      </w:ins>
      <w:ins w:id="120" w:author="Paige Bianca Miller" w:date="2020-11-30T12:15:00Z">
        <w:r w:rsidR="00C350A7" w:rsidRPr="00C350A7">
          <w:rPr>
            <w:rFonts w:ascii="Palatino" w:eastAsia="Arial" w:hAnsi="Palatino" w:cs="Arial"/>
            <w:sz w:val="20"/>
            <w:lang w:val="en-US"/>
          </w:rPr>
          <w:t xml:space="preserve"> contact every</w:t>
        </w:r>
        <w:del w:id="121" w:author="Microsoft Office User" w:date="2021-01-05T11:18:00Z">
          <w:r w:rsidR="00C350A7" w:rsidRPr="00C350A7" w:rsidDel="009B184B">
            <w:rPr>
              <w:rFonts w:ascii="Palatino" w:eastAsia="Arial" w:hAnsi="Palatino" w:cs="Arial"/>
              <w:sz w:val="20"/>
              <w:lang w:val="en-US"/>
            </w:rPr>
            <w:delText xml:space="preserve"> 10</w:delText>
          </w:r>
        </w:del>
        <w:r w:rsidR="00C350A7" w:rsidRPr="00C350A7">
          <w:rPr>
            <w:rFonts w:ascii="Palatino" w:eastAsia="Arial" w:hAnsi="Palatino" w:cs="Arial"/>
            <w:sz w:val="20"/>
            <w:lang w:val="en-US"/>
          </w:rPr>
          <w:t xml:space="preserve"> </w:t>
        </w:r>
        <w:del w:id="122" w:author="Microsoft Office User" w:date="2021-01-05T11:16:00Z">
          <w:r w:rsidR="00C350A7" w:rsidRPr="00C350A7" w:rsidDel="00BF7D71">
            <w:rPr>
              <w:rFonts w:ascii="Palatino" w:eastAsia="Arial" w:hAnsi="Palatino" w:cs="Arial"/>
              <w:sz w:val="20"/>
              <w:lang w:val="en-US"/>
            </w:rPr>
            <w:delText>months</w:delText>
          </w:r>
        </w:del>
      </w:ins>
      <w:ins w:id="123" w:author="Microsoft Office User" w:date="2021-01-05T11:16:00Z">
        <w:r w:rsidR="00BF7D71">
          <w:rPr>
            <w:rFonts w:ascii="Palatino" w:eastAsia="Arial" w:hAnsi="Palatino" w:cs="Arial"/>
            <w:sz w:val="20"/>
            <w:lang w:val="en-US"/>
          </w:rPr>
          <w:t>year</w:t>
        </w:r>
      </w:ins>
      <w:ins w:id="124" w:author="Microsoft Office User" w:date="2021-01-05T11:19:00Z">
        <w:r w:rsidR="006440EF">
          <w:rPr>
            <w:rFonts w:ascii="Palatino" w:eastAsia="Arial" w:hAnsi="Palatino" w:cs="Arial"/>
            <w:sz w:val="20"/>
            <w:lang w:val="en-US"/>
          </w:rPr>
          <w:t xml:space="preserve"> or 10 years</w:t>
        </w:r>
      </w:ins>
      <w:ins w:id="125" w:author="Paige Bianca Miller" w:date="2020-11-30T12:15:00Z">
        <w:r w:rsidR="00C350A7" w:rsidRPr="00C350A7">
          <w:rPr>
            <w:rFonts w:ascii="Palatino" w:eastAsia="Arial" w:hAnsi="Palatino" w:cs="Arial"/>
            <w:sz w:val="20"/>
            <w:lang w:val="en-US"/>
          </w:rPr>
          <w:t>. We assumed the infectious period lasted 6 months (</w:t>
        </w:r>
        <m:oMath>
          <m:r>
            <w:rPr>
              <w:rFonts w:ascii="Cambria Math" w:eastAsia="Arial" w:hAnsi="Cambria Math" w:cs="Arial"/>
              <w:sz w:val="20"/>
              <w:lang w:val="en-US"/>
            </w:rPr>
            <m:t>γ=0.</m:t>
          </m:r>
          <m:r>
            <w:del w:id="126" w:author="Microsoft Office User" w:date="2021-01-05T11:13:00Z">
              <w:rPr>
                <w:rFonts w:ascii="Cambria Math" w:eastAsia="Arial" w:hAnsi="Cambria Math" w:cs="Arial"/>
                <w:sz w:val="20"/>
                <w:lang w:val="en-US"/>
              </w:rPr>
              <m:t>5</m:t>
            </w:del>
          </m:r>
        </m:oMath>
      </w:ins>
      <m:oMath>
        <m:r>
          <w:ins w:id="127" w:author="Microsoft Office User" w:date="2021-01-05T11:13:00Z">
            <w:rPr>
              <w:rFonts w:ascii="Cambria Math" w:eastAsia="Arial" w:hAnsi="Cambria Math" w:cs="Arial"/>
              <w:sz w:val="20"/>
              <w:lang w:val="en-US"/>
            </w:rPr>
            <m:t>16</m:t>
          </w:ins>
        </m:r>
      </m:oMath>
      <w:ins w:id="128" w:author="Paige Bianca Miller" w:date="2020-11-30T12:15:00Z">
        <w:r w:rsidR="00C350A7" w:rsidRPr="00C350A7">
          <w:rPr>
            <w:rFonts w:ascii="Palatino" w:eastAsia="Arial" w:hAnsi="Palatino" w:cs="Arial"/>
            <w:sz w:val="20"/>
            <w:lang w:val="en-US"/>
          </w:rPr>
          <w:t>) representing a typical treatment delay of 1-3 months (</w:t>
        </w:r>
        <w:r w:rsidR="00C350A7" w:rsidRPr="00742F41">
          <w:rPr>
            <w:rFonts w:ascii="Palatino" w:eastAsia="Arial" w:hAnsi="Palatino" w:cs="Arial"/>
            <w:sz w:val="20"/>
            <w:highlight w:val="yellow"/>
            <w:lang w:val="en-US"/>
            <w:rPrChange w:id="129" w:author="Paige Bianca Miller" w:date="2020-11-30T12:17:00Z">
              <w:rPr>
                <w:rFonts w:ascii="Palatino" w:eastAsia="Arial" w:hAnsi="Palatino" w:cs="Arial"/>
                <w:sz w:val="20"/>
                <w:lang w:val="en-US"/>
              </w:rPr>
            </w:rPrChange>
          </w:rPr>
          <w:t>Sendagire et al. 2010</w:t>
        </w:r>
        <w:r w:rsidR="00C350A7" w:rsidRPr="00C350A7">
          <w:rPr>
            <w:rFonts w:ascii="Palatino" w:eastAsia="Arial" w:hAnsi="Palatino" w:cs="Arial"/>
            <w:sz w:val="20"/>
            <w:lang w:val="en-US"/>
          </w:rPr>
          <w:t xml:space="preserve">) and the period of time to complete the intensive phase of typical tuberculosis treatment regimens of </w:t>
        </w:r>
        <w:r w:rsidR="00C350A7" w:rsidRPr="00742F41">
          <w:rPr>
            <w:rFonts w:ascii="Palatino" w:eastAsia="Arial" w:hAnsi="Palatino" w:cs="Arial"/>
            <w:sz w:val="20"/>
            <w:highlight w:val="yellow"/>
            <w:lang w:val="en-US"/>
            <w:rPrChange w:id="130" w:author="Paige Bianca Miller" w:date="2020-11-30T12:17:00Z">
              <w:rPr>
                <w:rFonts w:ascii="Palatino" w:eastAsia="Arial" w:hAnsi="Palatino" w:cs="Arial"/>
                <w:sz w:val="20"/>
                <w:lang w:val="en-US"/>
              </w:rPr>
            </w:rPrChange>
          </w:rPr>
          <w:t>2-3 months</w:t>
        </w:r>
        <w:r w:rsidR="00C350A7" w:rsidRPr="00C350A7">
          <w:rPr>
            <w:rFonts w:ascii="Palatino" w:eastAsia="Arial" w:hAnsi="Palatino" w:cs="Arial"/>
            <w:sz w:val="20"/>
            <w:lang w:val="en-US"/>
          </w:rPr>
          <w:t xml:space="preserve"> (Nahid et al. 2016). Finally, </w:t>
        </w:r>
      </w:ins>
      <w:ins w:id="131" w:author="Microsoft Office User" w:date="2021-01-05T12:03:00Z">
        <w:r w:rsidR="00AE70E7">
          <w:rPr>
            <w:rFonts w:ascii="Palatino" w:eastAsia="Arial" w:hAnsi="Palatino" w:cs="Arial"/>
            <w:sz w:val="20"/>
          </w:rPr>
          <w:t>recurrent TB</w:t>
        </w:r>
      </w:ins>
      <w:ins w:id="132" w:author="Microsoft Office User" w:date="2021-01-05T11:46:00Z">
        <w:r w:rsidR="00B55A0C">
          <w:rPr>
            <w:rFonts w:ascii="Palatino" w:eastAsia="Arial" w:hAnsi="Palatino" w:cs="Arial"/>
            <w:sz w:val="20"/>
          </w:rPr>
          <w:t xml:space="preserve"> occurred at rate </w:t>
        </w:r>
        <m:oMath>
          <m:r>
            <w:rPr>
              <w:rFonts w:ascii="Cambria Math" w:eastAsia="Arial" w:hAnsi="Cambria Math" w:cs="Arial"/>
              <w:sz w:val="20"/>
            </w:rPr>
            <m:t>ω</m:t>
          </m:r>
        </m:oMath>
      </w:ins>
      <m:oMath>
        <m:r>
          <w:ins w:id="133" w:author="Microsoft Office User" w:date="2021-01-05T12:04:00Z">
            <w:rPr>
              <w:rFonts w:ascii="Cambria Math" w:eastAsia="Arial" w:hAnsi="Cambria Math" w:cs="Arial"/>
              <w:sz w:val="20"/>
            </w:rPr>
            <m:t>=</m:t>
          </w:ins>
        </m:r>
      </m:oMath>
      <w:ins w:id="134" w:author="Microsoft Office User" w:date="2021-01-05T12:04:00Z">
        <w:r w:rsidR="00AE70E7">
          <w:rPr>
            <w:rFonts w:ascii="Palatino" w:eastAsia="Arial" w:hAnsi="Palatino" w:cs="Arial"/>
            <w:sz w:val="20"/>
          </w:rPr>
          <w:t xml:space="preserve">0 or </w:t>
        </w:r>
      </w:ins>
      <w:ins w:id="135" w:author="Microsoft Office User" w:date="2021-01-05T11:46:00Z">
        <w:r w:rsidR="00B55A0C">
          <w:rPr>
            <w:rFonts w:ascii="Palatino" w:eastAsia="Arial" w:hAnsi="Palatino" w:cs="Arial"/>
            <w:sz w:val="20"/>
          </w:rPr>
          <w:t>0.004</w:t>
        </w:r>
      </w:ins>
      <w:ins w:id="136" w:author="Microsoft Office User" w:date="2021-01-05T11:47:00Z">
        <w:r w:rsidR="00B55A0C">
          <w:rPr>
            <w:rFonts w:ascii="Palatino" w:eastAsia="Arial" w:hAnsi="Palatino" w:cs="Arial"/>
            <w:sz w:val="20"/>
          </w:rPr>
          <w:t xml:space="preserve">, </w:t>
        </w:r>
      </w:ins>
      <w:ins w:id="137" w:author="Microsoft Office User" w:date="2021-01-05T12:02:00Z">
        <w:r w:rsidR="00AE70E7">
          <w:rPr>
            <w:rFonts w:ascii="Palatino" w:eastAsia="Arial" w:hAnsi="Palatino" w:cs="Arial"/>
            <w:sz w:val="20"/>
          </w:rPr>
          <w:t>repres</w:t>
        </w:r>
      </w:ins>
      <w:ins w:id="138" w:author="Microsoft Office User" w:date="2021-01-05T12:03:00Z">
        <w:r w:rsidR="00AE70E7">
          <w:rPr>
            <w:rFonts w:ascii="Palatino" w:eastAsia="Arial" w:hAnsi="Palatino" w:cs="Arial"/>
            <w:sz w:val="20"/>
          </w:rPr>
          <w:t xml:space="preserve">enting a 2 year </w:t>
        </w:r>
      </w:ins>
      <w:ins w:id="139" w:author="Microsoft Office User" w:date="2021-01-05T12:04:00Z">
        <w:r w:rsidR="00AE70E7">
          <w:rPr>
            <w:rFonts w:ascii="Palatino" w:eastAsia="Arial" w:hAnsi="Palatino" w:cs="Arial"/>
            <w:sz w:val="20"/>
          </w:rPr>
          <w:t xml:space="preserve">incidence rate of </w:t>
        </w:r>
      </w:ins>
      <w:ins w:id="140" w:author="Microsoft Office User" w:date="2021-01-05T12:05:00Z">
        <w:r w:rsidR="00AE70E7">
          <w:rPr>
            <w:rFonts w:ascii="Palatino" w:eastAsia="Arial" w:hAnsi="Palatino" w:cs="Arial"/>
            <w:sz w:val="20"/>
          </w:rPr>
          <w:t>0 to 27% of treated cases (</w:t>
        </w:r>
        <w:commentRangeStart w:id="141"/>
        <w:r w:rsidR="00AE70E7">
          <w:rPr>
            <w:rFonts w:ascii="Palatino" w:eastAsia="Arial" w:hAnsi="Palatino" w:cs="Arial"/>
            <w:sz w:val="20"/>
          </w:rPr>
          <w:t xml:space="preserve">CITE </w:t>
        </w:r>
      </w:ins>
      <w:commentRangeEnd w:id="141"/>
      <w:ins w:id="142" w:author="Microsoft Office User" w:date="2021-01-05T12:08:00Z">
        <w:r w:rsidR="00A97C1C">
          <w:rPr>
            <w:rStyle w:val="CommentReference"/>
          </w:rPr>
          <w:commentReference w:id="141"/>
        </w:r>
      </w:ins>
      <w:ins w:id="144" w:author="Microsoft Office User" w:date="2021-01-05T12:05:00Z">
        <w:r w:rsidR="00AE70E7">
          <w:rPr>
            <w:rFonts w:ascii="Palatino" w:eastAsia="Arial" w:hAnsi="Palatino" w:cs="Arial"/>
            <w:sz w:val="20"/>
          </w:rPr>
          <w:t>GONZALEZ TUBER LUNG DIS 1994//SONNENBERG LANCET 2001)</w:t>
        </w:r>
        <w:r w:rsidR="007B368E">
          <w:rPr>
            <w:rFonts w:ascii="Palatino" w:eastAsia="Arial" w:hAnsi="Palatino" w:cs="Arial"/>
            <w:sz w:val="20"/>
          </w:rPr>
          <w:t>.</w:t>
        </w:r>
      </w:ins>
      <w:ins w:id="145" w:author="Microsoft Office User" w:date="2021-01-05T12:07:00Z">
        <w:r w:rsidR="001E27DA">
          <w:rPr>
            <w:rFonts w:ascii="Palatino" w:eastAsia="Arial" w:hAnsi="Palatino" w:cs="Arial"/>
            <w:sz w:val="20"/>
          </w:rPr>
          <w:t xml:space="preserve"> </w:t>
        </w:r>
        <w:r w:rsidR="001E27DA">
          <w:rPr>
            <w:rFonts w:ascii="Palatino" w:eastAsia="Arial" w:hAnsi="Palatino" w:cs="Arial"/>
            <w:sz w:val="20"/>
            <w:lang w:val="en-US"/>
          </w:rPr>
          <w:t>Across</w:t>
        </w:r>
      </w:ins>
      <w:ins w:id="146" w:author="Microsoft Office User" w:date="2021-01-05T12:06:00Z">
        <w:r w:rsidR="001E27DA">
          <w:rPr>
            <w:rFonts w:ascii="Palatino" w:eastAsia="Arial" w:hAnsi="Palatino" w:cs="Arial"/>
            <w:sz w:val="20"/>
            <w:lang w:val="en-US"/>
          </w:rPr>
          <w:t xml:space="preserve"> </w:t>
        </w:r>
        <w:r w:rsidR="007B368E">
          <w:rPr>
            <w:rFonts w:ascii="Palatino" w:eastAsia="Arial" w:hAnsi="Palatino" w:cs="Arial"/>
            <w:sz w:val="20"/>
            <w:lang w:val="en-US"/>
          </w:rPr>
          <w:t>model</w:t>
        </w:r>
      </w:ins>
      <w:ins w:id="147" w:author="Microsoft Office User" w:date="2021-01-05T12:07:00Z">
        <w:r w:rsidR="001E27DA">
          <w:rPr>
            <w:rFonts w:ascii="Palatino" w:eastAsia="Arial" w:hAnsi="Palatino" w:cs="Arial"/>
            <w:sz w:val="20"/>
            <w:lang w:val="en-US"/>
          </w:rPr>
          <w:t xml:space="preserve"> variations</w:t>
        </w:r>
      </w:ins>
      <w:ins w:id="148" w:author="Microsoft Office User" w:date="2021-01-05T12:06:00Z">
        <w:r w:rsidR="007B368E" w:rsidRPr="00C350A7">
          <w:rPr>
            <w:rFonts w:ascii="Palatino" w:eastAsia="Arial" w:hAnsi="Palatino" w:cs="Arial"/>
            <w:sz w:val="20"/>
            <w:lang w:val="en-US"/>
          </w:rPr>
          <w:t xml:space="preserve">, we varied the overall transmission rate, </w:t>
        </w:r>
        <m:oMath>
          <m:r>
            <w:rPr>
              <w:rFonts w:ascii="Cambria Math" w:eastAsia="Arial" w:hAnsi="Cambria Math" w:cs="Arial"/>
              <w:sz w:val="20"/>
              <w:lang w:val="en-US"/>
            </w:rPr>
            <m:t>τ</m:t>
          </m:r>
        </m:oMath>
        <w:r w:rsidR="001E27DA">
          <w:rPr>
            <w:rFonts w:ascii="Palatino" w:eastAsia="Arial" w:hAnsi="Palatino" w:cs="Arial"/>
            <w:sz w:val="20"/>
            <w:lang w:val="en-US"/>
          </w:rPr>
          <w:t>,</w:t>
        </w:r>
        <w:r w:rsidR="007B368E">
          <w:rPr>
            <w:rFonts w:ascii="Palatino" w:eastAsia="Arial" w:hAnsi="Palatino" w:cs="Arial"/>
            <w:sz w:val="20"/>
            <w:lang w:val="en-US"/>
          </w:rPr>
          <w:t xml:space="preserve"> </w:t>
        </w:r>
      </w:ins>
      <w:ins w:id="149" w:author="Paige Bianca Miller" w:date="2020-11-30T12:15:00Z">
        <w:r w:rsidR="00C350A7" w:rsidRPr="00C350A7">
          <w:rPr>
            <w:rFonts w:ascii="Palatino" w:eastAsia="Arial" w:hAnsi="Palatino" w:cs="Arial"/>
            <w:sz w:val="20"/>
            <w:lang w:val="en-US"/>
          </w:rPr>
          <w:t xml:space="preserve">to understand how overall pathogen transmissibility and corresponding </w:t>
        </w:r>
        <m:oMath>
          <m:sSub>
            <m:sSubPr>
              <m:ctrlPr>
                <w:rPr>
                  <w:rFonts w:ascii="Cambria Math" w:eastAsia="Arial" w:hAnsi="Cambria Math" w:cs="Arial"/>
                  <w:sz w:val="20"/>
                  <w:lang w:val="en-US"/>
                </w:rPr>
              </m:ctrlPr>
            </m:sSubPr>
            <m:e>
              <m:r>
                <w:rPr>
                  <w:rFonts w:ascii="Cambria Math" w:eastAsia="Arial" w:hAnsi="Cambria Math" w:cs="Arial"/>
                  <w:sz w:val="20"/>
                  <w:lang w:val="en-US"/>
                </w:rPr>
                <m:t>R</m:t>
              </m:r>
            </m:e>
            <m:sub>
              <m:r>
                <w:rPr>
                  <w:rFonts w:ascii="Cambria Math" w:eastAsia="Arial" w:hAnsi="Cambria Math" w:cs="Arial"/>
                  <w:sz w:val="20"/>
                  <w:lang w:val="en-US"/>
                </w:rPr>
                <m:t>0</m:t>
              </m:r>
            </m:sub>
          </m:sSub>
        </m:oMath>
        <w:r w:rsidR="00C350A7" w:rsidRPr="00C350A7">
          <w:rPr>
            <w:rFonts w:ascii="Palatino" w:eastAsia="Arial" w:hAnsi="Palatino" w:cs="Arial"/>
            <w:sz w:val="20"/>
            <w:lang w:val="en-US"/>
          </w:rPr>
          <w:t xml:space="preserve"> affect results</w:t>
        </w:r>
        <w:del w:id="150" w:author="Microsoft Office User" w:date="2021-01-05T12:06:00Z">
          <w:r w:rsidR="00C350A7" w:rsidRPr="00C350A7" w:rsidDel="007B368E">
            <w:rPr>
              <w:rFonts w:ascii="Palatino" w:eastAsia="Arial" w:hAnsi="Palatino" w:cs="Arial"/>
              <w:sz w:val="20"/>
              <w:lang w:val="en-US"/>
            </w:rPr>
            <w:delText xml:space="preserve">, we varied the overall transmission rate, </w:delText>
          </w:r>
          <m:oMath>
            <m:r>
              <w:rPr>
                <w:rFonts w:ascii="Cambria Math" w:eastAsia="Arial" w:hAnsi="Cambria Math" w:cs="Arial"/>
                <w:sz w:val="20"/>
                <w:lang w:val="en-US"/>
              </w:rPr>
              <m:t>τ</m:t>
            </m:r>
          </m:oMath>
        </w:del>
        <w:r w:rsidR="00C350A7" w:rsidRPr="00C350A7">
          <w:rPr>
            <w:rFonts w:ascii="Palatino" w:eastAsia="Arial" w:hAnsi="Palatino" w:cs="Arial"/>
            <w:sz w:val="20"/>
            <w:lang w:val="en-US"/>
          </w:rPr>
          <w:t xml:space="preserve">. </w:t>
        </w:r>
      </w:ins>
      <w:del w:id="151" w:author="Paige Bianca Miller" w:date="2020-11-30T12:15:00Z">
        <w:r w:rsidRPr="00114D43" w:rsidDel="00C350A7">
          <w:rPr>
            <w:rFonts w:ascii="Palatino" w:eastAsia="Arial" w:hAnsi="Palatino" w:cs="Arial"/>
            <w:sz w:val="20"/>
          </w:rPr>
          <w:delText xml:space="preserve">For example, to incorporate latent tuberculosis infections, we turned on/off latent infection by changing the </w:delText>
        </w:r>
        <m:oMath>
          <m:r>
            <w:rPr>
              <w:rFonts w:ascii="Cambria Math" w:hAnsi="Cambria Math"/>
              <w:sz w:val="20"/>
            </w:rPr>
            <m:t>σ</m:t>
          </m:r>
        </m:oMath>
        <w:r w:rsidRPr="00114D43" w:rsidDel="00C350A7">
          <w:rPr>
            <w:rFonts w:ascii="Palatino" w:eastAsia="Arial" w:hAnsi="Palatino" w:cs="Arial"/>
            <w:sz w:val="20"/>
          </w:rPr>
          <w:delText xml:space="preserve"> parameter (</w:delText>
        </w:r>
        <m:oMath>
          <m:r>
            <w:rPr>
              <w:rFonts w:ascii="Cambria Math" w:hAnsi="Cambria Math"/>
              <w:sz w:val="20"/>
            </w:rPr>
            <m:t>σ≪∞</m:t>
          </m:r>
        </m:oMath>
        <w:r w:rsidRPr="00114D43" w:rsidDel="00C350A7">
          <w:rPr>
            <w:rFonts w:ascii="Palatino" w:eastAsia="Arial" w:hAnsi="Palatino" w:cs="Arial"/>
            <w:sz w:val="20"/>
          </w:rPr>
          <w:delText xml:space="preserve"> leads to a SLIR model whereas </w:delText>
        </w:r>
        <m:oMath>
          <m:r>
            <w:rPr>
              <w:rFonts w:ascii="Cambria Math" w:hAnsi="Cambria Math"/>
              <w:sz w:val="20"/>
            </w:rPr>
            <m:t>σ→∞</m:t>
          </m:r>
        </m:oMath>
        <w:r w:rsidRPr="00114D43" w:rsidDel="00C350A7">
          <w:rPr>
            <w:rFonts w:ascii="Palatino" w:eastAsia="Arial" w:hAnsi="Palatino" w:cs="Arial"/>
            <w:sz w:val="20"/>
          </w:rPr>
          <w:delText xml:space="preserve"> leads to a SIR model). Similarly, to represent endemic levels of infection where “new” susceptibles contact networks, we varied the </w:delText>
        </w:r>
        <m:oMath>
          <m:r>
            <w:rPr>
              <w:rFonts w:ascii="Cambria Math" w:hAnsi="Cambria Math"/>
              <w:sz w:val="20"/>
            </w:rPr>
            <m:t>ϕ</m:t>
          </m:r>
        </m:oMath>
        <w:r w:rsidRPr="00114D43" w:rsidDel="00C350A7">
          <w:rPr>
            <w:rFonts w:ascii="Palatino" w:eastAsia="Arial" w:hAnsi="Palatino" w:cs="Arial"/>
            <w:sz w:val="20"/>
          </w:rPr>
          <w:delText xml:space="preserve"> parameter (</w:delText>
        </w:r>
        <m:oMath>
          <m:r>
            <w:rPr>
              <w:rFonts w:ascii="Cambria Math" w:hAnsi="Cambria Math"/>
              <w:sz w:val="20"/>
            </w:rPr>
            <m:t>ϕ→0</m:t>
          </m:r>
        </m:oMath>
        <w:r w:rsidRPr="00114D43" w:rsidDel="00C350A7">
          <w:rPr>
            <w:rFonts w:ascii="Palatino" w:eastAsia="Arial" w:hAnsi="Palatino" w:cs="Arial"/>
            <w:sz w:val="20"/>
          </w:rPr>
          <w:delText xml:space="preserve"> leads to a SIR model whereas </w:delText>
        </w:r>
        <m:oMath>
          <m:r>
            <w:rPr>
              <w:rFonts w:ascii="Cambria Math" w:hAnsi="Cambria Math"/>
              <w:sz w:val="20"/>
            </w:rPr>
            <m:t>ϕ&gt;0</m:t>
          </m:r>
        </m:oMath>
        <w:r w:rsidRPr="00114D43" w:rsidDel="00C350A7">
          <w:rPr>
            <w:rFonts w:ascii="Palatino" w:eastAsia="Arial" w:hAnsi="Palatino" w:cs="Arial"/>
            <w:sz w:val="20"/>
          </w:rPr>
          <w:delText xml:space="preserve"> leads to a SIRS model). Finally, to understand how overall pathogen transmissibility and corresponding </w:delText>
        </w:r>
        <m:oMath>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oMath>
        <w:r w:rsidRPr="00114D43" w:rsidDel="00C350A7">
          <w:rPr>
            <w:rFonts w:ascii="Palatino" w:eastAsia="Arial" w:hAnsi="Palatino" w:cs="Arial"/>
            <w:sz w:val="20"/>
          </w:rPr>
          <w:delText xml:space="preserve"> affect results, we varied the overall τ. </w:delText>
        </w:r>
      </w:del>
      <w:r w:rsidRPr="00114D43">
        <w:rPr>
          <w:rFonts w:ascii="Palatino" w:eastAsia="Arial" w:hAnsi="Palatino" w:cs="Arial"/>
          <w:sz w:val="20"/>
        </w:rPr>
        <w:t xml:space="preserve">In SIR models, the analytical solution for the epidemic threshold (i.e., when </w:t>
      </w:r>
      <m:oMath>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=1)</m:t>
        </m:r>
      </m:oMath>
      <w:r w:rsidRPr="00114D43">
        <w:rPr>
          <w:rFonts w:ascii="Palatino" w:eastAsia="Arial" w:hAnsi="Palatino" w:cs="Arial"/>
          <w:sz w:val="20"/>
        </w:rPr>
        <w:t xml:space="preserve"> is given by </w:t>
      </w:r>
      <m:oMath>
        <m:f>
          <m:fPr>
            <m:ctrlPr>
              <w:rPr>
                <w:rFonts w:ascii="Cambria Math" w:eastAsia="Cambria Math" w:hAnsi="Cambria Math" w:cs="Cambria Math"/>
                <w:sz w:val="20"/>
              </w:rPr>
            </m:ctrlPr>
          </m:fPr>
          <m:num>
            <m:r>
              <w:rPr>
                <w:rFonts w:ascii="Cambria Math" w:eastAsia="Cambria Math" w:hAnsi="Cambria Math" w:cs="Cambria Math"/>
                <w:sz w:val="20"/>
              </w:rPr>
              <m:t>τ&lt;K&gt;</m:t>
            </m:r>
          </m:num>
          <m:den>
            <m:r>
              <w:rPr>
                <w:rFonts w:ascii="Cambria Math" w:eastAsia="Cambria Math" w:hAnsi="Cambria Math" w:cs="Cambria Math"/>
                <w:sz w:val="20"/>
              </w:rPr>
              <m:t>γ&lt;</m:t>
            </m:r>
            <m:sSup>
              <m:sSupPr>
                <m:ctrlPr>
                  <w:rPr>
                    <w:rFonts w:ascii="Cambria Math" w:eastAsia="Cambria Math" w:hAnsi="Cambria Math" w:cs="Cambria Math"/>
                    <w:sz w:val="20"/>
                  </w:rPr>
                </m:ctrlPr>
              </m:sSupPr>
              <m:e>
                <m:r>
                  <w:rPr>
                    <w:rFonts w:ascii="Cambria Math" w:eastAsia="Cambria Math" w:hAnsi="Cambria Math" w:cs="Cambria Math"/>
                    <w:sz w:val="20"/>
                  </w:rPr>
                  <m:t>K</m:t>
                </m:r>
              </m:e>
              <m:sup>
                <m:r>
                  <w:rPr>
                    <w:rFonts w:ascii="Cambria Math" w:eastAsia="Cambria Math" w:hAnsi="Cambria Math" w:cs="Cambria Math"/>
                    <w:sz w:val="20"/>
                  </w:rPr>
                  <m:t>2</m:t>
                </m:r>
              </m:sup>
            </m:sSup>
            <m:r>
              <w:rPr>
                <w:rFonts w:ascii="Cambria Math" w:eastAsia="Cambria Math" w:hAnsi="Cambria Math" w:cs="Cambria Math"/>
                <w:sz w:val="20"/>
              </w:rPr>
              <m:t>-K&gt;</m:t>
            </m:r>
          </m:den>
        </m:f>
        <m:r>
          <w:rPr>
            <w:rFonts w:ascii="Cambria Math" w:eastAsia="Cambria Math" w:hAnsi="Cambria Math" w:cs="Cambria Math"/>
            <w:sz w:val="20"/>
          </w:rPr>
          <m:t>&gt;1</m:t>
        </m:r>
      </m:oMath>
      <w:r w:rsidRPr="00114D43">
        <w:rPr>
          <w:rFonts w:ascii="Palatino" w:eastAsia="Arial" w:hAnsi="Palatino" w:cs="Arial"/>
          <w:sz w:val="20"/>
        </w:rPr>
        <w:t xml:space="preserve"> where </w:t>
      </w:r>
      <m:oMath>
        <m:r>
          <w:rPr>
            <w:rFonts w:ascii="Cambria Math" w:eastAsia="Arial" w:hAnsi="Cambria Math" w:cs="Arial"/>
            <w:sz w:val="20"/>
          </w:rPr>
          <m:t>K</m:t>
        </m:r>
      </m:oMath>
      <w:r w:rsidRPr="00114D43">
        <w:rPr>
          <w:rFonts w:ascii="Palatino" w:eastAsia="Arial" w:hAnsi="Palatino" w:cs="Arial"/>
          <w:sz w:val="20"/>
        </w:rPr>
        <w:t xml:space="preserve"> is the set of all node degree values in a network, </w:t>
      </w:r>
      <m:oMath>
        <m:sSup>
          <m:sSupPr>
            <m:ctrlPr>
              <w:rPr>
                <w:rFonts w:ascii="Cambria Math" w:eastAsia="Cambria Math" w:hAnsi="Cambria Math" w:cs="Cambria Math"/>
                <w:sz w:val="20"/>
              </w:rPr>
            </m:ctrlPr>
          </m:sSupPr>
          <m:e>
            <m:r>
              <w:rPr>
                <w:rFonts w:ascii="Cambria Math" w:eastAsia="Cambria Math" w:hAnsi="Cambria Math" w:cs="Cambria Math"/>
                <w:sz w:val="20"/>
              </w:rPr>
              <m:t>K</m:t>
            </m:r>
          </m:e>
          <m:sup>
            <m:r>
              <w:rPr>
                <w:rFonts w:ascii="Cambria Math" w:eastAsia="Cambria Math" w:hAnsi="Cambria Math" w:cs="Cambria Math"/>
                <w:sz w:val="20"/>
              </w:rPr>
              <m:t>2</m:t>
            </m:r>
          </m:sup>
        </m:sSup>
      </m:oMath>
      <w:r w:rsidRPr="00114D43">
        <w:rPr>
          <w:rFonts w:ascii="Palatino" w:eastAsia="Arial" w:hAnsi="Palatino" w:cs="Arial"/>
          <w:sz w:val="20"/>
        </w:rPr>
        <w:t xml:space="preserve"> is the set of all node degree values squared, and brackets indicate the mean of values in the set. </w:t>
      </w:r>
      <w:moveToRangeStart w:id="152" w:author="Paige Bianca Miller" w:date="2020-11-30T12:20:00Z" w:name="move57631272"/>
      <w:moveTo w:id="153" w:author="Paige Bianca Miller" w:date="2020-11-30T12:20:00Z">
        <w:r w:rsidR="007A092A" w:rsidRPr="00114D43">
          <w:rPr>
            <w:rFonts w:ascii="Palatino" w:eastAsia="Arial" w:hAnsi="Palatino" w:cs="Arial"/>
            <w:sz w:val="20"/>
          </w:rPr>
          <w:t xml:space="preserve">We confirmed the epidemic threshold </w:t>
        </w:r>
      </w:moveTo>
      <w:ins w:id="154" w:author="Paige Bianca Miller" w:date="2020-11-30T12:21:00Z">
        <w:r w:rsidR="007A092A">
          <w:rPr>
            <w:rFonts w:ascii="Palatino" w:eastAsia="Arial" w:hAnsi="Palatino" w:cs="Arial"/>
            <w:sz w:val="20"/>
          </w:rPr>
          <w:t xml:space="preserve">in the SIR model </w:t>
        </w:r>
      </w:ins>
      <w:moveTo w:id="155" w:author="Paige Bianca Miller" w:date="2020-11-30T12:20:00Z">
        <w:r w:rsidR="007A092A" w:rsidRPr="00114D43">
          <w:rPr>
            <w:rFonts w:ascii="Palatino" w:eastAsia="Arial" w:hAnsi="Palatino" w:cs="Arial"/>
            <w:sz w:val="20"/>
          </w:rPr>
          <w:t>numerically (Figure S</w:t>
        </w:r>
        <w:del w:id="156" w:author="Microsoft Office User" w:date="2020-12-11T14:58:00Z">
          <w:r w:rsidR="007A092A" w:rsidRPr="00114D43" w:rsidDel="00325019">
            <w:rPr>
              <w:rFonts w:ascii="Palatino" w:eastAsia="Arial" w:hAnsi="Palatino" w:cs="Arial"/>
              <w:sz w:val="20"/>
            </w:rPr>
            <w:delText>1</w:delText>
          </w:r>
        </w:del>
      </w:moveTo>
      <w:ins w:id="157" w:author="Microsoft Office User" w:date="2020-12-11T14:58:00Z">
        <w:r w:rsidR="00325019">
          <w:rPr>
            <w:rFonts w:ascii="Palatino" w:eastAsia="Arial" w:hAnsi="Palatino" w:cs="Arial"/>
            <w:sz w:val="20"/>
          </w:rPr>
          <w:t>2</w:t>
        </w:r>
      </w:ins>
      <w:moveTo w:id="158" w:author="Paige Bianca Miller" w:date="2020-11-30T12:20:00Z">
        <w:r w:rsidR="007A092A" w:rsidRPr="00114D43">
          <w:rPr>
            <w:rFonts w:ascii="Palatino" w:eastAsia="Arial" w:hAnsi="Palatino" w:cs="Arial"/>
            <w:sz w:val="20"/>
          </w:rPr>
          <w:t xml:space="preserve">). </w:t>
        </w:r>
      </w:moveTo>
      <w:moveToRangeEnd w:id="152"/>
      <w:ins w:id="159" w:author="Paige Bianca Miller" w:date="2020-11-30T12:21:00Z">
        <w:r w:rsidR="007A092A">
          <w:rPr>
            <w:rFonts w:ascii="Palatino" w:eastAsia="Arial" w:hAnsi="Palatino" w:cs="Arial"/>
            <w:sz w:val="20"/>
          </w:rPr>
          <w:t xml:space="preserve">Estimates of the </w:t>
        </w:r>
      </w:ins>
      <w:del w:id="160" w:author="Paige Bianca Miller" w:date="2020-11-30T12:21:00Z">
        <w:r w:rsidRPr="00114D43" w:rsidDel="007A092A">
          <w:rPr>
            <w:rFonts w:ascii="Palatino" w:eastAsia="Arial" w:hAnsi="Palatino" w:cs="Arial"/>
            <w:sz w:val="20"/>
          </w:rPr>
          <w:delText xml:space="preserve">Reproductive </w:delText>
        </w:r>
      </w:del>
      <w:ins w:id="161" w:author="Paige Bianca Miller" w:date="2020-11-30T12:21:00Z">
        <w:r w:rsidR="007A092A">
          <w:rPr>
            <w:rFonts w:ascii="Palatino" w:eastAsia="Arial" w:hAnsi="Palatino" w:cs="Arial"/>
            <w:sz w:val="20"/>
          </w:rPr>
          <w:t>r</w:t>
        </w:r>
        <w:r w:rsidR="007A092A" w:rsidRPr="00114D43">
          <w:rPr>
            <w:rFonts w:ascii="Palatino" w:eastAsia="Arial" w:hAnsi="Palatino" w:cs="Arial"/>
            <w:sz w:val="20"/>
          </w:rPr>
          <w:t>eproductive</w:t>
        </w:r>
        <w:r w:rsidR="007A092A">
          <w:rPr>
            <w:rFonts w:ascii="Palatino" w:eastAsia="Arial" w:hAnsi="Palatino" w:cs="Arial"/>
            <w:sz w:val="20"/>
          </w:rPr>
          <w:t xml:space="preserve"> number</w:t>
        </w:r>
        <w:r w:rsidR="007A092A" w:rsidRPr="00114D43">
          <w:rPr>
            <w:rFonts w:ascii="Palatino" w:eastAsia="Arial" w:hAnsi="Palatino" w:cs="Arial"/>
            <w:sz w:val="20"/>
          </w:rPr>
          <w:t xml:space="preserve"> </w:t>
        </w:r>
      </w:ins>
      <w:del w:id="162" w:author="Paige Bianca Miller" w:date="2020-11-30T12:21:00Z">
        <w:r w:rsidRPr="00114D43" w:rsidDel="007A092A">
          <w:rPr>
            <w:rFonts w:ascii="Palatino" w:eastAsia="Arial" w:hAnsi="Palatino" w:cs="Arial"/>
            <w:sz w:val="20"/>
          </w:rPr>
          <w:delText xml:space="preserve">estimates </w:delText>
        </w:r>
      </w:del>
      <w:r w:rsidRPr="00114D43">
        <w:rPr>
          <w:rFonts w:ascii="Palatino" w:eastAsia="Arial" w:hAnsi="Palatino" w:cs="Arial"/>
          <w:sz w:val="20"/>
        </w:rPr>
        <w:t xml:space="preserve">for TB range from 0.24 to 4.3 </w:t>
      </w:r>
      <w:sdt>
        <w:sdtPr>
          <w:rPr>
            <w:rFonts w:ascii="Palatino" w:eastAsia="Arial" w:hAnsi="Palatino" w:cs="Arial"/>
            <w:sz w:val="20"/>
          </w:rPr>
          <w:alias w:val="SmartCite Citation"/>
          <w:tag w:val="2a4a35b4-4058-4736-9562-4ebd622e6639:571947bf-872c-4599-878d-f10b74f0596b+"/>
          <w:id w:val="-1988627114"/>
          <w:placeholder>
            <w:docPart w:val="DefaultPlaceholder_-1854013440"/>
          </w:placeholder>
        </w:sdtPr>
        <w:sdtEndPr/>
        <w:sdtContent>
          <w:r w:rsidR="00872088" w:rsidRPr="00872088">
            <w:rPr>
              <w:rFonts w:ascii="Palatino" w:hAnsi="Palatino"/>
              <w:color w:val="000000"/>
              <w:sz w:val="20"/>
            </w:rPr>
            <w:t>(24)</w:t>
          </w:r>
        </w:sdtContent>
      </w:sdt>
      <w:r w:rsidRPr="00114D43">
        <w:rPr>
          <w:rFonts w:ascii="Palatino" w:eastAsia="Arial" w:hAnsi="Palatino" w:cs="Arial"/>
          <w:sz w:val="20"/>
        </w:rPr>
        <w:t xml:space="preserve">. In simulations, </w:t>
      </w:r>
      <w:del w:id="163" w:author="Paige Bianca Miller" w:date="2020-11-30T12:20:00Z">
        <w:r w:rsidRPr="00114D43" w:rsidDel="007A092A">
          <w:rPr>
            <w:rFonts w:ascii="Palatino" w:eastAsia="Arial" w:hAnsi="Palatino" w:cs="Arial"/>
            <w:sz w:val="20"/>
          </w:rPr>
          <w:delText>varied values</w:delText>
        </w:r>
      </w:del>
      <w:ins w:id="164" w:author="Paige Bianca Miller" w:date="2020-11-30T12:20:00Z">
        <w:r w:rsidR="007A092A">
          <w:rPr>
            <w:rFonts w:ascii="Palatino" w:eastAsia="Arial" w:hAnsi="Palatino" w:cs="Arial"/>
            <w:sz w:val="20"/>
          </w:rPr>
          <w:t>we analysed three values</w:t>
        </w:r>
      </w:ins>
      <w:r w:rsidRPr="00114D43">
        <w:rPr>
          <w:rFonts w:ascii="Palatino" w:eastAsia="Arial" w:hAnsi="Palatino" w:cs="Arial"/>
          <w:sz w:val="20"/>
        </w:rPr>
        <w:t xml:space="preserve"> of </w:t>
      </w:r>
      <m:oMath>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oMath>
      <w:ins w:id="165" w:author="Paige Bianca Miller" w:date="2020-11-30T12:20:00Z">
        <w:r w:rsidR="007A092A">
          <w:rPr>
            <w:rFonts w:ascii="Palatino" w:eastAsia="Arial" w:hAnsi="Palatino" w:cs="Arial"/>
            <w:sz w:val="20"/>
          </w:rPr>
          <w:t xml:space="preserve">: </w:t>
        </w:r>
      </w:ins>
      <w:del w:id="166" w:author="Paige Bianca Miller" w:date="2020-11-30T12:20:00Z">
        <w:r w:rsidRPr="00114D43" w:rsidDel="007A092A">
          <w:rPr>
            <w:rFonts w:ascii="Palatino" w:eastAsia="Arial" w:hAnsi="Palatino" w:cs="Arial"/>
            <w:sz w:val="20"/>
          </w:rPr>
          <w:delText xml:space="preserve">from </w:delText>
        </w:r>
      </w:del>
      <w:r w:rsidRPr="00114D43">
        <w:rPr>
          <w:rFonts w:ascii="Palatino" w:eastAsia="Arial" w:hAnsi="Palatino" w:cs="Arial"/>
          <w:sz w:val="20"/>
        </w:rPr>
        <w:t>0.5</w:t>
      </w:r>
      <w:ins w:id="167" w:author="Paige Bianca Miller" w:date="2020-11-30T12:20:00Z">
        <w:r w:rsidR="007A092A">
          <w:rPr>
            <w:rFonts w:ascii="Palatino" w:eastAsia="Arial" w:hAnsi="Palatino" w:cs="Arial"/>
            <w:sz w:val="20"/>
          </w:rPr>
          <w:t>, 1.5, and</w:t>
        </w:r>
      </w:ins>
      <w:del w:id="168" w:author="Paige Bianca Miller" w:date="2020-11-30T12:20:00Z">
        <w:r w:rsidRPr="00114D43" w:rsidDel="007A092A">
          <w:rPr>
            <w:rFonts w:ascii="Palatino" w:eastAsia="Arial" w:hAnsi="Palatino" w:cs="Arial"/>
            <w:sz w:val="20"/>
          </w:rPr>
          <w:delText xml:space="preserve"> to</w:delText>
        </w:r>
      </w:del>
      <w:r w:rsidRPr="00114D43">
        <w:rPr>
          <w:rFonts w:ascii="Palatino" w:eastAsia="Arial" w:hAnsi="Palatino" w:cs="Arial"/>
          <w:sz w:val="20"/>
        </w:rPr>
        <w:t xml:space="preserve"> 3.5. </w:t>
      </w:r>
      <w:moveFromRangeStart w:id="169" w:author="Paige Bianca Miller" w:date="2020-11-30T12:20:00Z" w:name="move57631272"/>
      <w:moveFrom w:id="170" w:author="Paige Bianca Miller" w:date="2020-11-30T12:20:00Z">
        <w:r w:rsidRPr="00114D43" w:rsidDel="007A092A">
          <w:rPr>
            <w:rFonts w:ascii="Palatino" w:eastAsia="Arial" w:hAnsi="Palatino" w:cs="Arial"/>
            <w:sz w:val="20"/>
          </w:rPr>
          <w:t xml:space="preserve">We confirmed the epidemic threshold numerically (Figure S1). </w:t>
        </w:r>
      </w:moveFrom>
      <w:moveFromRangeEnd w:id="169"/>
      <w:r w:rsidRPr="00114D43">
        <w:rPr>
          <w:rFonts w:ascii="Palatino" w:eastAsia="Arial" w:hAnsi="Palatino" w:cs="Arial"/>
          <w:sz w:val="20"/>
        </w:rPr>
        <w:t xml:space="preserve">Thus, sensitivity analyses investigate different pathogen life histories and transmission rates. </w:t>
      </w:r>
      <w:ins w:id="171" w:author="Paige Bianca Miller" w:date="2020-11-30T11:04:00Z">
        <w:r w:rsidR="007F1FDB">
          <w:rPr>
            <w:rFonts w:ascii="Palatino" w:eastAsia="Arial" w:hAnsi="Palatino" w:cs="Arial"/>
            <w:sz w:val="20"/>
          </w:rPr>
          <w:t xml:space="preserve"> </w:t>
        </w:r>
      </w:ins>
    </w:p>
    <w:p w14:paraId="278F5CD9" w14:textId="77777777" w:rsidR="00114D43" w:rsidRPr="00114D43" w:rsidRDefault="00114D43" w:rsidP="00114D43">
      <w:pPr>
        <w:rPr>
          <w:rFonts w:ascii="Palatino" w:eastAsia="Arial" w:hAnsi="Palatino" w:cs="Arial"/>
          <w:sz w:val="20"/>
        </w:rPr>
      </w:pPr>
    </w:p>
    <w:p w14:paraId="41E9BE15" w14:textId="77777777" w:rsidR="00114D43" w:rsidRPr="00114D43" w:rsidRDefault="00114D43" w:rsidP="00114D43">
      <w:pPr>
        <w:rPr>
          <w:rFonts w:ascii="Palatino" w:eastAsia="Arial" w:hAnsi="Palatino" w:cs="Arial"/>
          <w:sz w:val="20"/>
        </w:rPr>
      </w:pPr>
      <w:r w:rsidRPr="00114D43">
        <w:rPr>
          <w:rFonts w:ascii="Palatino" w:eastAsia="Arial" w:hAnsi="Palatino" w:cs="Arial"/>
          <w:b/>
          <w:sz w:val="20"/>
        </w:rPr>
        <w:t>Table 1.</w:t>
      </w:r>
      <w:r w:rsidRPr="00114D43">
        <w:rPr>
          <w:rFonts w:ascii="Palatino" w:eastAsia="Arial" w:hAnsi="Palatino" w:cs="Arial"/>
          <w:sz w:val="20"/>
        </w:rPr>
        <w:t xml:space="preserve"> Transitions and parameter values for disease model.  </w:t>
      </w:r>
    </w:p>
    <w:tbl>
      <w:tblPr>
        <w:tblW w:w="881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3"/>
        <w:gridCol w:w="2732"/>
        <w:gridCol w:w="1800"/>
        <w:gridCol w:w="2790"/>
      </w:tblGrid>
      <w:tr w:rsidR="00114D43" w:rsidRPr="00114D43" w14:paraId="7D6EFDF4" w14:textId="77777777" w:rsidTr="00811CA5">
        <w:trPr>
          <w:trHeight w:val="271"/>
        </w:trPr>
        <w:tc>
          <w:tcPr>
            <w:tcW w:w="1493" w:type="dxa"/>
          </w:tcPr>
          <w:p w14:paraId="3F2E0FE2"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Transition</w:t>
            </w:r>
          </w:p>
        </w:tc>
        <w:tc>
          <w:tcPr>
            <w:tcW w:w="2732" w:type="dxa"/>
          </w:tcPr>
          <w:p w14:paraId="65242C4A"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Definition</w:t>
            </w:r>
          </w:p>
        </w:tc>
        <w:tc>
          <w:tcPr>
            <w:tcW w:w="1800" w:type="dxa"/>
          </w:tcPr>
          <w:p w14:paraId="37C3EEE5"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Parameter</w:t>
            </w:r>
          </w:p>
        </w:tc>
        <w:tc>
          <w:tcPr>
            <w:tcW w:w="2790" w:type="dxa"/>
          </w:tcPr>
          <w:p w14:paraId="72B0A320" w14:textId="77777777" w:rsidR="00114D43" w:rsidRPr="00114D43" w:rsidRDefault="00114D43" w:rsidP="00811CA5">
            <w:pPr>
              <w:jc w:val="center"/>
              <w:rPr>
                <w:rFonts w:ascii="Palatino" w:eastAsia="Arial" w:hAnsi="Palatino" w:cs="Arial"/>
                <w:b/>
                <w:sz w:val="20"/>
              </w:rPr>
            </w:pPr>
            <w:r w:rsidRPr="00114D43">
              <w:rPr>
                <w:rFonts w:ascii="Palatino" w:eastAsia="Arial" w:hAnsi="Palatino" w:cs="Arial"/>
                <w:b/>
                <w:sz w:val="20"/>
              </w:rPr>
              <w:t>Average values</w:t>
            </w:r>
          </w:p>
        </w:tc>
      </w:tr>
      <w:tr w:rsidR="00114D43" w:rsidRPr="00114D43" w14:paraId="71E4454A" w14:textId="77777777" w:rsidTr="00811CA5">
        <w:trPr>
          <w:trHeight w:val="286"/>
        </w:trPr>
        <w:tc>
          <w:tcPr>
            <w:tcW w:w="1493" w:type="dxa"/>
          </w:tcPr>
          <w:p w14:paraId="2611793F"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S→L</m:t>
                </m:r>
              </m:oMath>
            </m:oMathPara>
          </w:p>
        </w:tc>
        <w:tc>
          <w:tcPr>
            <w:tcW w:w="2732" w:type="dxa"/>
          </w:tcPr>
          <w:p w14:paraId="07652641"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Transmission rate</w:t>
            </w:r>
          </w:p>
        </w:tc>
        <w:tc>
          <w:tcPr>
            <w:tcW w:w="1800" w:type="dxa"/>
          </w:tcPr>
          <w:p w14:paraId="4E794036"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τ</m:t>
                </m:r>
              </m:oMath>
            </m:oMathPara>
          </w:p>
        </w:tc>
        <w:tc>
          <w:tcPr>
            <w:tcW w:w="2790" w:type="dxa"/>
          </w:tcPr>
          <w:p w14:paraId="1CA14517"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0.04, 0.075, 0.1</m:t>
                </m:r>
              </m:oMath>
            </m:oMathPara>
          </w:p>
        </w:tc>
      </w:tr>
      <w:tr w:rsidR="00114D43" w:rsidRPr="00114D43" w14:paraId="5817A515" w14:textId="77777777" w:rsidTr="00811CA5">
        <w:trPr>
          <w:trHeight w:val="286"/>
        </w:trPr>
        <w:tc>
          <w:tcPr>
            <w:tcW w:w="1493" w:type="dxa"/>
          </w:tcPr>
          <w:p w14:paraId="5D432217"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L→I</m:t>
                </m:r>
              </m:oMath>
            </m:oMathPara>
          </w:p>
        </w:tc>
        <w:tc>
          <w:tcPr>
            <w:tcW w:w="2732" w:type="dxa"/>
          </w:tcPr>
          <w:p w14:paraId="737FB015"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Incubation rate</w:t>
            </w:r>
          </w:p>
        </w:tc>
        <w:tc>
          <w:tcPr>
            <w:tcW w:w="1800" w:type="dxa"/>
          </w:tcPr>
          <w:p w14:paraId="04930CC5"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σ</m:t>
                </m:r>
              </m:oMath>
            </m:oMathPara>
          </w:p>
        </w:tc>
        <w:tc>
          <w:tcPr>
            <w:tcW w:w="2790" w:type="dxa"/>
          </w:tcPr>
          <w:p w14:paraId="185D8DDA"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0.1, ∞</m:t>
                </m:r>
              </m:oMath>
            </m:oMathPara>
          </w:p>
        </w:tc>
      </w:tr>
      <w:tr w:rsidR="00114D43" w:rsidRPr="00114D43" w14:paraId="20FE777E" w14:textId="77777777" w:rsidTr="00811CA5">
        <w:trPr>
          <w:trHeight w:val="271"/>
        </w:trPr>
        <w:tc>
          <w:tcPr>
            <w:tcW w:w="1493" w:type="dxa"/>
          </w:tcPr>
          <w:p w14:paraId="1E24FC02"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I→R</m:t>
                </m:r>
              </m:oMath>
            </m:oMathPara>
          </w:p>
        </w:tc>
        <w:tc>
          <w:tcPr>
            <w:tcW w:w="2732" w:type="dxa"/>
          </w:tcPr>
          <w:p w14:paraId="0BE4A95A"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Recovery rate</w:t>
            </w:r>
          </w:p>
        </w:tc>
        <w:tc>
          <w:tcPr>
            <w:tcW w:w="1800" w:type="dxa"/>
          </w:tcPr>
          <w:p w14:paraId="5E41A641"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γ</m:t>
                </m:r>
              </m:oMath>
            </m:oMathPara>
          </w:p>
        </w:tc>
        <w:tc>
          <w:tcPr>
            <w:tcW w:w="2790" w:type="dxa"/>
          </w:tcPr>
          <w:p w14:paraId="1793ED2C"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0.5</m:t>
                </m:r>
              </m:oMath>
            </m:oMathPara>
          </w:p>
        </w:tc>
      </w:tr>
      <w:tr w:rsidR="00114D43" w:rsidRPr="00114D43" w14:paraId="4E50007B" w14:textId="77777777" w:rsidTr="00811CA5">
        <w:trPr>
          <w:trHeight w:val="286"/>
        </w:trPr>
        <w:tc>
          <w:tcPr>
            <w:tcW w:w="1493" w:type="dxa"/>
          </w:tcPr>
          <w:p w14:paraId="5D3AF3B0" w14:textId="77777777" w:rsidR="00114D43" w:rsidRPr="00114D43" w:rsidRDefault="00114D43" w:rsidP="00811CA5">
            <w:pPr>
              <w:jc w:val="center"/>
              <w:rPr>
                <w:rFonts w:ascii="Palatino" w:eastAsia="Cambria Math" w:hAnsi="Palatino" w:cs="Cambria Math"/>
                <w:sz w:val="20"/>
              </w:rPr>
            </w:pPr>
            <m:oMathPara>
              <m:oMath>
                <m:r>
                  <w:rPr>
                    <w:rFonts w:ascii="Cambria Math" w:eastAsia="Cambria Math" w:hAnsi="Cambria Math" w:cs="Cambria Math"/>
                    <w:sz w:val="20"/>
                  </w:rPr>
                  <m:t>R→S</m:t>
                </m:r>
              </m:oMath>
            </m:oMathPara>
          </w:p>
        </w:tc>
        <w:tc>
          <w:tcPr>
            <w:tcW w:w="2732" w:type="dxa"/>
          </w:tcPr>
          <w:p w14:paraId="39A39BC0" w14:textId="77777777" w:rsidR="00114D43" w:rsidRPr="00114D43" w:rsidRDefault="00114D43" w:rsidP="00811CA5">
            <w:pPr>
              <w:jc w:val="center"/>
              <w:rPr>
                <w:rFonts w:ascii="Palatino" w:eastAsia="Arial" w:hAnsi="Palatino" w:cs="Arial"/>
                <w:sz w:val="20"/>
              </w:rPr>
            </w:pPr>
            <w:r w:rsidRPr="00114D43">
              <w:rPr>
                <w:rFonts w:ascii="Palatino" w:eastAsia="Arial" w:hAnsi="Palatino" w:cs="Arial"/>
                <w:sz w:val="20"/>
              </w:rPr>
              <w:t>Reversion rate</w:t>
            </w:r>
          </w:p>
        </w:tc>
        <w:tc>
          <w:tcPr>
            <w:tcW w:w="1800" w:type="dxa"/>
          </w:tcPr>
          <w:p w14:paraId="549AF568" w14:textId="77777777" w:rsidR="00114D43" w:rsidRPr="00114D43" w:rsidRDefault="00114D43" w:rsidP="00811CA5">
            <w:pPr>
              <w:jc w:val="center"/>
              <w:rPr>
                <w:rFonts w:ascii="Palatino" w:eastAsia="Cambria Math" w:hAnsi="Palatino" w:cs="Cambria Math"/>
                <w:sz w:val="20"/>
              </w:rPr>
            </w:pPr>
            <m:oMathPara>
              <m:oMath>
                <m:r>
                  <w:rPr>
                    <w:rFonts w:ascii="Cambria Math" w:hAnsi="Cambria Math"/>
                    <w:sz w:val="20"/>
                  </w:rPr>
                  <m:t>ϕ</m:t>
                </m:r>
              </m:oMath>
            </m:oMathPara>
          </w:p>
        </w:tc>
        <w:tc>
          <w:tcPr>
            <w:tcW w:w="2790" w:type="dxa"/>
          </w:tcPr>
          <w:p w14:paraId="57C57CC2" w14:textId="0A9A3687" w:rsidR="00114D43" w:rsidRPr="00114D43" w:rsidRDefault="00114D43" w:rsidP="00811CA5">
            <w:pPr>
              <w:jc w:val="center"/>
              <w:rPr>
                <w:rFonts w:ascii="Palatino" w:eastAsia="Cambria Math" w:hAnsi="Palatino" w:cs="Cambria Math"/>
                <w:sz w:val="20"/>
              </w:rPr>
            </w:pPr>
            <m:oMathPara>
              <m:oMath>
                <m:r>
                  <w:del w:id="172" w:author="Microsoft Office User" w:date="2021-01-05T11:25:00Z">
                    <w:rPr>
                      <w:rFonts w:ascii="Cambria Math" w:eastAsia="Cambria Math" w:hAnsi="Cambria Math" w:cs="Cambria Math"/>
                      <w:sz w:val="20"/>
                    </w:rPr>
                    <m:t>1 ⋅</m:t>
                  </w:del>
                </m:r>
                <m:sSup>
                  <m:sSupPr>
                    <m:ctrlPr>
                      <w:del w:id="173" w:author="Microsoft Office User" w:date="2021-01-05T11:25:00Z">
                        <w:rPr>
                          <w:rFonts w:ascii="Cambria Math" w:eastAsia="Cambria Math" w:hAnsi="Cambria Math" w:cs="Cambria Math"/>
                          <w:sz w:val="20"/>
                        </w:rPr>
                      </w:del>
                    </m:ctrlPr>
                  </m:sSupPr>
                  <m:e>
                    <m:r>
                      <w:del w:id="174" w:author="Microsoft Office User" w:date="2021-01-05T11:25:00Z">
                        <w:rPr>
                          <w:rFonts w:ascii="Cambria Math" w:eastAsia="Cambria Math" w:hAnsi="Cambria Math" w:cs="Cambria Math"/>
                          <w:sz w:val="20"/>
                        </w:rPr>
                        <m:t>10</m:t>
                      </w:del>
                    </m:r>
                  </m:e>
                  <m:sup>
                    <m:r>
                      <w:del w:id="175" w:author="Microsoft Office User" w:date="2021-01-05T11:25:00Z">
                        <w:rPr>
                          <w:rFonts w:ascii="Cambria Math" w:eastAsia="Cambria Math" w:hAnsi="Cambria Math" w:cs="Cambria Math"/>
                          <w:sz w:val="20"/>
                        </w:rPr>
                        <m:t>-5</m:t>
                      </w:del>
                    </m:r>
                  </m:sup>
                </m:sSup>
                <m:r>
                  <w:del w:id="176" w:author="Microsoft Office User" w:date="2021-01-05T11:25:00Z">
                    <w:rPr>
                      <w:rFonts w:ascii="Cambria Math" w:eastAsia="Cambria Math" w:hAnsi="Cambria Math" w:cs="Cambria Math"/>
                      <w:sz w:val="20"/>
                    </w:rPr>
                    <m:t xml:space="preserve"> , 0.1</m:t>
                  </w:del>
                </m:r>
                <m:r>
                  <w:ins w:id="177" w:author="Microsoft Office User" w:date="2021-01-05T11:25:00Z">
                    <w:rPr>
                      <w:rFonts w:ascii="Cambria Math" w:eastAsia="Cambria Math" w:hAnsi="Cambria Math" w:cs="Cambria Math"/>
                      <w:sz w:val="20"/>
                    </w:rPr>
                    <m:t>0, 0.08, 0.008</m:t>
                  </w:ins>
                </m:r>
              </m:oMath>
            </m:oMathPara>
          </w:p>
        </w:tc>
      </w:tr>
      <w:tr w:rsidR="005113D5" w:rsidRPr="00114D43" w14:paraId="0F57E1ED" w14:textId="77777777" w:rsidTr="00811CA5">
        <w:trPr>
          <w:trHeight w:val="286"/>
          <w:ins w:id="178" w:author="Microsoft Office User" w:date="2021-01-05T11:39:00Z"/>
        </w:trPr>
        <w:tc>
          <w:tcPr>
            <w:tcW w:w="1493" w:type="dxa"/>
          </w:tcPr>
          <w:p w14:paraId="0448F224" w14:textId="32920878" w:rsidR="005113D5" w:rsidRDefault="005113D5" w:rsidP="005113D5">
            <w:pPr>
              <w:rPr>
                <w:ins w:id="179" w:author="Microsoft Office User" w:date="2021-01-05T11:39:00Z"/>
                <w:sz w:val="20"/>
              </w:rPr>
              <w:pPrChange w:id="180" w:author="Microsoft Office User" w:date="2021-01-05T11:39:00Z">
                <w:pPr>
                  <w:jc w:val="center"/>
                </w:pPr>
              </w:pPrChange>
            </w:pPr>
            <m:oMathPara>
              <m:oMath>
                <m:r>
                  <w:ins w:id="181" w:author="Microsoft Office User" w:date="2021-01-05T11:39:00Z">
                    <w:rPr>
                      <w:rFonts w:ascii="Cambria Math" w:eastAsia="Cambria Math" w:hAnsi="Cambria Math" w:cs="Cambria Math"/>
                      <w:sz w:val="20"/>
                    </w:rPr>
                    <m:t>R→</m:t>
                  </w:ins>
                </m:r>
                <m:r>
                  <w:ins w:id="182" w:author="Microsoft Office User" w:date="2021-01-05T11:39:00Z">
                    <w:rPr>
                      <w:rFonts w:ascii="Cambria Math" w:eastAsia="Cambria Math" w:hAnsi="Cambria Math" w:cs="Cambria Math"/>
                      <w:sz w:val="20"/>
                    </w:rPr>
                    <m:t>I</m:t>
                  </w:ins>
                </m:r>
              </m:oMath>
            </m:oMathPara>
          </w:p>
        </w:tc>
        <w:tc>
          <w:tcPr>
            <w:tcW w:w="2732" w:type="dxa"/>
          </w:tcPr>
          <w:p w14:paraId="7D7DF464" w14:textId="3ED058AB" w:rsidR="005113D5" w:rsidRPr="00114D43" w:rsidRDefault="005113D5" w:rsidP="005113D5">
            <w:pPr>
              <w:jc w:val="center"/>
              <w:rPr>
                <w:ins w:id="183" w:author="Microsoft Office User" w:date="2021-01-05T11:39:00Z"/>
                <w:rFonts w:ascii="Palatino" w:eastAsia="Arial" w:hAnsi="Palatino" w:cs="Arial"/>
                <w:sz w:val="20"/>
              </w:rPr>
            </w:pPr>
            <w:ins w:id="184" w:author="Microsoft Office User" w:date="2021-01-05T11:39:00Z">
              <w:r>
                <w:rPr>
                  <w:rFonts w:ascii="Palatino" w:eastAsia="Arial" w:hAnsi="Palatino" w:cs="Arial"/>
                  <w:sz w:val="20"/>
                </w:rPr>
                <w:t>Relapse rate</w:t>
              </w:r>
            </w:ins>
          </w:p>
        </w:tc>
        <w:tc>
          <w:tcPr>
            <w:tcW w:w="1800" w:type="dxa"/>
          </w:tcPr>
          <w:p w14:paraId="64158BB3" w14:textId="69245552" w:rsidR="005113D5" w:rsidRDefault="005113D5" w:rsidP="005113D5">
            <w:pPr>
              <w:jc w:val="center"/>
              <w:rPr>
                <w:ins w:id="185" w:author="Microsoft Office User" w:date="2021-01-05T11:39:00Z"/>
                <w:rFonts w:ascii="Palatino" w:eastAsia="Arial" w:hAnsi="Palatino" w:cs="Arial"/>
                <w:sz w:val="20"/>
              </w:rPr>
            </w:pPr>
            <m:oMathPara>
              <m:oMath>
                <m:r>
                  <w:ins w:id="186" w:author="Microsoft Office User" w:date="2021-01-05T11:39:00Z">
                    <w:rPr>
                      <w:rFonts w:ascii="Cambria Math" w:hAnsi="Cambria Math"/>
                      <w:sz w:val="20"/>
                    </w:rPr>
                    <m:t>ω</m:t>
                  </w:ins>
                </m:r>
              </m:oMath>
            </m:oMathPara>
          </w:p>
        </w:tc>
        <w:tc>
          <w:tcPr>
            <w:tcW w:w="2790" w:type="dxa"/>
          </w:tcPr>
          <w:p w14:paraId="299D371B" w14:textId="1DFB3FEA" w:rsidR="005113D5" w:rsidDel="00701BD2" w:rsidRDefault="00AE70E7" w:rsidP="005113D5">
            <w:pPr>
              <w:jc w:val="center"/>
              <w:rPr>
                <w:ins w:id="187" w:author="Microsoft Office User" w:date="2021-01-05T11:39:00Z"/>
                <w:rFonts w:ascii="Palatino" w:eastAsia="Cambria Math" w:hAnsi="Palatino" w:cs="Cambria Math"/>
                <w:sz w:val="20"/>
              </w:rPr>
            </w:pPr>
            <w:ins w:id="188" w:author="Microsoft Office User" w:date="2021-01-05T12:04:00Z">
              <w:r>
                <w:rPr>
                  <w:rFonts w:ascii="Palatino" w:eastAsia="Cambria Math" w:hAnsi="Palatino" w:cs="Cambria Math"/>
                  <w:sz w:val="20"/>
                </w:rPr>
                <w:t xml:space="preserve">0, </w:t>
              </w:r>
            </w:ins>
            <w:ins w:id="189" w:author="Microsoft Office User" w:date="2021-01-05T11:39:00Z">
              <w:r w:rsidR="009B58EA">
                <w:rPr>
                  <w:rFonts w:ascii="Palatino" w:eastAsia="Cambria Math" w:hAnsi="Palatino" w:cs="Cambria Math"/>
                  <w:sz w:val="20"/>
                </w:rPr>
                <w:t>0.0</w:t>
              </w:r>
            </w:ins>
            <w:ins w:id="190" w:author="Microsoft Office User" w:date="2021-01-05T12:04:00Z">
              <w:r>
                <w:rPr>
                  <w:rFonts w:ascii="Palatino" w:eastAsia="Cambria Math" w:hAnsi="Palatino" w:cs="Cambria Math"/>
                  <w:sz w:val="20"/>
                </w:rPr>
                <w:t>1</w:t>
              </w:r>
            </w:ins>
          </w:p>
        </w:tc>
      </w:tr>
    </w:tbl>
    <w:p w14:paraId="6E2F5F00" w14:textId="77777777" w:rsidR="00114D43" w:rsidRPr="00114D43" w:rsidRDefault="00114D43" w:rsidP="00114D43">
      <w:pPr>
        <w:rPr>
          <w:rFonts w:ascii="Palatino" w:eastAsia="Arial" w:hAnsi="Palatino" w:cs="Arial"/>
          <w:sz w:val="20"/>
        </w:rPr>
      </w:pPr>
    </w:p>
    <w:p w14:paraId="2A5C678E" w14:textId="5D7DC7EA" w:rsidR="00114D43" w:rsidRPr="00114D43" w:rsidRDefault="00114D43" w:rsidP="00114D43">
      <w:pPr>
        <w:pBdr>
          <w:top w:val="nil"/>
          <w:left w:val="nil"/>
          <w:bottom w:val="nil"/>
          <w:right w:val="nil"/>
          <w:between w:val="nil"/>
        </w:pBdr>
        <w:rPr>
          <w:rFonts w:ascii="Palatino" w:eastAsia="Arial" w:hAnsi="Palatino" w:cs="Arial"/>
          <w:color w:val="000000"/>
          <w:sz w:val="20"/>
        </w:rPr>
      </w:pPr>
      <w:r w:rsidRPr="00114D43">
        <w:rPr>
          <w:rFonts w:ascii="Palatino" w:eastAsia="Arial" w:hAnsi="Palatino" w:cs="Arial"/>
          <w:color w:val="000000"/>
          <w:sz w:val="20"/>
        </w:rPr>
        <w:t xml:space="preserve">To study how sex-bias could be generated though differences in male and female sex traits we varied the strength </w:t>
      </w:r>
      <m:oMath>
        <m:r>
          <w:rPr>
            <w:rFonts w:ascii="Cambria Math" w:eastAsia="Arial" w:hAnsi="Cambria Math" w:cs="Arial"/>
            <w:color w:val="000000"/>
            <w:sz w:val="20"/>
          </w:rPr>
          <m:t>(</m:t>
        </m:r>
        <m:r>
          <w:rPr>
            <w:rFonts w:ascii="Cambria Math" w:eastAsia="Cambria Math" w:hAnsi="Cambria Math" w:cs="Cambria Math"/>
            <w:color w:val="000000"/>
            <w:sz w:val="20"/>
          </w:rPr>
          <m:t xml:space="preserve">α) </m:t>
        </m:r>
      </m:oMath>
      <w:r w:rsidRPr="00114D43">
        <w:rPr>
          <w:rFonts w:ascii="Palatino" w:eastAsia="Arial" w:hAnsi="Palatino" w:cs="Arial"/>
          <w:color w:val="000000"/>
          <w:sz w:val="20"/>
        </w:rPr>
        <w:t xml:space="preserve">of each sex-trait. For susceptibility, we multiplied male and female transmission rates,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oMath>
      <w:r w:rsidRPr="00114D43">
        <w:rPr>
          <w:rFonts w:ascii="Palatino" w:eastAsia="Arial" w:hAnsi="Palatino" w:cs="Arial"/>
          <w:color w:val="000000"/>
          <w:sz w:val="20"/>
        </w:rPr>
        <w:t xml:space="preserve"> and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f</m:t>
            </m:r>
          </m:sub>
        </m:sSub>
      </m:oMath>
      <w:r w:rsidRPr="00114D43">
        <w:rPr>
          <w:rFonts w:ascii="Palatino" w:eastAsia="Arial" w:hAnsi="Palatino" w:cs="Arial"/>
          <w:color w:val="000000"/>
          <w:sz w:val="20"/>
        </w:rPr>
        <w:t xml:space="preserve">, depending on the sex of the </w:t>
      </w:r>
      <w:r w:rsidRPr="00114D43">
        <w:rPr>
          <w:rFonts w:ascii="Palatino" w:eastAsia="Arial" w:hAnsi="Palatino" w:cs="Arial"/>
          <w:i/>
          <w:color w:val="000000"/>
          <w:sz w:val="20"/>
        </w:rPr>
        <w:t>target</w:t>
      </w:r>
      <w:r w:rsidRPr="00114D43">
        <w:rPr>
          <w:rFonts w:ascii="Palatino" w:eastAsia="Arial" w:hAnsi="Palatino" w:cs="Arial"/>
          <w:color w:val="000000"/>
          <w:sz w:val="20"/>
        </w:rPr>
        <w:t xml:space="preserve"> node in the S-I edge pair. Specifically, for the male:female susceptibility ratio, </w:t>
      </w:r>
      <m:oMath>
        <m:sSub>
          <m:sSubPr>
            <m:ctrlPr>
              <w:rPr>
                <w:rFonts w:ascii="Cambria Math" w:eastAsia="Cambria Math" w:hAnsi="Cambria Math" w:cs="Cambria Math"/>
                <w:color w:val="000000"/>
                <w:sz w:val="20"/>
              </w:rPr>
            </m:ctrlPr>
          </m:sSubPr>
          <m:e>
            <m:r>
              <w:rPr>
                <w:rFonts w:ascii="Cambria Math" w:hAnsi="Cambria Math"/>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 xml:space="preserve">, </m:t>
        </m:r>
      </m:oMath>
      <w:r w:rsidRPr="00114D43">
        <w:rPr>
          <w:rFonts w:ascii="Palatino" w:eastAsia="Arial" w:hAnsi="Palatino" w:cs="Arial"/>
          <w:color w:val="000000"/>
          <w:sz w:val="20"/>
        </w:rPr>
        <w:t xml:space="preserve">we solved the following equations </w:t>
      </w:r>
    </w:p>
    <w:p w14:paraId="35FD836F"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59A812CA" w14:textId="77777777" w:rsidR="00114D43" w:rsidRPr="00114D43" w:rsidRDefault="006D0713" w:rsidP="00114D43">
      <w:pPr>
        <w:jc w:val="center"/>
        <w:rPr>
          <w:rFonts w:ascii="Palatino" w:eastAsia="Arial" w:hAnsi="Palatino" w:cs="Arial"/>
          <w:color w:val="000000"/>
          <w:sz w:val="20"/>
        </w:rPr>
      </w:pPr>
      <m:oMathPara>
        <m:oMathParaPr>
          <m:jc m:val="center"/>
        </m:oMathParaP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sSub>
            <m:sSubPr>
              <m:ctrlPr>
                <w:rPr>
                  <w:rFonts w:ascii="Cambria Math" w:eastAsia="Cambria Math" w:hAnsi="Cambria Math" w:cs="Cambria Math"/>
                  <w:i/>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f</m:t>
              </m:r>
            </m:sub>
          </m:sSub>
        </m:oMath>
      </m:oMathPara>
    </w:p>
    <w:p w14:paraId="1FE5A494" w14:textId="77777777" w:rsidR="00114D43" w:rsidRPr="00114D43" w:rsidRDefault="00114D43" w:rsidP="00114D43">
      <w:pPr>
        <w:jc w:val="center"/>
        <w:rPr>
          <w:rFonts w:ascii="Palatino" w:eastAsia="Cambria Math" w:hAnsi="Palatino" w:cs="Cambria Math"/>
          <w:color w:val="000000"/>
          <w:sz w:val="20"/>
        </w:rPr>
      </w:pPr>
      <m:oMathPara>
        <m:oMath>
          <m:r>
            <w:rPr>
              <w:rFonts w:ascii="Cambria Math" w:eastAsia="Cambria Math" w:hAnsi="Cambria Math" w:cs="Cambria Math"/>
              <w:color w:val="000000"/>
              <w:sz w:val="20"/>
            </w:rPr>
            <m:t xml:space="preserve"> </m:t>
          </m:r>
          <m:f>
            <m:fPr>
              <m:ctrlPr>
                <w:rPr>
                  <w:rFonts w:ascii="Cambria Math" w:eastAsia="Cambria Math" w:hAnsi="Cambria Math" w:cs="Cambria Math"/>
                  <w:color w:val="000000"/>
                  <w:sz w:val="20"/>
                </w:rPr>
              </m:ctrlPr>
            </m:fPr>
            <m:num>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f</m:t>
                  </m:r>
                </m:sub>
              </m:sSub>
            </m:num>
            <m:den>
              <m:r>
                <w:rPr>
                  <w:rFonts w:ascii="Cambria Math" w:eastAsia="Cambria Math" w:hAnsi="Cambria Math" w:cs="Cambria Math"/>
                  <w:color w:val="000000"/>
                  <w:sz w:val="20"/>
                </w:rPr>
                <m:t>2</m:t>
              </m:r>
            </m:den>
          </m:f>
          <m:r>
            <w:rPr>
              <w:rFonts w:ascii="Cambria Math" w:eastAsia="Cambria Math" w:hAnsi="Cambria Math" w:cs="Cambria Math"/>
              <w:color w:val="000000"/>
              <w:sz w:val="20"/>
            </w:rPr>
            <m:t xml:space="preserve">=τ, </m:t>
          </m:r>
        </m:oMath>
      </m:oMathPara>
    </w:p>
    <w:p w14:paraId="47E78966"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188EDA69"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r w:rsidRPr="00114D43">
        <w:rPr>
          <w:rFonts w:ascii="Palatino" w:eastAsia="Arial" w:hAnsi="Palatino" w:cs="Arial"/>
          <w:color w:val="000000"/>
          <w:sz w:val="20"/>
        </w:rPr>
        <w:t xml:space="preserve">which hold the overall susceptibility rate constant and results in the following solution: </w:t>
      </w:r>
      <w:r w:rsidRPr="00114D43">
        <w:rPr>
          <w:rFonts w:ascii="Palatino" w:eastAsia="Arial" w:hAnsi="Palatino" w:cs="Arial"/>
          <w:color w:val="000000"/>
          <w:sz w:val="20"/>
        </w:rPr>
        <w:br/>
      </w:r>
    </w:p>
    <w:p w14:paraId="3B5DA524" w14:textId="77777777" w:rsidR="00114D43" w:rsidRPr="00114D43" w:rsidRDefault="006D0713" w:rsidP="00114D43">
      <w:pPr>
        <w:jc w:val="center"/>
        <w:rPr>
          <w:rFonts w:ascii="Palatino" w:eastAsia="Cambria Math" w:hAnsi="Palatino" w:cs="Cambria Math"/>
          <w:color w:val="000000"/>
          <w:sz w:val="20"/>
        </w:rPr>
      </w:pP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f>
          <m:fPr>
            <m:ctrlPr>
              <w:rPr>
                <w:rFonts w:ascii="Cambria Math" w:eastAsia="Cambria Math" w:hAnsi="Cambria Math" w:cs="Cambria Math"/>
                <w:color w:val="000000"/>
                <w:sz w:val="20"/>
              </w:rPr>
            </m:ctrlPr>
          </m:fPr>
          <m:num>
            <m:r>
              <w:rPr>
                <w:rFonts w:ascii="Cambria Math" w:eastAsia="Cambria Math" w:hAnsi="Cambria Math" w:cs="Cambria Math"/>
                <w:color w:val="000000"/>
                <w:sz w:val="20"/>
              </w:rPr>
              <m:t>2</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τ</m:t>
            </m:r>
          </m:num>
          <m:den>
            <m:r>
              <w:rPr>
                <w:rFonts w:ascii="Cambria Math" w:eastAsia="Cambria Math" w:hAnsi="Cambria Math" w:cs="Cambria Math"/>
                <w:color w:val="000000"/>
                <w:sz w:val="20"/>
              </w:rPr>
              <m:t>1+</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den>
        </m:f>
      </m:oMath>
      <w:r w:rsidR="00114D43" w:rsidRPr="00114D43">
        <w:rPr>
          <w:rFonts w:ascii="Palatino" w:eastAsia="Arial" w:hAnsi="Palatino" w:cs="Arial"/>
          <w:color w:val="000000"/>
          <w:sz w:val="20"/>
        </w:rPr>
        <w:t xml:space="preserve">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f</m:t>
            </m:r>
          </m:sub>
        </m:sSub>
        <m:r>
          <w:rPr>
            <w:rFonts w:ascii="Cambria Math" w:eastAsia="Cambria Math" w:hAnsi="Cambria Math" w:cs="Cambria Math"/>
            <w:color w:val="000000"/>
            <w:sz w:val="20"/>
          </w:rPr>
          <m:t>=</m:t>
        </m:r>
        <m:f>
          <m:fPr>
            <m:ctrlPr>
              <w:rPr>
                <w:rFonts w:ascii="Cambria Math" w:eastAsia="Cambria Math" w:hAnsi="Cambria Math" w:cs="Cambria Math"/>
                <w:color w:val="000000"/>
                <w:sz w:val="20"/>
              </w:rPr>
            </m:ctrlPr>
          </m:fPr>
          <m:num>
            <m:r>
              <w:rPr>
                <w:rFonts w:ascii="Cambria Math" w:eastAsia="Cambria Math" w:hAnsi="Cambria Math" w:cs="Cambria Math"/>
                <w:color w:val="000000"/>
                <w:sz w:val="20"/>
              </w:rPr>
              <m:t>2τ</m:t>
            </m:r>
          </m:num>
          <m:den>
            <m:r>
              <w:rPr>
                <w:rFonts w:ascii="Cambria Math" w:eastAsia="Cambria Math" w:hAnsi="Cambria Math" w:cs="Cambria Math"/>
                <w:color w:val="000000"/>
                <w:sz w:val="20"/>
              </w:rPr>
              <m:t>1+</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α</m:t>
                </m:r>
              </m:e>
              <m:sub>
                <m:r>
                  <w:rPr>
                    <w:rFonts w:ascii="Cambria Math" w:eastAsia="Cambria Math" w:hAnsi="Cambria Math" w:cs="Cambria Math"/>
                    <w:color w:val="000000"/>
                    <w:sz w:val="20"/>
                  </w:rPr>
                  <m:t>s</m:t>
                </m:r>
              </m:sub>
            </m:sSub>
          </m:den>
        </m:f>
      </m:oMath>
      <w:r w:rsidR="00114D43" w:rsidRPr="00114D43">
        <w:rPr>
          <w:rFonts w:ascii="Palatino" w:eastAsia="Arial" w:hAnsi="Palatino" w:cs="Arial"/>
          <w:color w:val="000000"/>
          <w:sz w:val="20"/>
        </w:rPr>
        <w:t xml:space="preserve"> .</w:t>
      </w:r>
    </w:p>
    <w:p w14:paraId="12953C5C"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02394694" w14:textId="2A706648" w:rsidR="00114D43" w:rsidRPr="00114D43" w:rsidRDefault="00114D43" w:rsidP="00114D43">
      <w:pPr>
        <w:pBdr>
          <w:top w:val="nil"/>
          <w:left w:val="nil"/>
          <w:bottom w:val="nil"/>
          <w:right w:val="nil"/>
          <w:between w:val="nil"/>
        </w:pBdr>
        <w:rPr>
          <w:rFonts w:ascii="Palatino" w:eastAsia="Arial" w:hAnsi="Palatino" w:cs="Arial"/>
          <w:color w:val="000000"/>
          <w:sz w:val="20"/>
        </w:rPr>
      </w:pPr>
      <w:r w:rsidRPr="00114D43">
        <w:rPr>
          <w:rFonts w:ascii="Palatino" w:eastAsia="Arial" w:hAnsi="Palatino" w:cs="Arial"/>
          <w:color w:val="000000"/>
          <w:sz w:val="20"/>
        </w:rPr>
        <w:t xml:space="preserve">Thus, when </w:t>
      </w:r>
      <m:oMath>
        <m:sSub>
          <m:sSubPr>
            <m:ctrlPr>
              <w:rPr>
                <w:rFonts w:ascii="Cambria Math" w:eastAsia="Cambria Math" w:hAnsi="Cambria Math" w:cs="Cambria Math"/>
                <w:color w:val="000000"/>
                <w:sz w:val="20"/>
              </w:rPr>
            </m:ctrlPr>
          </m:sSubPr>
          <m:e>
            <m:r>
              <w:rPr>
                <w:rFonts w:ascii="Cambria Math" w:hAnsi="Cambria Math"/>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=1,</m:t>
        </m:r>
      </m:oMath>
      <w:r w:rsidRPr="00114D43">
        <w:rPr>
          <w:rFonts w:ascii="Palatino" w:eastAsia="Arial" w:hAnsi="Palatino" w:cs="Arial"/>
          <w:color w:val="000000"/>
          <w:sz w:val="20"/>
        </w:rPr>
        <w:t xml:space="preserve"> </w:t>
      </w:r>
      <m:oMath>
        <m:sSub>
          <m:sSubPr>
            <m:ctrlPr>
              <w:rPr>
                <w:rFonts w:ascii="Cambria Math" w:eastAsia="Cambria Math" w:hAnsi="Cambria Math" w:cs="Cambria Math"/>
                <w:color w:val="000000"/>
                <w:sz w:val="20"/>
              </w:rPr>
            </m:ctrlPr>
          </m:sSubPr>
          <m:e>
            <m:r>
              <w:rPr>
                <w:rFonts w:ascii="Cambria Math" w:hAnsi="Cambria Math"/>
                <w:sz w:val="20"/>
              </w:rPr>
              <m:t>τ</m:t>
            </m:r>
          </m:e>
          <m:sub>
            <m:r>
              <w:rPr>
                <w:rFonts w:ascii="Cambria Math" w:eastAsia="Cambria Math" w:hAnsi="Cambria Math" w:cs="Cambria Math"/>
                <w:color w:val="000000"/>
                <w:sz w:val="20"/>
              </w:rPr>
              <m:t>m</m:t>
            </m:r>
          </m:sub>
        </m:sSub>
        <m:r>
          <w:rPr>
            <w:rFonts w:ascii="Cambria Math" w:eastAsia="Cambria Math" w:hAnsi="Cambria Math" w:cs="Cambria Math"/>
            <w:color w:val="000000"/>
            <w:sz w:val="20"/>
          </w:rPr>
          <m:t>=</m:t>
        </m:r>
        <m:sSub>
          <m:sSubPr>
            <m:ctrlPr>
              <w:rPr>
                <w:rFonts w:ascii="Cambria Math" w:eastAsia="Cambria Math" w:hAnsi="Cambria Math" w:cs="Cambria Math"/>
                <w:color w:val="000000"/>
                <w:sz w:val="20"/>
              </w:rPr>
            </m:ctrlPr>
          </m:sSubPr>
          <m:e>
            <m:r>
              <w:rPr>
                <w:rFonts w:ascii="Cambria Math" w:eastAsia="Cambria Math" w:hAnsi="Cambria Math" w:cs="Cambria Math"/>
                <w:color w:val="000000"/>
                <w:sz w:val="20"/>
              </w:rPr>
              <m:t>τ</m:t>
            </m:r>
          </m:e>
          <m:sub>
            <m:r>
              <w:rPr>
                <w:rFonts w:ascii="Cambria Math" w:eastAsia="Cambria Math" w:hAnsi="Cambria Math" w:cs="Cambria Math"/>
                <w:color w:val="000000"/>
                <w:sz w:val="20"/>
              </w:rPr>
              <m:t>f</m:t>
            </m:r>
          </m:sub>
        </m:sSub>
        <m:r>
          <w:rPr>
            <w:rFonts w:ascii="Cambria Math" w:eastAsia="Cambria Math" w:hAnsi="Cambria Math" w:cs="Cambria Math"/>
            <w:color w:val="000000"/>
            <w:sz w:val="20"/>
          </w:rPr>
          <m:t>=τ</m:t>
        </m:r>
      </m:oMath>
      <w:r w:rsidRPr="00114D43">
        <w:rPr>
          <w:rFonts w:ascii="Palatino" w:eastAsia="Arial" w:hAnsi="Palatino" w:cs="Arial"/>
          <w:color w:val="000000"/>
          <w:sz w:val="20"/>
        </w:rPr>
        <w:t xml:space="preserve"> and when </w:t>
      </w:r>
      <m:oMath>
        <m:sSub>
          <m:sSubPr>
            <m:ctrlPr>
              <w:rPr>
                <w:rFonts w:ascii="Cambria Math" w:eastAsia="Cambria Math" w:hAnsi="Cambria Math" w:cs="Cambria Math"/>
                <w:color w:val="000000"/>
                <w:sz w:val="20"/>
              </w:rPr>
            </m:ctrlPr>
          </m:sSubPr>
          <m:e>
            <m:r>
              <w:rPr>
                <w:rFonts w:ascii="Cambria Math" w:hAnsi="Cambria Math"/>
                <w:sz w:val="20"/>
              </w:rPr>
              <m:t>α</m:t>
            </m:r>
          </m:e>
          <m:sub>
            <m:r>
              <w:rPr>
                <w:rFonts w:ascii="Cambria Math" w:eastAsia="Cambria Math" w:hAnsi="Cambria Math" w:cs="Cambria Math"/>
                <w:color w:val="000000"/>
                <w:sz w:val="20"/>
              </w:rPr>
              <m:t>s</m:t>
            </m:r>
          </m:sub>
        </m:sSub>
        <m:r>
          <w:rPr>
            <w:rFonts w:ascii="Cambria Math" w:eastAsia="Cambria Math" w:hAnsi="Cambria Math" w:cs="Cambria Math"/>
            <w:color w:val="000000"/>
            <w:sz w:val="20"/>
          </w:rPr>
          <m:t>&gt;1</m:t>
        </m:r>
      </m:oMath>
      <w:r w:rsidRPr="00114D43">
        <w:rPr>
          <w:rFonts w:ascii="Palatino" w:eastAsia="Arial" w:hAnsi="Palatino" w:cs="Arial"/>
          <w:color w:val="000000"/>
          <w:sz w:val="20"/>
        </w:rPr>
        <w:t xml:space="preserve">, the average susceptibility is still </w:t>
      </w:r>
      <m:oMath>
        <m:r>
          <w:rPr>
            <w:rFonts w:ascii="Cambria Math" w:hAnsi="Cambria Math"/>
            <w:sz w:val="20"/>
          </w:rPr>
          <m:t>τ</m:t>
        </m:r>
      </m:oMath>
      <w:r w:rsidRPr="00114D43">
        <w:rPr>
          <w:rFonts w:ascii="Palatino" w:eastAsia="Arial" w:hAnsi="Palatino" w:cs="Arial"/>
          <w:color w:val="000000"/>
          <w:sz w:val="20"/>
        </w:rPr>
        <w:t xml:space="preserve">. Sex differences in transmissibility were modeled in a similar way, adjusting the rates depending on the sex of the </w:t>
      </w:r>
      <w:r w:rsidRPr="00114D43">
        <w:rPr>
          <w:rFonts w:ascii="Palatino" w:eastAsia="Arial" w:hAnsi="Palatino" w:cs="Arial"/>
          <w:i/>
          <w:color w:val="000000"/>
          <w:sz w:val="20"/>
        </w:rPr>
        <w:t>source</w:t>
      </w:r>
      <w:r w:rsidRPr="00114D43">
        <w:rPr>
          <w:rFonts w:ascii="Palatino" w:eastAsia="Arial" w:hAnsi="Palatino" w:cs="Arial"/>
          <w:color w:val="000000"/>
          <w:sz w:val="20"/>
        </w:rPr>
        <w:t xml:space="preserve"> node in the S-I edge pair. </w:t>
      </w:r>
      <w:ins w:id="191" w:author="Paige Bianca Miller" w:date="2020-11-30T11:06:00Z">
        <w:r w:rsidR="00C8703C" w:rsidRPr="00C8703C">
          <w:rPr>
            <w:rFonts w:ascii="Palatino" w:eastAsia="Arial" w:hAnsi="Palatino" w:cs="Arial"/>
            <w:color w:val="000000"/>
            <w:sz w:val="20"/>
            <w:lang w:val="en-US"/>
          </w:rPr>
          <w:t xml:space="preserve">Sex differences in the duration of the infectious period (inverse of the recovery rate) were modeled by changing the male and female </w:t>
        </w:r>
        <m:oMath>
          <m:r>
            <w:rPr>
              <w:rFonts w:ascii="Cambria Math" w:eastAsia="Arial" w:hAnsi="Cambria Math" w:cs="Arial"/>
              <w:color w:val="000000"/>
              <w:sz w:val="20"/>
              <w:lang w:val="en-US"/>
            </w:rPr>
            <m:t xml:space="preserve">γ </m:t>
          </m:r>
        </m:oMath>
        <w:r w:rsidR="00C8703C" w:rsidRPr="00C8703C">
          <w:rPr>
            <w:rFonts w:ascii="Palatino" w:eastAsia="Arial" w:hAnsi="Palatino" w:cs="Arial"/>
            <w:color w:val="000000"/>
            <w:sz w:val="20"/>
            <w:lang w:val="en-US"/>
          </w:rPr>
          <w:t xml:space="preserve">parameters and holding the average infectious period constant.  </w:t>
        </w:r>
      </w:ins>
      <w:del w:id="192" w:author="Paige Bianca Miller" w:date="2020-11-30T11:06:00Z">
        <w:r w:rsidRPr="00114D43" w:rsidDel="00C8703C">
          <w:rPr>
            <w:rFonts w:ascii="Palatino" w:eastAsia="Arial" w:hAnsi="Palatino" w:cs="Arial"/>
            <w:color w:val="000000"/>
            <w:sz w:val="20"/>
          </w:rPr>
          <w:delText xml:space="preserve">Sex differences in the duration of the infectious period (inverse of the recovery rate) were modeled by changing the male and female </w:delText>
        </w:r>
        <m:oMath>
          <m:r>
            <w:rPr>
              <w:rFonts w:ascii="Cambria Math" w:eastAsia="Cambria Math" w:hAnsi="Cambria Math" w:cs="Cambria Math"/>
              <w:color w:val="000000"/>
              <w:sz w:val="20"/>
            </w:rPr>
            <m:t xml:space="preserve">γ </m:t>
          </m:r>
        </m:oMath>
        <w:r w:rsidRPr="00114D43" w:rsidDel="00C8703C">
          <w:rPr>
            <w:rFonts w:ascii="Palatino" w:eastAsia="Arial" w:hAnsi="Palatino" w:cs="Arial"/>
            <w:color w:val="000000"/>
            <w:sz w:val="20"/>
          </w:rPr>
          <w:delText xml:space="preserve">parameters. Specifically, we wanted the average infectious period to remain </w:delText>
        </w:r>
        <m:oMath>
          <m:r>
            <w:rPr>
              <w:rFonts w:ascii="Cambria Math" w:eastAsia="Cambria Math" w:hAnsi="Cambria Math" w:cs="Cambria Math"/>
              <w:color w:val="000000"/>
              <w:sz w:val="20"/>
            </w:rPr>
            <m:t xml:space="preserve">1/γ </m:t>
          </m:r>
        </m:oMath>
        <w:r w:rsidRPr="00114D43" w:rsidDel="00C8703C">
          <w:rPr>
            <w:rFonts w:ascii="Palatino" w:eastAsia="Arial" w:hAnsi="Palatino" w:cs="Arial"/>
            <w:color w:val="000000"/>
            <w:sz w:val="20"/>
          </w:rPr>
          <w:delText>so we solved the same equations, except holding the average infectious period (</w:delText>
        </w:r>
        <m:oMath>
          <m:r>
            <w:rPr>
              <w:rFonts w:ascii="Cambria Math" w:eastAsia="Cambria Math" w:hAnsi="Cambria Math" w:cs="Cambria Math"/>
              <w:color w:val="000000"/>
              <w:sz w:val="20"/>
            </w:rPr>
            <m:t>1/γ</m:t>
          </m:r>
        </m:oMath>
        <w:r w:rsidRPr="00114D43" w:rsidDel="00C8703C">
          <w:rPr>
            <w:rFonts w:ascii="Palatino" w:eastAsia="Arial" w:hAnsi="Palatino" w:cs="Arial"/>
            <w:color w:val="000000"/>
            <w:sz w:val="20"/>
          </w:rPr>
          <w:delText>) rather than the average recovery rate (</w:delText>
        </w:r>
        <m:oMath>
          <m:r>
            <w:rPr>
              <w:rFonts w:ascii="Cambria Math" w:hAnsi="Cambria Math"/>
              <w:sz w:val="20"/>
            </w:rPr>
            <m:t>γ</m:t>
          </m:r>
        </m:oMath>
        <w:r w:rsidRPr="00114D43" w:rsidDel="00C8703C">
          <w:rPr>
            <w:rFonts w:ascii="Palatino" w:eastAsia="Arial" w:hAnsi="Palatino" w:cs="Arial"/>
            <w:color w:val="000000"/>
            <w:sz w:val="20"/>
          </w:rPr>
          <w:delText xml:space="preserve">) constant.  </w:delText>
        </w:r>
      </w:del>
    </w:p>
    <w:p w14:paraId="6A55553C" w14:textId="77777777" w:rsidR="00114D43" w:rsidRPr="00114D43" w:rsidRDefault="00114D43" w:rsidP="00114D43">
      <w:pPr>
        <w:pBdr>
          <w:top w:val="nil"/>
          <w:left w:val="nil"/>
          <w:bottom w:val="nil"/>
          <w:right w:val="nil"/>
          <w:between w:val="nil"/>
        </w:pBdr>
        <w:rPr>
          <w:rFonts w:ascii="Palatino" w:eastAsia="Arial" w:hAnsi="Palatino" w:cs="Arial"/>
          <w:color w:val="000000"/>
          <w:sz w:val="20"/>
        </w:rPr>
      </w:pPr>
    </w:p>
    <w:p w14:paraId="161C47B9" w14:textId="3713B503" w:rsidR="00C8703C" w:rsidRPr="00C8703C" w:rsidRDefault="00C8703C" w:rsidP="00C8703C">
      <w:pPr>
        <w:rPr>
          <w:ins w:id="193" w:author="Paige Bianca Miller" w:date="2020-11-30T11:06:00Z"/>
          <w:rFonts w:ascii="Palatino" w:eastAsia="Arial" w:hAnsi="Palatino" w:cs="Arial"/>
          <w:sz w:val="20"/>
          <w:lang w:val="en-US"/>
        </w:rPr>
      </w:pPr>
      <w:ins w:id="194" w:author="Paige Bianca Miller" w:date="2020-11-30T11:06:00Z">
        <w:r w:rsidRPr="00C8703C">
          <w:rPr>
            <w:rFonts w:ascii="Palatino" w:eastAsia="Arial" w:hAnsi="Palatino" w:cs="Arial"/>
            <w:sz w:val="20"/>
            <w:lang w:val="en-US"/>
          </w:rPr>
          <w:t xml:space="preserve">We replicated each network type and disease-model parameter combination 250 times and initiated each simulation with </w:t>
        </w:r>
        <w:r w:rsidRPr="00A2746B">
          <w:rPr>
            <w:rFonts w:ascii="Palatino" w:eastAsia="Arial" w:hAnsi="Palatino" w:cs="Arial"/>
            <w:sz w:val="20"/>
            <w:lang w:val="en-US"/>
          </w:rPr>
          <w:t>one randomly chosen infected node</w:t>
        </w:r>
        <w:r w:rsidRPr="00C8703C">
          <w:rPr>
            <w:rFonts w:ascii="Palatino" w:eastAsia="Arial" w:hAnsi="Palatino" w:cs="Arial"/>
            <w:sz w:val="20"/>
            <w:lang w:val="en-US"/>
          </w:rPr>
          <w:t xml:space="preserve">. We ran each simulation until there were zero infected individuals or 300 time steps. Simulations were implemented with a continuous-time Gillespie algorithm with exponentially-distributed waiting times using the Epidemics on Networks </w:t>
        </w:r>
      </w:ins>
      <w:sdt>
        <w:sdtPr>
          <w:rPr>
            <w:rFonts w:ascii="Palatino" w:eastAsia="Arial" w:hAnsi="Palatino" w:cs="Arial"/>
            <w:sz w:val="20"/>
            <w:lang w:val="en-US"/>
          </w:rPr>
          <w:alias w:val="SmartCite Citation"/>
          <w:tag w:val="2a4a35b4-4058-4736-9562-4ebd622e6639:fbbc190b-0d44-4d34-9a57-719d58ff1171+"/>
          <w:id w:val="1897478131"/>
          <w:placeholder>
            <w:docPart w:val="DefaultPlaceholder_-1854013440"/>
          </w:placeholder>
        </w:sdtPr>
        <w:sdtEndPr>
          <w:rPr>
            <w:lang w:val="en-GB"/>
          </w:rPr>
        </w:sdtEndPr>
        <w:sdtContent>
          <w:r w:rsidR="00872088" w:rsidRPr="00872088">
            <w:rPr>
              <w:rFonts w:ascii="Palatino" w:hAnsi="Palatino"/>
              <w:color w:val="000000"/>
              <w:sz w:val="20"/>
            </w:rPr>
            <w:t>(25)</w:t>
          </w:r>
        </w:sdtContent>
      </w:sdt>
      <w:ins w:id="195" w:author="Paige Bianca Miller" w:date="2020-11-30T11:07:00Z">
        <w:r w:rsidRPr="00114D43">
          <w:rPr>
            <w:rFonts w:ascii="Palatino" w:eastAsia="Arial" w:hAnsi="Palatino" w:cs="Arial"/>
            <w:sz w:val="20"/>
          </w:rPr>
          <w:t xml:space="preserve"> </w:t>
        </w:r>
      </w:ins>
      <w:ins w:id="196" w:author="Paige Bianca Miller" w:date="2020-11-30T11:06:00Z">
        <w:r w:rsidRPr="00C8703C">
          <w:rPr>
            <w:rFonts w:ascii="Palatino" w:eastAsia="Arial" w:hAnsi="Palatino" w:cs="Arial"/>
            <w:sz w:val="20"/>
            <w:lang w:val="en-US"/>
          </w:rPr>
          <w:t xml:space="preserve">and Networkx packages (https://networkx.github.io/) in Python (Version 2.7.17). </w:t>
        </w:r>
      </w:ins>
    </w:p>
    <w:p w14:paraId="66B3C4D9" w14:textId="21ECFC9A" w:rsidR="00114D43" w:rsidRPr="00114D43" w:rsidDel="00C8703C" w:rsidRDefault="00114D43" w:rsidP="00114D43">
      <w:pPr>
        <w:rPr>
          <w:del w:id="197" w:author="Paige Bianca Miller" w:date="2020-11-30T11:07:00Z"/>
          <w:rFonts w:ascii="Palatino" w:eastAsia="Arial" w:hAnsi="Palatino" w:cs="Arial"/>
          <w:sz w:val="20"/>
        </w:rPr>
      </w:pPr>
      <w:del w:id="198" w:author="Paige Bianca Miller" w:date="2020-11-30T11:07:00Z">
        <w:r w:rsidRPr="00114D43" w:rsidDel="00C8703C">
          <w:rPr>
            <w:rFonts w:ascii="Palatino" w:eastAsia="Arial" w:hAnsi="Palatino" w:cs="Arial"/>
            <w:sz w:val="20"/>
          </w:rPr>
          <w:delText xml:space="preserve">We implemented the model as a continuous-time Markovian model using the Epidemics on Networks </w:delText>
        </w:r>
        <w:r w:rsidRPr="00114D43" w:rsidDel="00C8703C">
          <w:rPr>
            <w:rFonts w:ascii="Palatino" w:eastAsia="Arial" w:hAnsi="Palatino" w:cs="Arial"/>
            <w:sz w:val="20"/>
          </w:rPr>
          <w:fldChar w:fldCharType="begin"/>
        </w:r>
        <w:r w:rsidRPr="00114D43" w:rsidDel="00C8703C">
          <w:rPr>
            <w:rFonts w:ascii="Palatino" w:eastAsia="Arial" w:hAnsi="Palatino" w:cs="Arial"/>
            <w:sz w:val="20"/>
          </w:rPr>
          <w:delInstrText xml:space="preserve"> ADDIN PAPERS2_CITATIONS &lt;citation&gt;&lt;priority&gt;22&lt;/priority&gt;&lt;uuid&gt;479164B2-ECBE-41AB-81BD-2C350BBEEB96&lt;/uuid&gt;&lt;publications&gt;&lt;publication&gt;&lt;subtype&gt;415&lt;/subtype&gt;&lt;title&gt;EoN (Epidemics on Networks): a fast, flexible Python package for simulation, analytic approximation, and analysis of epidemics on networks&lt;/title&gt;&lt;url&gt;https://joss.theoj.org/papers/10.21105/joss.01731&lt;/url&gt;&lt;volume&gt;4&lt;/volume&gt;&lt;publication_date&gt;99202001081200000000222000&lt;/publication_date&gt;&lt;uuid&gt;B6EFC4BB-57DB-4234-8A20-B155436DAA90&lt;/uuid&gt;&lt;type&gt;400&lt;/type&gt;&lt;number&gt;44&lt;/number&gt;&lt;doi&gt;10.21105/joss.01731&lt;/doi&gt;&lt;startpage&gt;1731&lt;/startpage&gt;&lt;bundle&gt;&lt;publication&gt;&lt;title&gt;Journal of Open Source Software&lt;/title&gt;&lt;uuid&gt;683D9BE7-47F2-468F-8F2B-A747E9D385EE&lt;/uuid&gt;&lt;subtype&gt;-100&lt;/subtype&gt;&lt;type&gt;-100&lt;/type&gt;&lt;/publication&gt;&lt;/bundle&gt;&lt;authors&gt;&lt;author&gt;&lt;lastName&gt;Miller&lt;/lastName&gt;&lt;firstName&gt;Joel&lt;/firstName&gt;&lt;middleNames&gt;C&lt;/middleNames&gt;&lt;/author&gt;&lt;author&gt;&lt;lastName&gt;Ting&lt;/lastName&gt;&lt;firstName&gt;Tony&lt;/firstName&gt;&lt;/author&gt;&lt;/authors&gt;&lt;/publication&gt;&lt;/publications&gt;&lt;cites&gt;&lt;/cites&gt;&lt;/citation&gt;</w:delInstrText>
        </w:r>
        <w:r w:rsidRPr="00114D43" w:rsidDel="00C8703C">
          <w:rPr>
            <w:rFonts w:ascii="Palatino" w:eastAsia="Arial" w:hAnsi="Palatino" w:cs="Arial"/>
            <w:sz w:val="20"/>
          </w:rPr>
          <w:fldChar w:fldCharType="separate"/>
        </w:r>
        <w:r w:rsidRPr="00114D43" w:rsidDel="00C8703C">
          <w:rPr>
            <w:rFonts w:ascii="Palatino" w:hAnsi="Palatino" w:cs="Arial"/>
            <w:sz w:val="20"/>
          </w:rPr>
          <w:delText>(23)</w:delText>
        </w:r>
        <w:r w:rsidRPr="00114D43" w:rsidDel="00C8703C">
          <w:rPr>
            <w:rFonts w:ascii="Palatino" w:eastAsia="Arial" w:hAnsi="Palatino" w:cs="Arial"/>
            <w:sz w:val="20"/>
          </w:rPr>
          <w:fldChar w:fldCharType="end"/>
        </w:r>
        <w:r w:rsidRPr="00114D43" w:rsidDel="00C8703C">
          <w:rPr>
            <w:rFonts w:ascii="Palatino" w:eastAsia="Arial" w:hAnsi="Palatino" w:cs="Arial"/>
            <w:sz w:val="20"/>
          </w:rPr>
          <w:delText xml:space="preserve"> and Networkx packages (https://networkx. github.io/) in Python (Version 2.7.17). </w:delText>
        </w:r>
      </w:del>
    </w:p>
    <w:p w14:paraId="1993B8D0" w14:textId="77777777" w:rsidR="00114D43" w:rsidRPr="00114D43" w:rsidRDefault="00114D43" w:rsidP="00114D43">
      <w:pPr>
        <w:rPr>
          <w:rFonts w:ascii="Palatino" w:eastAsia="Arial" w:hAnsi="Palatino" w:cs="Arial"/>
          <w:sz w:val="20"/>
        </w:rPr>
      </w:pPr>
    </w:p>
    <w:p w14:paraId="73F5CAC1" w14:textId="038C4B72" w:rsidR="001C4A2E" w:rsidRPr="000D28CE" w:rsidRDefault="00114D43" w:rsidP="00114D43">
      <w:pPr>
        <w:rPr>
          <w:rFonts w:ascii="Palatino" w:eastAsia="Arial" w:hAnsi="Palatino" w:cs="Arial"/>
          <w:b/>
          <w:sz w:val="20"/>
        </w:rPr>
      </w:pPr>
      <w:r w:rsidRPr="001C4A2E">
        <w:rPr>
          <w:rFonts w:ascii="Palatino" w:eastAsia="Arial" w:hAnsi="Palatino" w:cs="Arial"/>
          <w:b/>
          <w:sz w:val="20"/>
        </w:rPr>
        <w:t>Analysis</w:t>
      </w:r>
    </w:p>
    <w:p w14:paraId="6A503C44" w14:textId="53ED1144" w:rsidR="00114D43" w:rsidRPr="00114D43" w:rsidDel="00742F41" w:rsidRDefault="00114D43" w:rsidP="00114D43">
      <w:pPr>
        <w:rPr>
          <w:del w:id="199" w:author="Paige Bianca Miller" w:date="2020-11-30T12:19:00Z"/>
          <w:rFonts w:ascii="Palatino" w:eastAsia="Arial" w:hAnsi="Palatino" w:cs="Arial"/>
          <w:sz w:val="20"/>
        </w:rPr>
      </w:pPr>
      <w:r w:rsidRPr="00114D43">
        <w:rPr>
          <w:rFonts w:ascii="Palatino" w:eastAsia="Arial" w:hAnsi="Palatino" w:cs="Arial"/>
          <w:sz w:val="20"/>
        </w:rPr>
        <w:t xml:space="preserve">To measure male-bias, we calculated the number of males infected over the course of the epidemic for SIR and SLIR model structures and as the equilibrium ratio of male to female infections in the SIRS and SLIRS model structures. For the SIR and SLIR models, simulations were run until there were no infected individuals left. For the SIRS and SLIRS models, simulations were run until there were no infected individuals left or for </w:t>
      </w:r>
      <w:r w:rsidR="008D1B0C">
        <w:rPr>
          <w:rFonts w:ascii="Palatino" w:eastAsia="Arial" w:hAnsi="Palatino" w:cs="Arial"/>
          <w:sz w:val="20"/>
        </w:rPr>
        <w:t>300</w:t>
      </w:r>
      <w:r w:rsidR="008D1B0C" w:rsidRPr="00114D43">
        <w:rPr>
          <w:rFonts w:ascii="Palatino" w:eastAsia="Arial" w:hAnsi="Palatino" w:cs="Arial"/>
          <w:sz w:val="20"/>
        </w:rPr>
        <w:t xml:space="preserve"> </w:t>
      </w:r>
      <w:r w:rsidRPr="00114D43">
        <w:rPr>
          <w:rFonts w:ascii="Palatino" w:eastAsia="Arial" w:hAnsi="Palatino" w:cs="Arial"/>
          <w:sz w:val="20"/>
        </w:rPr>
        <w:t xml:space="preserve">timesteps (whichever came first). </w:t>
      </w:r>
      <w:del w:id="200" w:author="Paige Bianca Miller" w:date="2020-11-30T14:13:00Z">
        <w:r w:rsidRPr="00A301EF" w:rsidDel="008D1B0C">
          <w:rPr>
            <w:rFonts w:ascii="Palatino" w:eastAsia="Arial" w:hAnsi="Palatino" w:cs="Arial"/>
            <w:sz w:val="20"/>
          </w:rPr>
          <w:delText xml:space="preserve">For the SIRS and SLIRS models, we performed preliminary analyses to determine when simulations reached endemic levels of infection and parameters required to lead to 25% of the population having latent infection at equilibrium </w:delText>
        </w:r>
        <w:r w:rsidRPr="00A301EF" w:rsidDel="008D1B0C">
          <w:rPr>
            <w:rFonts w:ascii="Palatino" w:hAnsi="Palatino" w:cs="Arial"/>
            <w:sz w:val="20"/>
          </w:rPr>
          <w:fldChar w:fldCharType="begin"/>
        </w:r>
        <w:r w:rsidRPr="00A301EF" w:rsidDel="008D1B0C">
          <w:rPr>
            <w:rFonts w:ascii="Palatino" w:hAnsi="Palatino" w:cs="Arial"/>
            <w:sz w:val="20"/>
          </w:rPr>
          <w:delInstrText xml:space="preserve"> ADDIN PAPERS2_CITATIONS &lt;citation&gt;&lt;priority&gt;23&lt;/priority&gt;&lt;uuid&gt;DA50F006-0AC9-4BE2-A069-50455FE5F6E5&lt;/uuid&gt;&lt;publications&gt;&lt;publication&gt;&lt;subtype&gt;400&lt;/subtype&gt;&lt;title&gt;The Global Burden of Latent Tuberculosis Infection: A Re-estimation Using Mathematical Modelling.&lt;/title&gt;&lt;url&gt;https://dx.plos.org/10.1371/journal.pmed.1002152&lt;/url&gt;&lt;volume&gt;13&lt;/volume&gt;&lt;publication_date&gt;99201610001200000000220000&lt;/publication_date&gt;&lt;uuid&gt;C64E3046-3778-4FF5-98FC-2B1EA95E9CF2&lt;/uuid&gt;&lt;type&gt;400&lt;/type&gt;&lt;accepted_date&gt;99201609091200000000222000&lt;/accepted_date&gt;&lt;number&gt;10&lt;/number&gt;&lt;submission_date&gt;99201604051200000000222000&lt;/submission_date&gt;&lt;doi&gt;10.1371/journal.pmed.1002152&lt;/doi&gt;&lt;institution&gt;TB Modelling Group, TB Centre, London School of Hygiene and Tropical Medicine, London, United Kingdom.&lt;/institution&gt;&lt;startpage&gt;e1002152&lt;/startpage&gt;&lt;bundle&gt;&lt;publication&gt;&lt;title&gt;PLoS Med&lt;/title&gt;&lt;uuid&gt;D21F7585-43D6-46E5-A65F-0EDCFB4252C8&lt;/uuid&gt;&lt;subtype&gt;-100&lt;/subtype&gt;&lt;publisher&gt;Public Library of Science&lt;/publisher&gt;&lt;type&gt;-100&lt;/type&gt;&lt;/publication&gt;&lt;/bundle&gt;&lt;authors&gt;&lt;author&gt;&lt;lastName&gt;Houben&lt;/lastName&gt;&lt;firstName&gt;Rein&lt;/firstName&gt;&lt;middleNames&gt;M G J&lt;/middleNames&gt;&lt;/author&gt;&lt;author&gt;&lt;lastName&gt;Dodd&lt;/lastName&gt;&lt;firstName&gt;Peter&lt;/firstName&gt;&lt;middleNames&gt;J&lt;/middleNames&gt;&lt;/author&gt;&lt;/authors&gt;&lt;editors&gt;&lt;author&gt;&lt;lastName&gt;Metcalfe&lt;/lastName&gt;&lt;firstName&gt;John&lt;/firstName&gt;&lt;middleNames&gt;Z&lt;/middleNames&gt;&lt;/author&gt;&lt;/editors&gt;&lt;/publication&gt;&lt;/publications&gt;&lt;cites&gt;&lt;/cites&gt;&lt;/citation&gt;</w:delInstrText>
        </w:r>
        <w:r w:rsidRPr="00A301EF" w:rsidDel="008D1B0C">
          <w:rPr>
            <w:rFonts w:ascii="Palatino" w:hAnsi="Palatino" w:cs="Arial"/>
            <w:sz w:val="20"/>
          </w:rPr>
          <w:fldChar w:fldCharType="separate"/>
        </w:r>
        <w:r w:rsidRPr="00A301EF" w:rsidDel="008D1B0C">
          <w:rPr>
            <w:rFonts w:ascii="Palatino" w:hAnsi="Palatino" w:cs="Arial"/>
            <w:sz w:val="20"/>
          </w:rPr>
          <w:delText>(24)</w:delText>
        </w:r>
        <w:r w:rsidRPr="00A301EF" w:rsidDel="008D1B0C">
          <w:rPr>
            <w:rFonts w:ascii="Palatino" w:hAnsi="Palatino" w:cs="Arial"/>
            <w:sz w:val="20"/>
          </w:rPr>
          <w:fldChar w:fldCharType="end"/>
        </w:r>
        <w:r w:rsidRPr="00A301EF" w:rsidDel="008D1B0C">
          <w:rPr>
            <w:rFonts w:ascii="Palatino" w:eastAsia="Arial" w:hAnsi="Palatino" w:cs="Arial"/>
            <w:sz w:val="20"/>
          </w:rPr>
          <w:delText>.</w:delText>
        </w:r>
      </w:del>
    </w:p>
    <w:p w14:paraId="2324F02B" w14:textId="77777777" w:rsidR="00114D43" w:rsidRPr="00114D43" w:rsidDel="00742F41" w:rsidRDefault="00114D43" w:rsidP="00114D43">
      <w:pPr>
        <w:rPr>
          <w:del w:id="201" w:author="Paige Bianca Miller" w:date="2020-11-30T12:19:00Z"/>
          <w:rFonts w:ascii="Palatino" w:eastAsia="Arial" w:hAnsi="Palatino" w:cs="Arial"/>
          <w:sz w:val="20"/>
        </w:rPr>
      </w:pPr>
    </w:p>
    <w:p w14:paraId="5B1E77F0" w14:textId="6C397DFF" w:rsidR="00114D43" w:rsidRPr="00114D43" w:rsidRDefault="00114D43" w:rsidP="00114D43">
      <w:pPr>
        <w:rPr>
          <w:rFonts w:ascii="Palatino" w:eastAsia="Arial" w:hAnsi="Palatino" w:cs="Arial"/>
          <w:sz w:val="20"/>
        </w:rPr>
      </w:pPr>
      <w:r w:rsidRPr="00114D43">
        <w:rPr>
          <w:rFonts w:ascii="Palatino" w:eastAsia="Arial" w:hAnsi="Palatino" w:cs="Arial"/>
          <w:sz w:val="20"/>
        </w:rPr>
        <w:t>To compare the effects of assortativity and heterogeneity in individual-level infection on epidemic dynamics, we calculated the final size</w:t>
      </w:r>
      <w:r w:rsidR="00C7633B">
        <w:rPr>
          <w:rFonts w:ascii="Palatino" w:eastAsia="Arial" w:hAnsi="Palatino" w:cs="Arial"/>
          <w:sz w:val="20"/>
        </w:rPr>
        <w:t xml:space="preserve"> (SIR, SLIR) or</w:t>
      </w:r>
      <w:r w:rsidRPr="00114D43">
        <w:rPr>
          <w:rFonts w:ascii="Palatino" w:eastAsia="Arial" w:hAnsi="Palatino" w:cs="Arial"/>
          <w:sz w:val="20"/>
        </w:rPr>
        <w:t xml:space="preserve"> equilibrium infected prevalence</w:t>
      </w:r>
      <w:r w:rsidR="00C7633B">
        <w:rPr>
          <w:rFonts w:ascii="Palatino" w:eastAsia="Arial" w:hAnsi="Palatino" w:cs="Arial"/>
          <w:sz w:val="20"/>
        </w:rPr>
        <w:t xml:space="preserve"> (SIRS, SLIRS)</w:t>
      </w:r>
      <w:r w:rsidRPr="00114D43">
        <w:rPr>
          <w:rFonts w:ascii="Palatino" w:eastAsia="Arial" w:hAnsi="Palatino" w:cs="Arial"/>
          <w:sz w:val="20"/>
        </w:rPr>
        <w:t xml:space="preserve"> for each simulation. </w:t>
      </w:r>
      <w:del w:id="202" w:author="Paige Bianca Miller" w:date="2020-11-30T12:18:00Z">
        <w:r w:rsidRPr="00114D43" w:rsidDel="00742F41">
          <w:rPr>
            <w:rFonts w:ascii="Palatino" w:eastAsia="Arial" w:hAnsi="Palatino" w:cs="Arial"/>
            <w:sz w:val="20"/>
          </w:rPr>
          <w:delText xml:space="preserve">From the prevalence of latent infection at endemic equilibrium in the SLIRS model given different parameter combinations, we assessed parameter ranges for the transmission rate that approximate TB. In 2017, 1.7 billion people (23% of the world’s population) were estimated to have latent TB infection </w:delText>
        </w:r>
        <w:r w:rsidRPr="00114D43" w:rsidDel="00742F41">
          <w:rPr>
            <w:rFonts w:ascii="Palatino" w:hAnsi="Palatino" w:cs="Arial"/>
            <w:sz w:val="20"/>
          </w:rPr>
          <w:fldChar w:fldCharType="begin"/>
        </w:r>
        <w:r w:rsidRPr="00114D43" w:rsidDel="00742F41">
          <w:rPr>
            <w:rFonts w:ascii="Palatino" w:hAnsi="Palatino" w:cs="Arial"/>
            <w:sz w:val="20"/>
          </w:rPr>
          <w:delInstrText xml:space="preserve"> ADDIN PAPERS2_CITATIONS &lt;citation&gt;&lt;priority&gt;24&lt;/priority&gt;&lt;uuid&gt;CA064D2F-0B5D-40DF-A46A-FE76E74D31FD&lt;/uuid&gt;&lt;publications&gt;&lt;publication&gt;&lt;subtype&gt;1&lt;/subtype&gt;&lt;title&gt;Global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delInstrText>
        </w:r>
        <w:r w:rsidRPr="00114D43" w:rsidDel="00742F41">
          <w:rPr>
            <w:rFonts w:ascii="Palatino" w:hAnsi="Palatino" w:cs="Arial"/>
            <w:sz w:val="20"/>
          </w:rPr>
          <w:fldChar w:fldCharType="separate"/>
        </w:r>
        <w:r w:rsidRPr="00114D43" w:rsidDel="00742F41">
          <w:rPr>
            <w:rFonts w:ascii="Palatino" w:hAnsi="Palatino" w:cs="Arial"/>
            <w:sz w:val="20"/>
          </w:rPr>
          <w:delText>(1)</w:delText>
        </w:r>
        <w:r w:rsidRPr="00114D43" w:rsidDel="00742F41">
          <w:rPr>
            <w:rFonts w:ascii="Palatino" w:hAnsi="Palatino" w:cs="Arial"/>
            <w:sz w:val="20"/>
          </w:rPr>
          <w:fldChar w:fldCharType="end"/>
        </w:r>
      </w:del>
    </w:p>
    <w:p w14:paraId="3AEC159E" w14:textId="77777777" w:rsidR="00114D43" w:rsidRPr="00114D43" w:rsidRDefault="00114D43" w:rsidP="00114D43">
      <w:pPr>
        <w:rPr>
          <w:rFonts w:ascii="Palatino" w:eastAsia="Arial" w:hAnsi="Palatino" w:cs="Arial"/>
          <w:sz w:val="20"/>
        </w:rPr>
      </w:pPr>
    </w:p>
    <w:p w14:paraId="0E0629AA" w14:textId="77777777" w:rsidR="00114D43" w:rsidRPr="00E65E4F" w:rsidRDefault="00114D43" w:rsidP="00114D43">
      <w:pPr>
        <w:rPr>
          <w:rFonts w:ascii="Arial" w:eastAsia="Arial" w:hAnsi="Arial" w:cs="Arial"/>
        </w:rPr>
      </w:pPr>
      <w:r w:rsidRPr="00114D43">
        <w:rPr>
          <w:rFonts w:ascii="Palatino" w:eastAsia="Arial" w:hAnsi="Palatino" w:cs="Arial"/>
          <w:sz w:val="20"/>
        </w:rPr>
        <w:t>We used R Version 4.0.0 for analyses and visualizations. All Python and R scripts are available at github.com/drakelab/miller-tb-assortativity.</w:t>
      </w:r>
      <w:r w:rsidRPr="00E65E4F">
        <w:rPr>
          <w:rFonts w:ascii="Arial" w:eastAsia="Arial" w:hAnsi="Arial" w:cs="Arial"/>
        </w:rPr>
        <w:br/>
      </w:r>
    </w:p>
    <w:p w14:paraId="76B276C0" w14:textId="7832DF98" w:rsidR="009418F0" w:rsidRPr="00114D43" w:rsidRDefault="009418F0" w:rsidP="00445BEE">
      <w:pPr>
        <w:pStyle w:val="titlersos"/>
        <w:numPr>
          <w:ilvl w:val="0"/>
          <w:numId w:val="0"/>
        </w:numPr>
        <w:ind w:left="720"/>
        <w:rPr>
          <w:b w:val="0"/>
        </w:rPr>
      </w:pPr>
    </w:p>
    <w:p w14:paraId="622947BB" w14:textId="77777777" w:rsidR="00114D43" w:rsidRPr="00394285" w:rsidRDefault="00114D43" w:rsidP="00445BEE">
      <w:pPr>
        <w:pStyle w:val="titlersos"/>
        <w:numPr>
          <w:ilvl w:val="0"/>
          <w:numId w:val="0"/>
        </w:numPr>
        <w:ind w:left="720"/>
        <w:rPr>
          <w:b w:val="0"/>
        </w:rPr>
      </w:pPr>
    </w:p>
    <w:p w14:paraId="37828ADA" w14:textId="77777777" w:rsidR="009418F0" w:rsidRPr="00394285" w:rsidRDefault="009418F0" w:rsidP="00445BEE">
      <w:pPr>
        <w:pStyle w:val="titlersos"/>
        <w:rPr>
          <w:b w:val="0"/>
        </w:rPr>
      </w:pPr>
      <w:r w:rsidRPr="00394285">
        <w:rPr>
          <w:b w:val="0"/>
        </w:rPr>
        <w:t>Results</w:t>
      </w:r>
    </w:p>
    <w:p w14:paraId="5D6EA0C1" w14:textId="1BF63D9B"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In simulated networks, the proportion of within-sex contact increased with </w:t>
      </w:r>
      <m:oMath>
        <m:r>
          <w:rPr>
            <w:rFonts w:ascii="Cambria Math" w:eastAsia="Arial" w:hAnsi="Cambria Math" w:cs="Arial"/>
            <w:sz w:val="20"/>
          </w:rPr>
          <m:t>r</m:t>
        </m:r>
      </m:oMath>
      <w:r w:rsidRPr="00EB4F53">
        <w:rPr>
          <w:rFonts w:ascii="Palatino" w:eastAsia="Arial" w:hAnsi="Palatino" w:cs="Arial"/>
          <w:sz w:val="20"/>
        </w:rPr>
        <w:t xml:space="preserve">, from 45% when </w:t>
      </w:r>
      <m:oMath>
        <m:r>
          <w:ins w:id="203" w:author="Paige Bianca Miller" w:date="2020-11-30T10:16:00Z">
            <w:rPr>
              <w:rFonts w:ascii="Cambria Math" w:eastAsia="Arial" w:hAnsi="Cambria Math" w:cs="Arial"/>
              <w:sz w:val="20"/>
            </w:rPr>
            <m:t>r</m:t>
          </w:ins>
        </m:r>
      </m:oMath>
      <w:ins w:id="204" w:author="Paige Bianca Miller" w:date="2020-11-30T10:16:00Z">
        <w:r w:rsidR="00607263" w:rsidRPr="00EB4F53" w:rsidDel="00607263">
          <w:rPr>
            <w:rFonts w:ascii="Palatino" w:eastAsia="Arial" w:hAnsi="Palatino" w:cs="Arial"/>
            <w:sz w:val="20"/>
          </w:rPr>
          <w:t xml:space="preserve"> </w:t>
        </w:r>
      </w:ins>
      <w:del w:id="205" w:author="Paige Bianca Miller" w:date="2020-11-30T10:16:00Z">
        <w:r w:rsidRPr="00EB4F53" w:rsidDel="00607263">
          <w:rPr>
            <w:rFonts w:ascii="Palatino" w:eastAsia="Arial" w:hAnsi="Palatino" w:cs="Arial"/>
            <w:sz w:val="20"/>
          </w:rPr>
          <w:delText>r</w:delText>
        </w:r>
      </w:del>
      <w:r w:rsidRPr="00EB4F53">
        <w:rPr>
          <w:rFonts w:ascii="Palatino" w:eastAsia="Arial" w:hAnsi="Palatino" w:cs="Arial"/>
          <w:sz w:val="20"/>
        </w:rPr>
        <w:t xml:space="preserve">=0 to 77% when </w:t>
      </w:r>
      <m:oMath>
        <m:r>
          <w:ins w:id="206" w:author="Paige Bianca Miller" w:date="2020-11-30T10:16:00Z">
            <w:rPr>
              <w:rFonts w:ascii="Cambria Math" w:eastAsia="Arial" w:hAnsi="Cambria Math" w:cs="Arial"/>
              <w:sz w:val="20"/>
            </w:rPr>
            <m:t>r</m:t>
          </w:ins>
        </m:r>
      </m:oMath>
      <w:ins w:id="207" w:author="Paige Bianca Miller" w:date="2020-11-30T10:16:00Z">
        <w:r w:rsidR="00607263" w:rsidRPr="00EB4F53" w:rsidDel="00607263">
          <w:rPr>
            <w:rFonts w:ascii="Palatino" w:eastAsia="Arial" w:hAnsi="Palatino" w:cs="Arial"/>
            <w:sz w:val="20"/>
          </w:rPr>
          <w:t xml:space="preserve"> </w:t>
        </w:r>
      </w:ins>
      <w:del w:id="208" w:author="Paige Bianca Miller" w:date="2020-11-30T10:16:00Z">
        <w:r w:rsidRPr="00EB4F53" w:rsidDel="00607263">
          <w:rPr>
            <w:rFonts w:ascii="Palatino" w:eastAsia="Arial" w:hAnsi="Palatino" w:cs="Arial"/>
            <w:sz w:val="20"/>
          </w:rPr>
          <w:delText>r</w:delText>
        </w:r>
      </w:del>
      <w:r w:rsidRPr="00EB4F53">
        <w:rPr>
          <w:rFonts w:ascii="Palatino" w:eastAsia="Arial" w:hAnsi="Palatino" w:cs="Arial"/>
          <w:sz w:val="20"/>
        </w:rPr>
        <w:t xml:space="preserve">=0.6 (Figure 1). Results from a meta-analysis of the proportion of within-sex mixing among adults </w:t>
      </w:r>
      <w:sdt>
        <w:sdtPr>
          <w:rPr>
            <w:rFonts w:ascii="Palatino" w:eastAsia="Arial" w:hAnsi="Palatino" w:cs="Arial"/>
            <w:sz w:val="20"/>
          </w:rPr>
          <w:alias w:val="SmartCite Citation"/>
          <w:tag w:val="2a4a35b4-4058-4736-9562-4ebd622e6639:cf15ca01-aaaa-45d6-a983-3a066c1b80b0+"/>
          <w:id w:val="-1918396688"/>
          <w:placeholder>
            <w:docPart w:val="DefaultPlaceholder_-1854013440"/>
          </w:placeholder>
        </w:sdtPr>
        <w:sdtEndPr>
          <w:rPr>
            <w:rFonts w:eastAsia="Times New Roman"/>
          </w:rPr>
        </w:sdtEndPr>
        <w:sdtContent>
          <w:r w:rsidR="00872088" w:rsidRPr="00872088">
            <w:rPr>
              <w:rFonts w:ascii="Palatino" w:hAnsi="Palatino"/>
              <w:color w:val="000000"/>
              <w:sz w:val="20"/>
            </w:rPr>
            <w:t>(19)</w:t>
          </w:r>
        </w:sdtContent>
      </w:sdt>
      <w:r w:rsidRPr="00EB4F53">
        <w:rPr>
          <w:rFonts w:ascii="Palatino" w:eastAsia="Arial" w:hAnsi="Palatino" w:cs="Arial"/>
          <w:sz w:val="20"/>
        </w:rPr>
        <w:t xml:space="preserve">, correspond to values of sex-assortativity from </w:t>
      </w:r>
      <m:oMath>
        <m:r>
          <w:ins w:id="209" w:author="Paige Bianca Miller" w:date="2020-11-30T10:13:00Z">
            <w:rPr>
              <w:rFonts w:ascii="Cambria Math" w:eastAsia="Arial" w:hAnsi="Cambria Math" w:cs="Arial"/>
              <w:sz w:val="20"/>
            </w:rPr>
            <m:t>r</m:t>
          </w:ins>
        </m:r>
      </m:oMath>
      <w:ins w:id="210" w:author="Paige Bianca Miller" w:date="2020-11-30T10:13:00Z">
        <w:r w:rsidR="00607263" w:rsidRPr="00EB4F53" w:rsidDel="00607263">
          <w:rPr>
            <w:rFonts w:ascii="Palatino" w:eastAsia="Arial" w:hAnsi="Palatino" w:cs="Arial"/>
            <w:sz w:val="20"/>
          </w:rPr>
          <w:t xml:space="preserve"> </w:t>
        </w:r>
      </w:ins>
      <w:del w:id="211" w:author="Paige Bianca Miller" w:date="2020-11-30T10:13:00Z">
        <w:r w:rsidRPr="00EB4F53" w:rsidDel="00607263">
          <w:rPr>
            <w:rFonts w:ascii="Palatino" w:eastAsia="Arial" w:hAnsi="Palatino" w:cs="Arial"/>
            <w:sz w:val="20"/>
          </w:rPr>
          <w:delText>r</w:delText>
        </w:r>
      </w:del>
      <w:r w:rsidRPr="00EB4F53">
        <w:rPr>
          <w:rFonts w:ascii="Palatino" w:eastAsia="Arial" w:hAnsi="Palatino" w:cs="Arial"/>
          <w:sz w:val="20"/>
        </w:rPr>
        <w:t xml:space="preserve">=0.2 to 0.3, which also aligns with an independent estimate of sex-assortativity for a social network in Uganda </w:t>
      </w:r>
      <w:ins w:id="212" w:author="Paige Bianca Miller" w:date="2020-11-30T14:28:00Z">
        <w:r w:rsidR="0078234B">
          <w:rPr>
            <w:rFonts w:ascii="Palatino" w:eastAsia="Arial" w:hAnsi="Palatino" w:cs="Arial"/>
            <w:sz w:val="20"/>
          </w:rPr>
          <w:t>(</w:t>
        </w:r>
      </w:ins>
      <w:del w:id="213" w:author="Paige Bianca Miller" w:date="2020-11-30T14:28:00Z">
        <w:r w:rsidRPr="00EB4F53" w:rsidDel="0078234B">
          <w:rPr>
            <w:rFonts w:ascii="Palatino" w:eastAsia="Arial" w:hAnsi="Palatino" w:cs="Arial"/>
            <w:sz w:val="20"/>
          </w:rPr>
          <w:delText>(</w:delText>
        </w:r>
      </w:del>
      <w:ins w:id="214" w:author="Paige Bianca Miller" w:date="2020-11-30T14:28:00Z">
        <w:r w:rsidR="0078234B" w:rsidRPr="00EE2CF5">
          <w:rPr>
            <w:rFonts w:ascii="Palatino" w:hAnsi="Palatino" w:cs="Arial"/>
            <w:sz w:val="20"/>
          </w:rPr>
          <w:t>Miller et al., unpublished manuscript</w:t>
        </w:r>
      </w:ins>
      <w:del w:id="215" w:author="Paige Bianca Miller" w:date="2020-11-30T14:28:00Z">
        <w:r w:rsidRPr="00EB4F53" w:rsidDel="0078234B">
          <w:rPr>
            <w:rFonts w:ascii="Palatino" w:eastAsia="Arial" w:hAnsi="Palatino" w:cs="Arial"/>
            <w:sz w:val="20"/>
          </w:rPr>
          <w:delText>Miller et al. 2020</w:delText>
        </w:r>
      </w:del>
      <w:r w:rsidRPr="00EB4F53">
        <w:rPr>
          <w:rFonts w:ascii="Palatino" w:eastAsia="Arial" w:hAnsi="Palatino" w:cs="Arial"/>
          <w:sz w:val="20"/>
        </w:rPr>
        <w:t>).</w:t>
      </w:r>
    </w:p>
    <w:p w14:paraId="781A0040" w14:textId="77777777" w:rsidR="00EB4F53" w:rsidRPr="00EB4F53" w:rsidRDefault="00EB4F53" w:rsidP="00EB4F53">
      <w:pPr>
        <w:rPr>
          <w:rFonts w:ascii="Palatino" w:eastAsia="Arial" w:hAnsi="Palatino" w:cs="Arial"/>
          <w:sz w:val="20"/>
        </w:rPr>
      </w:pPr>
    </w:p>
    <w:p w14:paraId="2185BE99" w14:textId="383707E4" w:rsidR="00EB4F53" w:rsidRPr="000D28CE" w:rsidRDefault="00EB4F53" w:rsidP="00EB4F53">
      <w:pPr>
        <w:rPr>
          <w:rFonts w:ascii="Palatino" w:eastAsia="Arial" w:hAnsi="Palatino" w:cs="Arial"/>
          <w:b/>
          <w:sz w:val="20"/>
        </w:rPr>
      </w:pPr>
      <w:r w:rsidRPr="00EB4F53">
        <w:rPr>
          <w:rFonts w:ascii="Palatino" w:eastAsia="Arial" w:hAnsi="Palatino" w:cs="Arial"/>
          <w:b/>
          <w:sz w:val="20"/>
        </w:rPr>
        <w:t>Effects of sex-traits and assortativity on male-bias</w:t>
      </w:r>
    </w:p>
    <w:p w14:paraId="48866D26" w14:textId="2FA3E9F3" w:rsidR="00EB4F53" w:rsidRPr="00EB4F53" w:rsidRDefault="00566CCE" w:rsidP="00EB4F53">
      <w:pPr>
        <w:rPr>
          <w:rFonts w:ascii="Palatino" w:eastAsia="Arial" w:hAnsi="Palatino" w:cs="Arial"/>
          <w:sz w:val="20"/>
        </w:rPr>
      </w:pPr>
      <w:r>
        <w:rPr>
          <w:rFonts w:ascii="Palatino" w:eastAsia="Arial" w:hAnsi="Palatino" w:cs="Arial"/>
          <w:sz w:val="20"/>
        </w:rPr>
        <w:t xml:space="preserve">In simulations, </w:t>
      </w:r>
      <w:r w:rsidR="00EB4F53" w:rsidRPr="00EB4F53">
        <w:rPr>
          <w:rFonts w:ascii="Palatino" w:eastAsia="Arial" w:hAnsi="Palatino" w:cs="Arial"/>
          <w:sz w:val="20"/>
        </w:rPr>
        <w:t xml:space="preserve">sex-assortativity did not lead to male-bias. This result was not sensitive to model type (SIR, SLIR, SIRS, SLIRS) or network type (Sah networks, rewired small-world, rewired scale-free) (Figure 2, Figure 3, Figure </w:t>
      </w:r>
      <w:del w:id="216" w:author="Microsoft Office User" w:date="2020-12-11T14:57:00Z">
        <w:r w:rsidR="00EB4F53" w:rsidRPr="00EB4F53" w:rsidDel="00325019">
          <w:rPr>
            <w:rFonts w:ascii="Palatino" w:eastAsia="Arial" w:hAnsi="Palatino" w:cs="Arial"/>
            <w:sz w:val="20"/>
          </w:rPr>
          <w:delText>S2</w:delText>
        </w:r>
      </w:del>
      <w:ins w:id="217" w:author="Microsoft Office User" w:date="2020-12-11T14:57:00Z">
        <w:r w:rsidR="00325019" w:rsidRPr="00EB4F53">
          <w:rPr>
            <w:rFonts w:ascii="Palatino" w:eastAsia="Arial" w:hAnsi="Palatino" w:cs="Arial"/>
            <w:sz w:val="20"/>
          </w:rPr>
          <w:t>S</w:t>
        </w:r>
        <w:r w:rsidR="00325019">
          <w:rPr>
            <w:rFonts w:ascii="Palatino" w:eastAsia="Arial" w:hAnsi="Palatino" w:cs="Arial"/>
            <w:sz w:val="20"/>
          </w:rPr>
          <w:t>3</w:t>
        </w:r>
      </w:ins>
      <w:r w:rsidR="00EB4F53" w:rsidRPr="00EB4F53">
        <w:rPr>
          <w:rFonts w:ascii="Palatino" w:eastAsia="Arial" w:hAnsi="Palatino" w:cs="Arial"/>
          <w:sz w:val="20"/>
        </w:rPr>
        <w:t xml:space="preserve">, Figure </w:t>
      </w:r>
      <w:del w:id="218" w:author="Microsoft Office User" w:date="2020-12-11T14:57:00Z">
        <w:r w:rsidR="00EB4F53" w:rsidRPr="00EB4F53" w:rsidDel="00325019">
          <w:rPr>
            <w:rFonts w:ascii="Palatino" w:eastAsia="Arial" w:hAnsi="Palatino" w:cs="Arial"/>
            <w:sz w:val="20"/>
          </w:rPr>
          <w:delText>S3</w:delText>
        </w:r>
      </w:del>
      <w:ins w:id="219" w:author="Microsoft Office User" w:date="2020-12-11T14:57:00Z">
        <w:r w:rsidR="00325019" w:rsidRPr="00EB4F53">
          <w:rPr>
            <w:rFonts w:ascii="Palatino" w:eastAsia="Arial" w:hAnsi="Palatino" w:cs="Arial"/>
            <w:sz w:val="20"/>
          </w:rPr>
          <w:t>S</w:t>
        </w:r>
        <w:r w:rsidR="00325019">
          <w:rPr>
            <w:rFonts w:ascii="Palatino" w:eastAsia="Arial" w:hAnsi="Palatino" w:cs="Arial"/>
            <w:sz w:val="20"/>
          </w:rPr>
          <w:t>4</w:t>
        </w:r>
      </w:ins>
      <w:r w:rsidR="00EB4F53" w:rsidRPr="00EB4F53">
        <w:rPr>
          <w:rFonts w:ascii="Palatino" w:eastAsia="Arial" w:hAnsi="Palatino" w:cs="Arial"/>
          <w:sz w:val="20"/>
        </w:rPr>
        <w:t>).</w:t>
      </w:r>
    </w:p>
    <w:p w14:paraId="68163068" w14:textId="77777777" w:rsidR="00EB4F53" w:rsidRPr="00EB4F53" w:rsidRDefault="00EB4F53" w:rsidP="00EB4F53">
      <w:pPr>
        <w:rPr>
          <w:rFonts w:ascii="Palatino" w:eastAsia="Arial" w:hAnsi="Palatino" w:cs="Arial"/>
          <w:sz w:val="20"/>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EB4F53" w:rsidRPr="00EB4F53" w14:paraId="198F1443" w14:textId="77777777" w:rsidTr="00811CA5">
        <w:tc>
          <w:tcPr>
            <w:tcW w:w="9350" w:type="dxa"/>
          </w:tcPr>
          <w:p w14:paraId="364BEB4F" w14:textId="77777777" w:rsidR="00EB4F53" w:rsidRPr="00EB4F53" w:rsidRDefault="00EB4F53" w:rsidP="00811CA5">
            <w:pPr>
              <w:jc w:val="center"/>
              <w:rPr>
                <w:rFonts w:ascii="Palatino" w:eastAsia="Arial" w:hAnsi="Palatino" w:cs="Arial"/>
                <w:color w:val="00B0F0"/>
                <w:sz w:val="20"/>
              </w:rPr>
            </w:pPr>
            <w:r w:rsidRPr="00EB4F53">
              <w:rPr>
                <w:rFonts w:ascii="Palatino" w:eastAsia="Arial" w:hAnsi="Palatino" w:cs="Arial"/>
                <w:noProof/>
                <w:color w:val="00B0F0"/>
                <w:sz w:val="20"/>
              </w:rPr>
              <w:drawing>
                <wp:inline distT="0" distB="0" distL="0" distR="0" wp14:anchorId="0D6BDDCF" wp14:editId="7E290199">
                  <wp:extent cx="4132204" cy="3099153"/>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32204" cy="3099153"/>
                          </a:xfrm>
                          <a:prstGeom prst="rect">
                            <a:avLst/>
                          </a:prstGeom>
                          <a:ln/>
                        </pic:spPr>
                      </pic:pic>
                    </a:graphicData>
                  </a:graphic>
                </wp:inline>
              </w:drawing>
            </w:r>
          </w:p>
        </w:tc>
      </w:tr>
      <w:tr w:rsidR="00EB4F53" w:rsidRPr="00EB4F53" w14:paraId="72EAB156" w14:textId="77777777" w:rsidTr="00811CA5">
        <w:tc>
          <w:tcPr>
            <w:tcW w:w="9350" w:type="dxa"/>
          </w:tcPr>
          <w:p w14:paraId="21090AA9" w14:textId="77777777" w:rsidR="00EB4F53" w:rsidRPr="00EB4F53" w:rsidRDefault="00EB4F53" w:rsidP="00811CA5">
            <w:pPr>
              <w:rPr>
                <w:rFonts w:ascii="Palatino" w:eastAsia="Arial" w:hAnsi="Palatino" w:cs="Arial"/>
                <w:color w:val="00B0F0"/>
                <w:sz w:val="20"/>
              </w:rPr>
            </w:pPr>
            <w:r w:rsidRPr="00EB4F53">
              <w:rPr>
                <w:rFonts w:ascii="Palatino" w:hAnsi="Palatino"/>
                <w:b/>
                <w:color w:val="000000"/>
                <w:sz w:val="20"/>
              </w:rPr>
              <w:t>Figure 1</w:t>
            </w:r>
            <w:r w:rsidRPr="00EB4F53">
              <w:rPr>
                <w:rFonts w:ascii="Palatino" w:hAnsi="Palatino"/>
                <w:color w:val="000000"/>
                <w:sz w:val="20"/>
              </w:rPr>
              <w:t xml:space="preserve">. The proportion of contacts within-sex tracks with Newman’s r. For context, the range of proportional within-sex mixing from a meta-analysis by Horton et al. (2020) is shown in horizontal grey-dashed lines and the sex-assortativity coefficient from a social network in Uganda in a horizontal dashed line. Boxplots show calculated proportional within-sex mixing from 250 simulated networks at each assortativity level. </w:t>
            </w:r>
          </w:p>
        </w:tc>
      </w:tr>
    </w:tbl>
    <w:p w14:paraId="30A21612" w14:textId="77777777" w:rsidR="00EB4F53" w:rsidRPr="00EB4F53" w:rsidRDefault="00EB4F53" w:rsidP="00EB4F53">
      <w:pPr>
        <w:rPr>
          <w:rFonts w:ascii="Palatino" w:eastAsia="Arial" w:hAnsi="Palatino" w:cs="Arial"/>
          <w:sz w:val="20"/>
        </w:rPr>
      </w:pPr>
    </w:p>
    <w:p w14:paraId="553584AF" w14:textId="53CA85B1" w:rsidR="00EB4F53" w:rsidRPr="00EB4F53" w:rsidRDefault="00EB4F53" w:rsidP="00EB4F53">
      <w:pPr>
        <w:rPr>
          <w:rFonts w:ascii="Palatino" w:eastAsia="Arial" w:hAnsi="Palatino" w:cs="Arial"/>
          <w:sz w:val="20"/>
        </w:rPr>
      </w:pPr>
      <w:r w:rsidRPr="00EB4F53">
        <w:rPr>
          <w:rFonts w:ascii="Palatino" w:eastAsia="Arial" w:hAnsi="Palatino" w:cs="Arial"/>
          <w:sz w:val="20"/>
        </w:rPr>
        <w:t>Combined with sex-traits</w:t>
      </w:r>
      <w:r w:rsidR="00566CCE">
        <w:rPr>
          <w:rFonts w:ascii="Palatino" w:eastAsia="Arial" w:hAnsi="Palatino" w:cs="Arial"/>
          <w:sz w:val="20"/>
        </w:rPr>
        <w:t xml:space="preserve"> </w:t>
      </w:r>
      <w:r w:rsidR="00566CCE" w:rsidRPr="00EB4F53">
        <w:rPr>
          <w:rFonts w:ascii="Palatino" w:eastAsia="Arial" w:hAnsi="Palatino" w:cs="Arial"/>
          <w:sz w:val="20"/>
        </w:rPr>
        <w:t>(susceptibility, transmissibility and infectious period)</w:t>
      </w:r>
      <w:r w:rsidRPr="00EB4F53">
        <w:rPr>
          <w:rFonts w:ascii="Palatino" w:eastAsia="Arial" w:hAnsi="Palatino" w:cs="Arial"/>
          <w:sz w:val="20"/>
        </w:rPr>
        <w:t xml:space="preserve">, however, assortativity increased male-bias (Figure 2). The first sex-trait that we investigated, increased male susceptibility (SUS), led to male-bias in the absence of sex-assortativity but epidemics on assorted networks had higher male-bias than networks without sex-assortativity (Figure 2). This result was not sensitive to inclusion of a latent class (Figure </w:t>
      </w:r>
      <w:del w:id="220" w:author="Microsoft Office User" w:date="2020-12-11T14:58:00Z">
        <w:r w:rsidRPr="00EB4F53" w:rsidDel="00325019">
          <w:rPr>
            <w:rFonts w:ascii="Palatino" w:eastAsia="Arial" w:hAnsi="Palatino" w:cs="Arial"/>
            <w:sz w:val="20"/>
          </w:rPr>
          <w:delText>S3</w:delText>
        </w:r>
      </w:del>
      <w:ins w:id="221"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4</w:t>
        </w:r>
      </w:ins>
      <w:r w:rsidRPr="00EB4F53">
        <w:rPr>
          <w:rFonts w:ascii="Palatino" w:eastAsia="Arial" w:hAnsi="Palatino" w:cs="Arial"/>
          <w:sz w:val="20"/>
        </w:rPr>
        <w:t xml:space="preserve">). The interactive effect of sex-assortativity and sex-traits on male-bias grew with the strength of male:female susceptibility. This was observed across all model types: without sex-assortativity median values of male-bias are below 1.8 while median values of male-bias with sex-assortativity can exceed 1.8. The amplification effect of sex-assortativity on male-bias was not as pronounced in rewired scale-free networks as rewired small-world networks or Sah networks (Figure </w:t>
      </w:r>
      <w:del w:id="222" w:author="Microsoft Office User" w:date="2020-12-11T14:58:00Z">
        <w:r w:rsidRPr="00EB4F53" w:rsidDel="00325019">
          <w:rPr>
            <w:rFonts w:ascii="Palatino" w:eastAsia="Arial" w:hAnsi="Palatino" w:cs="Arial"/>
            <w:sz w:val="20"/>
          </w:rPr>
          <w:delText>S2</w:delText>
        </w:r>
      </w:del>
      <w:ins w:id="223"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3</w:t>
        </w:r>
      </w:ins>
      <w:r w:rsidRPr="00EB4F53">
        <w:rPr>
          <w:rFonts w:ascii="Palatino" w:eastAsia="Arial" w:hAnsi="Palatino" w:cs="Arial"/>
          <w:sz w:val="20"/>
        </w:rPr>
        <w:t xml:space="preserve">). </w:t>
      </w:r>
    </w:p>
    <w:p w14:paraId="013006BE" w14:textId="77777777" w:rsidR="00EB4F53" w:rsidRPr="00EB4F53" w:rsidRDefault="00EB4F53" w:rsidP="00EB4F53">
      <w:pPr>
        <w:rPr>
          <w:rFonts w:ascii="Palatino" w:eastAsia="Arial" w:hAnsi="Palatino" w:cs="Arial"/>
          <w:sz w:val="20"/>
        </w:rPr>
      </w:pPr>
    </w:p>
    <w:p w14:paraId="2A7F6058" w14:textId="74F5C519"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The interaction of assortativity and sex-traits on male-bias was especially notable in the case of increased male transmissibility (TRA). Without sex-assortativity, even when males had more than three-fold higher transmissibility, male infections were no more likely than female infections (Figure 2, Figure </w:t>
      </w:r>
      <w:del w:id="224" w:author="Microsoft Office User" w:date="2020-12-11T14:58:00Z">
        <w:r w:rsidRPr="00EB4F53" w:rsidDel="00325019">
          <w:rPr>
            <w:rFonts w:ascii="Palatino" w:eastAsia="Arial" w:hAnsi="Palatino" w:cs="Arial"/>
            <w:sz w:val="20"/>
          </w:rPr>
          <w:delText>S2</w:delText>
        </w:r>
      </w:del>
      <w:ins w:id="225"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3</w:t>
        </w:r>
      </w:ins>
      <w:r w:rsidRPr="00EB4F53">
        <w:rPr>
          <w:rFonts w:ascii="Palatino" w:eastAsia="Arial" w:hAnsi="Palatino" w:cs="Arial"/>
          <w:sz w:val="20"/>
        </w:rPr>
        <w:t xml:space="preserve">). Overall, however, higher male transmissibility rarely resulted in ratios of male-bias observed in global TB data. </w:t>
      </w:r>
    </w:p>
    <w:p w14:paraId="739FE815" w14:textId="77777777" w:rsidR="00EB4F53" w:rsidRPr="00EB4F53" w:rsidRDefault="00EB4F53" w:rsidP="00EB4F53">
      <w:pPr>
        <w:rPr>
          <w:rFonts w:ascii="Palatino" w:eastAsia="Arial" w:hAnsi="Palatino" w:cs="Arial"/>
          <w:sz w:val="20"/>
        </w:rPr>
      </w:pP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EB4F53" w:rsidRPr="00EB4F53" w14:paraId="43D7AC2D" w14:textId="77777777" w:rsidTr="00811CA5">
        <w:tc>
          <w:tcPr>
            <w:tcW w:w="9360" w:type="dxa"/>
          </w:tcPr>
          <w:p w14:paraId="58976A59" w14:textId="77777777" w:rsidR="00EB4F53" w:rsidRPr="00EB4F53" w:rsidRDefault="00EB4F53" w:rsidP="00811CA5">
            <w:pPr>
              <w:rPr>
                <w:rFonts w:ascii="Palatino" w:eastAsia="Arial" w:hAnsi="Palatino" w:cs="Arial"/>
                <w:sz w:val="20"/>
              </w:rPr>
            </w:pPr>
            <w:r w:rsidRPr="00EB4F53">
              <w:rPr>
                <w:rFonts w:ascii="Palatino" w:eastAsia="Arial" w:hAnsi="Palatino" w:cs="Arial"/>
                <w:noProof/>
                <w:sz w:val="20"/>
              </w:rPr>
              <w:lastRenderedPageBreak/>
              <w:drawing>
                <wp:inline distT="0" distB="0" distL="0" distR="0" wp14:anchorId="062F3BA7" wp14:editId="5D102CE4">
                  <wp:extent cx="5806440" cy="417536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_tau_04_sah-1.png"/>
                          <pic:cNvPicPr/>
                        </pic:nvPicPr>
                        <pic:blipFill rotWithShape="1">
                          <a:blip r:embed="rId18" cstate="print">
                            <a:extLst>
                              <a:ext uri="{28A0092B-C50C-407E-A947-70E740481C1C}">
                                <a14:useLocalDpi xmlns:a14="http://schemas.microsoft.com/office/drawing/2010/main" val="0"/>
                              </a:ext>
                            </a:extLst>
                          </a:blip>
                          <a:srcRect t="4121"/>
                          <a:stretch/>
                        </pic:blipFill>
                        <pic:spPr bwMode="auto">
                          <a:xfrm>
                            <a:off x="0" y="0"/>
                            <a:ext cx="5806440" cy="4175368"/>
                          </a:xfrm>
                          <a:prstGeom prst="rect">
                            <a:avLst/>
                          </a:prstGeom>
                          <a:ln>
                            <a:noFill/>
                          </a:ln>
                          <a:extLst>
                            <a:ext uri="{53640926-AAD7-44D8-BBD7-CCE9431645EC}">
                              <a14:shadowObscured xmlns:a14="http://schemas.microsoft.com/office/drawing/2010/main"/>
                            </a:ext>
                          </a:extLst>
                        </pic:spPr>
                      </pic:pic>
                    </a:graphicData>
                  </a:graphic>
                </wp:inline>
              </w:drawing>
            </w:r>
          </w:p>
        </w:tc>
      </w:tr>
      <w:tr w:rsidR="00EB4F53" w:rsidRPr="00EB4F53" w14:paraId="0F01063E" w14:textId="77777777" w:rsidTr="00811CA5">
        <w:tc>
          <w:tcPr>
            <w:tcW w:w="9360" w:type="dxa"/>
          </w:tcPr>
          <w:p w14:paraId="43F51E01" w14:textId="5F3A0F6A" w:rsidR="00EB4F53" w:rsidRPr="00EB4F53" w:rsidRDefault="00EB4F53" w:rsidP="00811CA5">
            <w:pPr>
              <w:rPr>
                <w:rFonts w:ascii="Palatino" w:hAnsi="Palatino"/>
                <w:sz w:val="20"/>
              </w:rPr>
            </w:pPr>
            <w:r w:rsidRPr="00EB4F53">
              <w:rPr>
                <w:rFonts w:ascii="Palatino" w:hAnsi="Palatino"/>
                <w:b/>
                <w:sz w:val="20"/>
              </w:rPr>
              <w:t>Figure 2</w:t>
            </w:r>
            <w:r w:rsidRPr="00EB4F53">
              <w:rPr>
                <w:rFonts w:ascii="Palatino" w:hAnsi="Palatino"/>
                <w:sz w:val="20"/>
              </w:rPr>
              <w:t>. M:F case ratio is influenced by sex-assortativity</w:t>
            </w:r>
            <w:ins w:id="226" w:author="Microsoft Office User" w:date="2020-12-07T12:04:00Z">
              <w:r w:rsidR="00CE048C">
                <w:rPr>
                  <w:rFonts w:ascii="Palatino" w:hAnsi="Palatino"/>
                  <w:sz w:val="20"/>
                </w:rPr>
                <w:t xml:space="preserve"> (</w:t>
              </w:r>
            </w:ins>
            <w:ins w:id="227" w:author="Microsoft Office User" w:date="2020-12-07T12:05:00Z">
              <w:r w:rsidR="00CE048C">
                <w:rPr>
                  <w:rFonts w:ascii="Palatino" w:hAnsi="Palatino"/>
                  <w:sz w:val="20"/>
                </w:rPr>
                <w:t>x-axis)</w:t>
              </w:r>
            </w:ins>
            <w:r w:rsidRPr="00EB4F53">
              <w:rPr>
                <w:rFonts w:ascii="Palatino" w:hAnsi="Palatino"/>
                <w:sz w:val="20"/>
              </w:rPr>
              <w:t xml:space="preserve"> and sex-traits (columns). Sex-traits are susceptibility (SUS), transmissibility (TRA), and infectious period (IP). M:F case ratio is measured as the ratio of male to female recoveries (SIR) or infections at equilibrium (SIRS). Only parameter combinations leading to mean M:F case bias greater than 1.1 are </w:t>
            </w:r>
            <w:ins w:id="228" w:author="Microsoft Office User" w:date="2020-12-07T12:05:00Z">
              <w:r w:rsidR="005064D6">
                <w:rPr>
                  <w:rFonts w:ascii="Palatino" w:hAnsi="Palatino"/>
                  <w:sz w:val="20"/>
                </w:rPr>
                <w:t>filled</w:t>
              </w:r>
            </w:ins>
            <w:r w:rsidRPr="00EB4F53">
              <w:rPr>
                <w:rFonts w:ascii="Palatino" w:hAnsi="Palatino"/>
                <w:sz w:val="20"/>
              </w:rPr>
              <w:t xml:space="preserve"> and the </w:t>
            </w:r>
            <w:del w:id="229" w:author="Microsoft Office User" w:date="2020-12-07T12:06:00Z">
              <w:r w:rsidRPr="00EB4F53" w:rsidDel="007E5387">
                <w:rPr>
                  <w:rFonts w:ascii="Palatino" w:hAnsi="Palatino"/>
                  <w:sz w:val="20"/>
                </w:rPr>
                <w:delText xml:space="preserve">white </w:delText>
              </w:r>
            </w:del>
            <w:ins w:id="230" w:author="Microsoft Office User" w:date="2020-12-07T12:06:00Z">
              <w:r w:rsidR="007E5387">
                <w:rPr>
                  <w:rFonts w:ascii="Palatino" w:hAnsi="Palatino"/>
                  <w:sz w:val="20"/>
                </w:rPr>
                <w:t>outlined</w:t>
              </w:r>
              <w:r w:rsidR="007E5387" w:rsidRPr="00EB4F53">
                <w:rPr>
                  <w:rFonts w:ascii="Palatino" w:hAnsi="Palatino"/>
                  <w:sz w:val="20"/>
                </w:rPr>
                <w:t xml:space="preserve"> </w:t>
              </w:r>
            </w:ins>
            <w:r w:rsidRPr="00EB4F53">
              <w:rPr>
                <w:rFonts w:ascii="Palatino" w:hAnsi="Palatino"/>
                <w:sz w:val="20"/>
              </w:rPr>
              <w:t xml:space="preserve">boxes show parameter combinations leading to a mean M:F case bias from 1.7 to 1.9. Sex-traits are incorporated by holding respective overall parameter rates constant but increasing the male parameter by the value on the y-axis relative to the female trait. Figure generated with 250 simulations of epidemics on Sah networks with </w:t>
            </w:r>
            <m:oMath>
              <m:r>
                <w:rPr>
                  <w:rFonts w:ascii="Cambria Math" w:eastAsia="Cambria Math" w:hAnsi="Cambria Math" w:cs="Cambria Math"/>
                  <w:sz w:val="20"/>
                </w:rPr>
                <m:t xml:space="preserve">τ=0.04, </m:t>
              </m:r>
              <m:sSub>
                <m:sSubPr>
                  <m:ctrlPr>
                    <w:rPr>
                      <w:rFonts w:ascii="Cambria Math" w:eastAsia="Cambria Math" w:hAnsi="Cambria Math" w:cs="Cambria Math"/>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≈1.5.</m:t>
              </m:r>
            </m:oMath>
          </w:p>
          <w:p w14:paraId="2D8CD62B" w14:textId="77777777" w:rsidR="00EB4F53" w:rsidRPr="00EB4F53" w:rsidRDefault="00EB4F53" w:rsidP="00811CA5">
            <w:pPr>
              <w:rPr>
                <w:rFonts w:ascii="Palatino" w:eastAsia="Arial" w:hAnsi="Palatino" w:cs="Arial"/>
                <w:sz w:val="20"/>
              </w:rPr>
            </w:pPr>
          </w:p>
        </w:tc>
      </w:tr>
    </w:tbl>
    <w:p w14:paraId="35592B1A" w14:textId="77777777" w:rsidR="00EB4F53" w:rsidRPr="00EB4F53" w:rsidRDefault="00EB4F53" w:rsidP="00EB4F53">
      <w:pPr>
        <w:rPr>
          <w:rFonts w:ascii="Palatino" w:eastAsia="Arial" w:hAnsi="Palatino" w:cs="Arial"/>
          <w:sz w:val="20"/>
        </w:rPr>
      </w:pPr>
    </w:p>
    <w:p w14:paraId="38D74F39" w14:textId="69E124C0"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Longer male infectious periods (IP), similar to higher male transmissibility, did not lead to male-bias in SIR and SLIR epidemics unless taking place on sex-assorted networks (Figure 2, Figure </w:t>
      </w:r>
      <w:del w:id="231" w:author="Microsoft Office User" w:date="2020-12-11T14:58:00Z">
        <w:r w:rsidRPr="00EB4F53" w:rsidDel="00325019">
          <w:rPr>
            <w:rFonts w:ascii="Palatino" w:eastAsia="Arial" w:hAnsi="Palatino" w:cs="Arial"/>
            <w:sz w:val="20"/>
          </w:rPr>
          <w:delText>S3</w:delText>
        </w:r>
      </w:del>
      <w:ins w:id="232"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4</w:t>
        </w:r>
      </w:ins>
      <w:r w:rsidRPr="00EB4F53">
        <w:rPr>
          <w:rFonts w:ascii="Palatino" w:eastAsia="Arial" w:hAnsi="Palatino" w:cs="Arial"/>
          <w:sz w:val="20"/>
        </w:rPr>
        <w:t xml:space="preserve">). In the parameter ranges investigated here, median values of male-bias for simulations of longer male infectious periods in SIR and SLIR models were all below 1.8. However, when recovered individuals can re-enter the susceptible population (i.e., SIRS and SLIRS models), longer male infectious periods can result in male-bias and there is a slight increase in male-bias on assorted networks. In SIRS and SLIRS models, male-bias due to longer male infectious periods was possible. These results were not sensitive to network type (Figure </w:t>
      </w:r>
      <w:del w:id="233" w:author="Microsoft Office User" w:date="2020-12-11T14:58:00Z">
        <w:r w:rsidRPr="00EB4F53" w:rsidDel="00325019">
          <w:rPr>
            <w:rFonts w:ascii="Palatino" w:eastAsia="Arial" w:hAnsi="Palatino" w:cs="Arial"/>
            <w:sz w:val="20"/>
          </w:rPr>
          <w:delText>S2</w:delText>
        </w:r>
      </w:del>
      <w:ins w:id="234"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3</w:t>
        </w:r>
      </w:ins>
      <w:r w:rsidRPr="00EB4F53">
        <w:rPr>
          <w:rFonts w:ascii="Palatino" w:eastAsia="Arial" w:hAnsi="Palatino" w:cs="Arial"/>
          <w:sz w:val="20"/>
        </w:rPr>
        <w:t>).</w:t>
      </w:r>
    </w:p>
    <w:p w14:paraId="37072230" w14:textId="77777777" w:rsidR="00EB4F53" w:rsidRPr="00EB4F53" w:rsidRDefault="00EB4F53" w:rsidP="00EB4F53">
      <w:pPr>
        <w:rPr>
          <w:rFonts w:ascii="Palatino" w:eastAsia="Arial" w:hAnsi="Palatino" w:cs="Arial"/>
          <w:sz w:val="20"/>
        </w:rPr>
      </w:pPr>
    </w:p>
    <w:p w14:paraId="27B7552B" w14:textId="77777777" w:rsidR="00EB4F53" w:rsidRPr="00EB4F53" w:rsidRDefault="00EB4F53" w:rsidP="00EB4F53">
      <w:pPr>
        <w:rPr>
          <w:rFonts w:ascii="Palatino" w:eastAsia="Arial" w:hAnsi="Palatino" w:cs="Arial"/>
          <w:sz w:val="20"/>
        </w:rPr>
      </w:pPr>
      <w:r w:rsidRPr="00EB4F53">
        <w:rPr>
          <w:rFonts w:ascii="Palatino" w:eastAsia="Arial" w:hAnsi="Palatino" w:cs="Arial"/>
          <w:sz w:val="20"/>
        </w:rPr>
        <w:t>Transmission rate increased the effect of assortativity on male-bias (Figure 3). For a slow spreading pathogen (</w:t>
      </w:r>
      <m:oMath>
        <m:r>
          <w:rPr>
            <w:rFonts w:ascii="Cambria Math" w:eastAsia="Cambria Math" w:hAnsi="Cambria Math" w:cs="Cambria Math"/>
            <w:sz w:val="20"/>
          </w:rPr>
          <m:t xml:space="preserve">τ=0.04, </m:t>
        </m:r>
        <m:sSub>
          <m:sSubPr>
            <m:ctrlPr>
              <w:rPr>
                <w:rFonts w:ascii="Cambria Math" w:eastAsia="Cambria Math" w:hAnsi="Cambria Math" w:cs="Cambria Math"/>
                <w:i/>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≈1.5)</m:t>
        </m:r>
      </m:oMath>
      <w:r w:rsidRPr="00EB4F53">
        <w:rPr>
          <w:rFonts w:ascii="Palatino" w:eastAsia="Arial" w:hAnsi="Palatino" w:cs="Arial"/>
          <w:sz w:val="20"/>
        </w:rPr>
        <w:t xml:space="preserve"> and male susceptibility twice that of female susceptibility, male-bias increased from a median of 1.48 without assortative mixing to 1.85 with strong assortativity (r=0.6) indicating a 25% increase in male-bias with assortative mixing. For a faster spreading pathogen (</w:t>
      </w:r>
      <m:oMath>
        <m:r>
          <w:rPr>
            <w:rFonts w:ascii="Cambria Math" w:eastAsia="Cambria Math" w:hAnsi="Cambria Math" w:cs="Cambria Math"/>
            <w:sz w:val="20"/>
          </w:rPr>
          <m:t xml:space="preserve">τ=0.1, </m:t>
        </m:r>
        <m:sSub>
          <m:sSubPr>
            <m:ctrlPr>
              <w:rPr>
                <w:rFonts w:ascii="Cambria Math" w:eastAsia="Cambria Math" w:hAnsi="Cambria Math" w:cs="Cambria Math"/>
                <w:i/>
                <w:sz w:val="20"/>
              </w:rPr>
            </m:ctrlPr>
          </m:sSubPr>
          <m:e>
            <m:r>
              <w:rPr>
                <w:rFonts w:ascii="Cambria Math" w:eastAsia="Cambria Math" w:hAnsi="Cambria Math" w:cs="Cambria Math"/>
                <w:sz w:val="20"/>
              </w:rPr>
              <m:t>R</m:t>
            </m:r>
          </m:e>
          <m:sub>
            <m:r>
              <w:rPr>
                <w:rFonts w:ascii="Cambria Math" w:eastAsia="Cambria Math" w:hAnsi="Cambria Math" w:cs="Cambria Math"/>
                <w:sz w:val="20"/>
              </w:rPr>
              <m:t>0</m:t>
            </m:r>
          </m:sub>
        </m:sSub>
        <m:r>
          <w:rPr>
            <w:rFonts w:ascii="Cambria Math" w:eastAsia="Cambria Math" w:hAnsi="Cambria Math" w:cs="Cambria Math"/>
            <w:sz w:val="20"/>
          </w:rPr>
          <m:t>≈3.5)</m:t>
        </m:r>
      </m:oMath>
      <w:r w:rsidRPr="00EB4F53">
        <w:rPr>
          <w:rFonts w:ascii="Palatino" w:eastAsia="Arial" w:hAnsi="Palatino" w:cs="Arial"/>
          <w:sz w:val="20"/>
        </w:rPr>
        <w:t xml:space="preserve"> with the same level of higher male susceptibility, male-bias only increased from a median of 1.28 to 1.34 indicating a 5% increase in male-bias with assortative mixing. Similar relationships were observed for the other sex-traits, transmissibility and infection period.</w:t>
      </w:r>
    </w:p>
    <w:p w14:paraId="3F4B2245" w14:textId="77777777" w:rsidR="00EB4F53" w:rsidRPr="00EB4F53" w:rsidRDefault="00EB4F53" w:rsidP="00EB4F53">
      <w:pPr>
        <w:rPr>
          <w:rFonts w:ascii="Palatino" w:eastAsia="Arial" w:hAnsi="Palatino" w:cs="Arial"/>
          <w:sz w:val="20"/>
        </w:rPr>
      </w:pPr>
    </w:p>
    <w:p w14:paraId="406E8E21" w14:textId="17938D2B" w:rsidR="00EB4F53" w:rsidRPr="00EB4F53" w:rsidRDefault="00F857F9" w:rsidP="00113E4C">
      <w:pPr>
        <w:jc w:val="center"/>
        <w:rPr>
          <w:rFonts w:ascii="Palatino" w:eastAsia="Arial" w:hAnsi="Palatino" w:cs="Arial"/>
          <w:sz w:val="20"/>
        </w:rPr>
      </w:pPr>
      <w:r>
        <w:rPr>
          <w:rFonts w:ascii="Palatino" w:eastAsia="Arial" w:hAnsi="Palatino" w:cs="Arial"/>
          <w:noProof/>
          <w:sz w:val="20"/>
        </w:rPr>
        <w:lastRenderedPageBreak/>
        <w:drawing>
          <wp:inline distT="0" distB="0" distL="0" distR="0" wp14:anchorId="6B049DDD" wp14:editId="239ABD00">
            <wp:extent cx="5226723" cy="6128426"/>
            <wp:effectExtent l="0" t="0" r="5715"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rotWithShape="1">
                    <a:blip r:embed="rId19" cstate="print">
                      <a:extLst>
                        <a:ext uri="{28A0092B-C50C-407E-A947-70E740481C1C}">
                          <a14:useLocalDpi xmlns:a14="http://schemas.microsoft.com/office/drawing/2010/main" val="0"/>
                        </a:ext>
                      </a:extLst>
                    </a:blip>
                    <a:srcRect t="2292"/>
                    <a:stretch/>
                  </pic:blipFill>
                  <pic:spPr bwMode="auto">
                    <a:xfrm>
                      <a:off x="0" y="0"/>
                      <a:ext cx="5231535" cy="6134068"/>
                    </a:xfrm>
                    <a:prstGeom prst="rect">
                      <a:avLst/>
                    </a:prstGeom>
                    <a:ln>
                      <a:noFill/>
                    </a:ln>
                    <a:extLst>
                      <a:ext uri="{53640926-AAD7-44D8-BBD7-CCE9431645EC}">
                        <a14:shadowObscured xmlns:a14="http://schemas.microsoft.com/office/drawing/2010/main"/>
                      </a:ext>
                    </a:extLst>
                  </pic:spPr>
                </pic:pic>
              </a:graphicData>
            </a:graphic>
          </wp:inline>
        </w:drawing>
      </w: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EB4F53" w:rsidRPr="00EB4F53" w14:paraId="3A18AE54" w14:textId="77777777" w:rsidTr="00811CA5">
        <w:tc>
          <w:tcPr>
            <w:tcW w:w="9350" w:type="dxa"/>
          </w:tcPr>
          <w:p w14:paraId="6C4F5264" w14:textId="0DA64CA4" w:rsidR="00EB4F53" w:rsidRPr="00EB4F53" w:rsidRDefault="00EB4F53" w:rsidP="00811CA5">
            <w:pPr>
              <w:jc w:val="center"/>
              <w:rPr>
                <w:rFonts w:ascii="Palatino" w:eastAsia="Arial" w:hAnsi="Palatino" w:cs="Arial"/>
                <w:sz w:val="20"/>
              </w:rPr>
            </w:pPr>
          </w:p>
        </w:tc>
      </w:tr>
      <w:tr w:rsidR="00EB4F53" w:rsidRPr="00EB4F53" w14:paraId="627B3AF8" w14:textId="77777777" w:rsidTr="00811CA5">
        <w:tc>
          <w:tcPr>
            <w:tcW w:w="9350" w:type="dxa"/>
          </w:tcPr>
          <w:p w14:paraId="5FE4AAD9" w14:textId="77777777" w:rsidR="00EB4F53" w:rsidRPr="00EB4F53" w:rsidRDefault="00EB4F53" w:rsidP="00811CA5">
            <w:pPr>
              <w:rPr>
                <w:rFonts w:ascii="Palatino" w:hAnsi="Palatino"/>
                <w:sz w:val="20"/>
              </w:rPr>
            </w:pPr>
            <w:r w:rsidRPr="00EB4F53">
              <w:rPr>
                <w:rFonts w:ascii="Palatino" w:hAnsi="Palatino"/>
                <w:b/>
                <w:color w:val="000000"/>
                <w:sz w:val="20"/>
              </w:rPr>
              <w:t>Figure 3.</w:t>
            </w:r>
            <w:r w:rsidRPr="00EB4F53">
              <w:rPr>
                <w:rFonts w:ascii="Palatino" w:hAnsi="Palatino"/>
                <w:color w:val="000000"/>
                <w:sz w:val="20"/>
              </w:rPr>
              <w:t xml:space="preserve"> Sex-assortativity increases M:F case bias more for pathogens with lower overall infection rates compared with higher overall infection rates (rows). The M:F case bias and sex-traits, are defined in the same way as in Figure 1.  To improve figure clarity, only 3 levels of sex-trait strength are shown here. </w:t>
            </w:r>
            <w:r w:rsidRPr="00EB4F53">
              <w:rPr>
                <w:rFonts w:ascii="Palatino" w:hAnsi="Palatino"/>
                <w:sz w:val="20"/>
              </w:rPr>
              <w:t>Figure generated with 250 SLIR simulations of epidemics on Sah networks</w:t>
            </w:r>
            <m:oMath>
              <m:r>
                <w:rPr>
                  <w:rFonts w:ascii="Cambria Math" w:eastAsia="Cambria Math" w:hAnsi="Cambria Math" w:cs="Cambria Math"/>
                  <w:sz w:val="20"/>
                </w:rPr>
                <m:t>.</m:t>
              </m:r>
            </m:oMath>
          </w:p>
        </w:tc>
      </w:tr>
    </w:tbl>
    <w:p w14:paraId="2C922AC4" w14:textId="77777777" w:rsidR="00EB4F53" w:rsidRPr="00EB4F53" w:rsidRDefault="00EB4F53" w:rsidP="00EB4F53">
      <w:pPr>
        <w:rPr>
          <w:rFonts w:ascii="Palatino" w:eastAsia="Arial" w:hAnsi="Palatino" w:cs="Arial"/>
          <w:b/>
          <w:sz w:val="20"/>
        </w:rPr>
      </w:pPr>
    </w:p>
    <w:p w14:paraId="15B55384" w14:textId="32368780" w:rsidR="00EB4F53" w:rsidRPr="00EB4F53" w:rsidRDefault="00EB4F53" w:rsidP="00EB4F53">
      <w:pPr>
        <w:rPr>
          <w:rFonts w:ascii="Palatino" w:eastAsia="Arial" w:hAnsi="Palatino" w:cs="Arial"/>
          <w:b/>
          <w:sz w:val="20"/>
        </w:rPr>
      </w:pPr>
      <w:r w:rsidRPr="00EB4F53">
        <w:rPr>
          <w:rFonts w:ascii="Palatino" w:eastAsia="Arial" w:hAnsi="Palatino" w:cs="Arial"/>
          <w:b/>
          <w:sz w:val="20"/>
        </w:rPr>
        <w:t>Effects of sex-traits and assortativity on epidemic outcomes</w:t>
      </w:r>
    </w:p>
    <w:p w14:paraId="77813621" w14:textId="203A81C4" w:rsidR="00EB4F53" w:rsidRPr="00EB4F53" w:rsidRDefault="00EB4F53" w:rsidP="00EB4F53">
      <w:pPr>
        <w:rPr>
          <w:rFonts w:ascii="Palatino" w:eastAsia="Arial" w:hAnsi="Palatino" w:cs="Arial"/>
          <w:sz w:val="20"/>
        </w:rPr>
      </w:pPr>
      <w:r w:rsidRPr="00EB4F53">
        <w:rPr>
          <w:rFonts w:ascii="Palatino" w:eastAsia="Arial" w:hAnsi="Palatino" w:cs="Arial"/>
          <w:sz w:val="20"/>
        </w:rPr>
        <w:t xml:space="preserve">In general, on Sah contact networks epidemic dynamics were not affected by sex-assortativity or sex-traits (infectious periods, susceptibility, and transmissibility) including the peak size, final size, and duration for SIR or SLIR epidemics (Figure </w:t>
      </w:r>
      <w:del w:id="235" w:author="Microsoft Office User" w:date="2020-12-11T14:58:00Z">
        <w:r w:rsidRPr="00EB4F53" w:rsidDel="00325019">
          <w:rPr>
            <w:rFonts w:ascii="Palatino" w:eastAsia="Arial" w:hAnsi="Palatino" w:cs="Arial"/>
            <w:sz w:val="20"/>
          </w:rPr>
          <w:delText>S4</w:delText>
        </w:r>
      </w:del>
      <w:ins w:id="236"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5</w:t>
        </w:r>
      </w:ins>
      <w:r w:rsidRPr="00EB4F53">
        <w:rPr>
          <w:rFonts w:ascii="Palatino" w:eastAsia="Arial" w:hAnsi="Palatino" w:cs="Arial"/>
          <w:sz w:val="20"/>
        </w:rPr>
        <w:t xml:space="preserve">). Higher male susceptibility slightly reduced the final size of epidemics for faster spreading pathogens but the effect was small (Figure 4). In contrast to results on Sah networks, assortativity was associated with changes in peak size, final size, and duration on rewired network (Figure 5). We note, however, that while networks generated with the Sah algorithm had stable network structures as sex-assortativity increased, rewired networks did not (Figure </w:t>
      </w:r>
      <w:del w:id="237" w:author="Microsoft Office User" w:date="2020-12-11T14:58:00Z">
        <w:r w:rsidRPr="00EB4F53" w:rsidDel="00325019">
          <w:rPr>
            <w:rFonts w:ascii="Palatino" w:eastAsia="Arial" w:hAnsi="Palatino" w:cs="Arial"/>
            <w:sz w:val="20"/>
          </w:rPr>
          <w:delText>S5</w:delText>
        </w:r>
      </w:del>
      <w:ins w:id="238" w:author="Microsoft Office User" w:date="2020-12-11T14:58:00Z">
        <w:r w:rsidR="00325019" w:rsidRPr="00EB4F53">
          <w:rPr>
            <w:rFonts w:ascii="Palatino" w:eastAsia="Arial" w:hAnsi="Palatino" w:cs="Arial"/>
            <w:sz w:val="20"/>
          </w:rPr>
          <w:t>S</w:t>
        </w:r>
        <w:r w:rsidR="00325019">
          <w:rPr>
            <w:rFonts w:ascii="Palatino" w:eastAsia="Arial" w:hAnsi="Palatino" w:cs="Arial"/>
            <w:sz w:val="20"/>
          </w:rPr>
          <w:t>6</w:t>
        </w:r>
      </w:ins>
      <w:r w:rsidRPr="00EB4F53">
        <w:rPr>
          <w:rFonts w:ascii="Palatino" w:eastAsia="Arial" w:hAnsi="Palatino" w:cs="Arial"/>
          <w:sz w:val="20"/>
        </w:rPr>
        <w:t xml:space="preserve">). As assortativity increased from </w:t>
      </w:r>
      <m:oMath>
        <m:r>
          <w:ins w:id="239" w:author="Paige Bianca Miller" w:date="2020-11-30T10:13:00Z">
            <w:rPr>
              <w:rFonts w:ascii="Cambria Math" w:eastAsia="Arial" w:hAnsi="Cambria Math" w:cs="Arial"/>
              <w:sz w:val="20"/>
            </w:rPr>
            <m:t>r</m:t>
          </w:ins>
        </m:r>
      </m:oMath>
      <w:ins w:id="240" w:author="Paige Bianca Miller" w:date="2020-11-30T10:13:00Z">
        <w:r w:rsidR="00607263" w:rsidRPr="00EB4F53" w:rsidDel="00607263">
          <w:rPr>
            <w:rFonts w:ascii="Palatino" w:eastAsia="Arial" w:hAnsi="Palatino" w:cs="Arial"/>
            <w:sz w:val="20"/>
          </w:rPr>
          <w:t xml:space="preserve"> </w:t>
        </w:r>
      </w:ins>
      <w:del w:id="241" w:author="Paige Bianca Miller" w:date="2020-11-30T10:13:00Z">
        <w:r w:rsidRPr="00EB4F53" w:rsidDel="00607263">
          <w:rPr>
            <w:rFonts w:ascii="Palatino" w:eastAsia="Arial" w:hAnsi="Palatino" w:cs="Arial"/>
            <w:sz w:val="20"/>
          </w:rPr>
          <w:delText>r</w:delText>
        </w:r>
      </w:del>
      <w:r w:rsidRPr="00EB4F53">
        <w:rPr>
          <w:rFonts w:ascii="Palatino" w:eastAsia="Arial" w:hAnsi="Palatino" w:cs="Arial"/>
          <w:sz w:val="20"/>
        </w:rPr>
        <w:t xml:space="preserve">=0 to </w:t>
      </w:r>
      <m:oMath>
        <m:r>
          <w:ins w:id="242" w:author="Paige Bianca Miller" w:date="2020-11-30T10:13:00Z">
            <w:rPr>
              <w:rFonts w:ascii="Cambria Math" w:eastAsia="Arial" w:hAnsi="Cambria Math" w:cs="Arial"/>
              <w:sz w:val="20"/>
            </w:rPr>
            <m:t>r</m:t>
          </w:ins>
        </m:r>
      </m:oMath>
      <w:ins w:id="243" w:author="Paige Bianca Miller" w:date="2020-11-30T10:13:00Z">
        <w:r w:rsidR="00607263" w:rsidRPr="00EB4F53" w:rsidDel="00607263">
          <w:rPr>
            <w:rFonts w:ascii="Palatino" w:eastAsia="Arial" w:hAnsi="Palatino" w:cs="Arial"/>
            <w:sz w:val="20"/>
          </w:rPr>
          <w:t xml:space="preserve"> </w:t>
        </w:r>
      </w:ins>
      <w:del w:id="244" w:author="Paige Bianca Miller" w:date="2020-11-30T10:13:00Z">
        <w:r w:rsidRPr="00EB4F53" w:rsidDel="00607263">
          <w:rPr>
            <w:rFonts w:ascii="Palatino" w:eastAsia="Arial" w:hAnsi="Palatino" w:cs="Arial"/>
            <w:sz w:val="20"/>
          </w:rPr>
          <w:delText>r</w:delText>
        </w:r>
      </w:del>
      <w:r w:rsidRPr="00EB4F53">
        <w:rPr>
          <w:rFonts w:ascii="Palatino" w:eastAsia="Arial" w:hAnsi="Palatino" w:cs="Arial"/>
          <w:sz w:val="20"/>
        </w:rPr>
        <w:t xml:space="preserve">=0.6, clustering increased by approximately 10% in scale-free networks and decreased by approximately 60% in small-world networks. With increasing assortativity, average network path length increased by about 10% in scale-free networks and decreased by approximately 25% in small-world networks. In both small-world and scale-free networks, degree-assortativity increased as sex-assortativity increased. </w:t>
      </w:r>
    </w:p>
    <w:p w14:paraId="330679B7" w14:textId="77777777" w:rsidR="00EB4F53" w:rsidRPr="00EB4F53" w:rsidRDefault="00EB4F53" w:rsidP="00EB4F53">
      <w:pPr>
        <w:rPr>
          <w:rFonts w:ascii="Palatino" w:eastAsia="Arial" w:hAnsi="Palatino" w:cs="Arial"/>
          <w:sz w:val="20"/>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EB4F53" w:rsidRPr="00EB4F53" w14:paraId="0D7DB906" w14:textId="77777777" w:rsidTr="00811CA5">
        <w:tc>
          <w:tcPr>
            <w:tcW w:w="9350" w:type="dxa"/>
          </w:tcPr>
          <w:p w14:paraId="1A782059" w14:textId="49AC8204" w:rsidR="00EB4F53" w:rsidRPr="00EB4F53" w:rsidRDefault="00A15089" w:rsidP="00113E4C">
            <w:pPr>
              <w:rPr>
                <w:rFonts w:ascii="Palatino" w:eastAsia="Arial" w:hAnsi="Palatino" w:cs="Arial"/>
                <w:sz w:val="20"/>
              </w:rPr>
            </w:pPr>
            <w:r>
              <w:rPr>
                <w:rFonts w:ascii="Palatino" w:hAnsi="Palatino"/>
                <w:noProof/>
                <w:color w:val="000000"/>
                <w:sz w:val="20"/>
              </w:rPr>
              <w:lastRenderedPageBreak/>
              <w:drawing>
                <wp:inline distT="0" distB="0" distL="0" distR="0" wp14:anchorId="56D8E113" wp14:editId="1D77CA2B">
                  <wp:extent cx="5800090" cy="386651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00090" cy="3866515"/>
                          </a:xfrm>
                          <a:prstGeom prst="rect">
                            <a:avLst/>
                          </a:prstGeom>
                        </pic:spPr>
                      </pic:pic>
                    </a:graphicData>
                  </a:graphic>
                </wp:inline>
              </w:drawing>
            </w:r>
          </w:p>
        </w:tc>
      </w:tr>
      <w:tr w:rsidR="00EB4F53" w:rsidRPr="00EB4F53" w14:paraId="6223AB34" w14:textId="77777777" w:rsidTr="00811CA5">
        <w:tc>
          <w:tcPr>
            <w:tcW w:w="9350" w:type="dxa"/>
          </w:tcPr>
          <w:p w14:paraId="2B2FC19F" w14:textId="028E12A6" w:rsidR="00EB4F53" w:rsidRPr="00EB4F53" w:rsidRDefault="00EB4F53" w:rsidP="00811CA5">
            <w:pPr>
              <w:rPr>
                <w:rFonts w:ascii="Palatino" w:hAnsi="Palatino"/>
                <w:color w:val="000000"/>
                <w:sz w:val="20"/>
              </w:rPr>
            </w:pPr>
            <w:r w:rsidRPr="00EB4F53">
              <w:rPr>
                <w:rFonts w:ascii="Palatino" w:hAnsi="Palatino"/>
                <w:b/>
                <w:color w:val="000000"/>
                <w:sz w:val="20"/>
              </w:rPr>
              <w:t>Figure 4.</w:t>
            </w:r>
            <w:r w:rsidRPr="00EB4F53">
              <w:rPr>
                <w:rFonts w:ascii="Palatino" w:hAnsi="Palatino"/>
                <w:color w:val="000000"/>
                <w:sz w:val="20"/>
              </w:rPr>
              <w:t xml:space="preserve"> Sex-assortativity and sex-traits (columns) generally have negligible effects on the final epidemic size compared with the effect of transmission rate (rows). To improve figure clarity, only 3 levels of sex-trait strength are shown here. </w:t>
            </w:r>
            <w:r w:rsidRPr="00EB4F53">
              <w:rPr>
                <w:rFonts w:ascii="Palatino" w:hAnsi="Palatino"/>
                <w:sz w:val="20"/>
              </w:rPr>
              <w:t>Figure generated with 250 SLIR simulations of epidemics with varying transmission rates on Sah networks</w:t>
            </w:r>
            <m:oMath>
              <m:r>
                <w:rPr>
                  <w:rFonts w:ascii="Cambria Math" w:eastAsia="Cambria Math" w:hAnsi="Cambria Math" w:cs="Cambria Math"/>
                  <w:sz w:val="20"/>
                </w:rPr>
                <m:t>.</m:t>
              </m:r>
            </m:oMath>
          </w:p>
        </w:tc>
      </w:tr>
    </w:tbl>
    <w:p w14:paraId="526DF5D0" w14:textId="77777777" w:rsidR="00EB4F53" w:rsidRPr="00394285" w:rsidRDefault="00EB4F53" w:rsidP="00EE2CF5">
      <w:pPr>
        <w:pStyle w:val="titlersos"/>
        <w:numPr>
          <w:ilvl w:val="0"/>
          <w:numId w:val="0"/>
        </w:numPr>
        <w:rPr>
          <w:b w:val="0"/>
        </w:rPr>
      </w:pPr>
    </w:p>
    <w:p w14:paraId="2759DA15" w14:textId="77777777" w:rsidR="00376BA3" w:rsidRPr="00394285" w:rsidRDefault="00376BA3" w:rsidP="00445BEE">
      <w:pPr>
        <w:pStyle w:val="titlersos"/>
        <w:rPr>
          <w:b w:val="0"/>
        </w:rPr>
      </w:pPr>
      <w:r w:rsidRPr="00394285">
        <w:rPr>
          <w:b w:val="0"/>
        </w:rPr>
        <w:t>Discussion</w:t>
      </w:r>
    </w:p>
    <w:p w14:paraId="4404EDB1" w14:textId="2583CF51" w:rsidR="00EE2CF5" w:rsidRPr="00EE2CF5" w:rsidRDefault="00EE2CF5" w:rsidP="00EE2CF5">
      <w:pPr>
        <w:rPr>
          <w:rFonts w:ascii="Palatino" w:eastAsia="Arial" w:hAnsi="Palatino" w:cs="Arial"/>
          <w:sz w:val="20"/>
        </w:rPr>
      </w:pPr>
      <w:r w:rsidRPr="00EE2CF5">
        <w:rPr>
          <w:rFonts w:ascii="Palatino" w:eastAsia="Arial" w:hAnsi="Palatino" w:cs="Arial"/>
          <w:sz w:val="20"/>
        </w:rPr>
        <w:t xml:space="preserve">Social mixing patterns can alter transmission patterns of infectious diseases </w:t>
      </w:r>
      <w:sdt>
        <w:sdtPr>
          <w:rPr>
            <w:rFonts w:ascii="Palatino" w:eastAsia="Arial" w:hAnsi="Palatino" w:cs="Arial"/>
            <w:sz w:val="20"/>
          </w:rPr>
          <w:alias w:val="SmartCite Citation"/>
          <w:tag w:val="2a4a35b4-4058-4736-9562-4ebd622e6639:9c8e1a73-a8ba-4715-b89e-6924c059d592,2a4a35b4-4058-4736-9562-4ebd622e6639:ec1eb88a-4f2b-48c5-8798-8b77a4371f1e,2a4a35b4-4058-4736-9562-4ebd622e6639:3d1e918a-214c-4d0f-91c5-fe34d393e64f+"/>
          <w:id w:val="777679446"/>
          <w:placeholder>
            <w:docPart w:val="DefaultPlaceholder_-1854013440"/>
          </w:placeholder>
        </w:sdtPr>
        <w:sdtEndPr/>
        <w:sdtContent>
          <w:r w:rsidR="00872088" w:rsidRPr="00872088">
            <w:rPr>
              <w:rFonts w:ascii="Palatino" w:hAnsi="Palatino"/>
              <w:color w:val="000000"/>
              <w:sz w:val="20"/>
            </w:rPr>
            <w:t>(26–28)</w:t>
          </w:r>
        </w:sdtContent>
      </w:sdt>
      <w:r w:rsidRPr="00EE2CF5">
        <w:rPr>
          <w:rFonts w:ascii="Palatino" w:eastAsia="Arial" w:hAnsi="Palatino" w:cs="Arial"/>
          <w:sz w:val="20"/>
        </w:rPr>
        <w:t>. We conducted a comparative simulation study to see whether sex-assorted mixing patterns can explain the global ratio of male:female TB cases. Simulations showed sex-assortativity</w:t>
      </w:r>
      <w:r w:rsidR="00AE36D2">
        <w:rPr>
          <w:rFonts w:ascii="Palatino" w:eastAsia="Arial" w:hAnsi="Palatino" w:cs="Arial"/>
          <w:sz w:val="20"/>
        </w:rPr>
        <w:t xml:space="preserve"> alone does not</w:t>
      </w:r>
      <w:r w:rsidRPr="00EE2CF5">
        <w:rPr>
          <w:rFonts w:ascii="Palatino" w:eastAsia="Arial" w:hAnsi="Palatino" w:cs="Arial"/>
          <w:sz w:val="20"/>
        </w:rPr>
        <w:t xml:space="preserve"> cause sex-bias in TB. However, an interaction between assortativity and sex-traits </w:t>
      </w:r>
      <w:r w:rsidR="00AE36D2">
        <w:rPr>
          <w:rFonts w:ascii="Palatino" w:eastAsia="Arial" w:hAnsi="Palatino" w:cs="Arial"/>
          <w:sz w:val="20"/>
        </w:rPr>
        <w:t xml:space="preserve">does affect </w:t>
      </w:r>
      <w:r w:rsidRPr="00EE2CF5">
        <w:rPr>
          <w:rFonts w:ascii="Palatino" w:eastAsia="Arial" w:hAnsi="Palatino" w:cs="Arial"/>
          <w:sz w:val="20"/>
        </w:rPr>
        <w:t xml:space="preserve">the ratio of male to female infections </w:t>
      </w:r>
      <w:r w:rsidR="00AE36D2">
        <w:rPr>
          <w:rFonts w:ascii="Palatino" w:eastAsia="Arial" w:hAnsi="Palatino" w:cs="Arial"/>
          <w:sz w:val="20"/>
        </w:rPr>
        <w:t>suggesting</w:t>
      </w:r>
      <w:r w:rsidR="00AE36D2" w:rsidRPr="00EE2CF5">
        <w:rPr>
          <w:rFonts w:ascii="Palatino" w:eastAsia="Arial" w:hAnsi="Palatino" w:cs="Arial"/>
          <w:sz w:val="20"/>
        </w:rPr>
        <w:t xml:space="preserve"> </w:t>
      </w:r>
      <w:r w:rsidRPr="00EE2CF5">
        <w:rPr>
          <w:rFonts w:ascii="Palatino" w:eastAsia="Arial" w:hAnsi="Palatino" w:cs="Arial"/>
          <w:sz w:val="20"/>
        </w:rPr>
        <w:t xml:space="preserve">a role for </w:t>
      </w:r>
      <w:r w:rsidR="00155CBB" w:rsidRPr="00EE2CF5">
        <w:rPr>
          <w:rFonts w:ascii="Palatino" w:eastAsia="Arial" w:hAnsi="Palatino" w:cs="Arial"/>
          <w:sz w:val="20"/>
        </w:rPr>
        <w:t>behaviour</w:t>
      </w:r>
      <w:r w:rsidRPr="00EE2CF5">
        <w:rPr>
          <w:rFonts w:ascii="Palatino" w:eastAsia="Arial" w:hAnsi="Palatino" w:cs="Arial"/>
          <w:sz w:val="20"/>
        </w:rPr>
        <w:t xml:space="preserve"> to influence sex-specific epidemiology of infectious diseases. The role of sex-assortativity was especially apparent for slower spreading infectious diseases, like TB </w:t>
      </w:r>
      <w:sdt>
        <w:sdtPr>
          <w:rPr>
            <w:rFonts w:ascii="Palatino" w:eastAsia="Arial" w:hAnsi="Palatino" w:cs="Arial"/>
            <w:sz w:val="20"/>
          </w:rPr>
          <w:alias w:val="SmartCite Citation"/>
          <w:tag w:val="2a4a35b4-4058-4736-9562-4ebd622e6639:2581b308-989f-4820-8614-67b5484135c6+"/>
          <w:id w:val="1379661197"/>
          <w:placeholder>
            <w:docPart w:val="DefaultPlaceholder_-1854013440"/>
          </w:placeholder>
        </w:sdtPr>
        <w:sdtEndPr/>
        <w:sdtContent>
          <w:r w:rsidR="00872088" w:rsidRPr="00872088">
            <w:rPr>
              <w:rFonts w:ascii="Palatino" w:hAnsi="Palatino"/>
              <w:color w:val="000000"/>
              <w:sz w:val="20"/>
            </w:rPr>
            <w:t>(29)</w:t>
          </w:r>
        </w:sdtContent>
      </w:sdt>
      <w:r w:rsidRPr="00EE2CF5">
        <w:rPr>
          <w:rFonts w:ascii="Palatino" w:eastAsia="Arial" w:hAnsi="Palatino" w:cs="Arial"/>
          <w:sz w:val="20"/>
        </w:rPr>
        <w:t xml:space="preserve">. We also examined the role of sex-assortativity and sex-traits on the final outbreak size and other overall epidemic dynamics. </w:t>
      </w:r>
    </w:p>
    <w:p w14:paraId="0C1F7F5D" w14:textId="77777777" w:rsidR="00EE2CF5" w:rsidRPr="00EE2CF5" w:rsidRDefault="00EE2CF5" w:rsidP="00EE2CF5">
      <w:pPr>
        <w:rPr>
          <w:rFonts w:ascii="Palatino" w:eastAsia="Arial" w:hAnsi="Palatino" w:cs="Arial"/>
          <w:color w:val="00B0F0"/>
          <w:sz w:val="20"/>
        </w:rPr>
      </w:pPr>
    </w:p>
    <w:p w14:paraId="2F65C104" w14:textId="6AA4F992" w:rsidR="00EE2CF5" w:rsidRPr="00EE2CF5" w:rsidRDefault="00EE2CF5" w:rsidP="00EE2CF5">
      <w:pPr>
        <w:rPr>
          <w:rFonts w:ascii="Palatino" w:eastAsia="Arial" w:hAnsi="Palatino" w:cs="Arial"/>
          <w:sz w:val="20"/>
        </w:rPr>
      </w:pPr>
      <w:r w:rsidRPr="00EE2CF5">
        <w:rPr>
          <w:rFonts w:ascii="Palatino" w:eastAsia="Arial" w:hAnsi="Palatino" w:cs="Arial"/>
          <w:sz w:val="20"/>
        </w:rPr>
        <w:t xml:space="preserve">Our main result showed that subtle but widespread patterns in sex assortativity may shape sex-specific epidemiological patterns. Approximately 55-65% of human social interactions occur within-sex </w:t>
      </w:r>
      <w:sdt>
        <w:sdtPr>
          <w:rPr>
            <w:rFonts w:ascii="Palatino" w:eastAsia="Arial" w:hAnsi="Palatino" w:cs="Arial"/>
            <w:sz w:val="20"/>
          </w:rPr>
          <w:alias w:val="SmartCite Citation"/>
          <w:tag w:val="2a4a35b4-4058-4736-9562-4ebd622e6639:f7f7cbe0-91db-4971-934d-cba0c74159bc,2a4a35b4-4058-4736-9562-4ebd622e6639:cf15ca01-aaaa-45d6-a983-3a066c1b80b0+"/>
          <w:id w:val="1157803303"/>
          <w:placeholder>
            <w:docPart w:val="DefaultPlaceholder_-1854013440"/>
          </w:placeholder>
        </w:sdtPr>
        <w:sdtEndPr/>
        <w:sdtContent>
          <w:r w:rsidR="00872088" w:rsidRPr="00872088">
            <w:rPr>
              <w:rFonts w:ascii="Palatino" w:hAnsi="Palatino"/>
              <w:color w:val="000000"/>
              <w:sz w:val="20"/>
            </w:rPr>
            <w:t>(12,19)</w:t>
          </w:r>
        </w:sdtContent>
      </w:sdt>
      <w:r w:rsidRPr="00EE2CF5">
        <w:rPr>
          <w:rFonts w:ascii="Palatino" w:eastAsia="Arial" w:hAnsi="Palatino" w:cs="Arial"/>
          <w:sz w:val="20"/>
        </w:rPr>
        <w:t xml:space="preserve">, which we showed corresponds to assortativity coefficients of 0.2 to 0.4. Within this range, our simulations suggested that assortative mixing can change sex-specific epidemiological patterns when there are underlying heterogeneities in sex-traits, especially for slower spreading infectious diseases. For example, SIR simulations showed longer male infectious periods and higher male transmissibility only produced male-biased infection patterns in the presence of moderate (greater than 0.3) values of sex-assortativity. On the other hand, higher male susceptibility could lead to male-bias in infection alone. However, male-bias was higher in outbreaks on sex-assorted networks compared with non-assorted networks. Our finding that slower spreading infectious diseases were more sensitive to differences in assortativity is similar to previous results, which suggested slower spreading pathogens experience structural trapping (i.e., stochastic extinction) while faster spreading pathogens experience structural delay (i.e., spread between subgroups is merely delayed) </w:t>
      </w:r>
      <w:sdt>
        <w:sdtPr>
          <w:rPr>
            <w:rFonts w:ascii="Palatino" w:eastAsia="Arial" w:hAnsi="Palatino" w:cs="Arial"/>
            <w:sz w:val="20"/>
          </w:rPr>
          <w:alias w:val="SmartCite Citation"/>
          <w:tag w:val="2a4a35b4-4058-4736-9562-4ebd622e6639:05105052-3fbf-4e20-8aa0-3c88723ed32e+"/>
          <w:id w:val="32858189"/>
          <w:placeholder>
            <w:docPart w:val="DefaultPlaceholder_-1854013440"/>
          </w:placeholder>
        </w:sdtPr>
        <w:sdtEndPr/>
        <w:sdtContent>
          <w:r w:rsidR="00872088" w:rsidRPr="00872088">
            <w:rPr>
              <w:rFonts w:ascii="Palatino" w:hAnsi="Palatino"/>
              <w:color w:val="000000"/>
              <w:sz w:val="20"/>
            </w:rPr>
            <w:t>(30)</w:t>
          </w:r>
        </w:sdtContent>
      </w:sdt>
      <w:r w:rsidRPr="00EE2CF5">
        <w:rPr>
          <w:rFonts w:ascii="Palatino" w:eastAsia="Arial" w:hAnsi="Palatino" w:cs="Arial"/>
          <w:sz w:val="20"/>
        </w:rPr>
        <w:t xml:space="preserve">.  Overall these results suggest that sex-assortativity can increase the effects </w:t>
      </w:r>
      <w:r w:rsidR="00AE36D2">
        <w:rPr>
          <w:rFonts w:ascii="Palatino" w:eastAsia="Arial" w:hAnsi="Palatino" w:cs="Arial"/>
          <w:sz w:val="20"/>
        </w:rPr>
        <w:t xml:space="preserve">of </w:t>
      </w:r>
      <w:r w:rsidRPr="00EE2CF5">
        <w:rPr>
          <w:rFonts w:ascii="Palatino" w:eastAsia="Arial" w:hAnsi="Palatino" w:cs="Arial"/>
          <w:sz w:val="20"/>
        </w:rPr>
        <w:t>infection differences between males and females on sex-disparities in infectious diseases, especially for slow spreading pathogens, like TB.</w:t>
      </w:r>
    </w:p>
    <w:p w14:paraId="6DAA9310" w14:textId="69907467" w:rsidR="00EE2CF5" w:rsidRPr="00EE2CF5" w:rsidRDefault="00EE2CF5" w:rsidP="00EE2CF5">
      <w:pPr>
        <w:rPr>
          <w:rFonts w:ascii="Palatino" w:eastAsia="Arial" w:hAnsi="Palatino" w:cs="Arial"/>
          <w:sz w:val="20"/>
        </w:rPr>
      </w:pPr>
      <w:r w:rsidRPr="00EE2CF5">
        <w:rPr>
          <w:rFonts w:ascii="Palatino" w:eastAsia="Arial" w:hAnsi="Palatino" w:cs="Arial"/>
          <w:color w:val="00B0F0"/>
          <w:sz w:val="20"/>
        </w:rPr>
        <w:br/>
      </w:r>
      <w:r w:rsidRPr="00EE2CF5">
        <w:rPr>
          <w:rFonts w:ascii="Palatino" w:eastAsia="Arial" w:hAnsi="Palatino" w:cs="Arial"/>
          <w:sz w:val="20"/>
        </w:rPr>
        <w:t xml:space="preserve">Our conclusion that sex-assortativity can increase sex disparities in TB hinges on there being relatively large differences in sex-traits, defined here as susceptibility to infection, length of the infectious period, and rate of transmissibility to contacts. Meta-analyses and reviews present strong evidence that there </w:t>
      </w:r>
      <w:r w:rsidR="00AE36D2">
        <w:rPr>
          <w:rFonts w:ascii="Palatino" w:eastAsia="Arial" w:hAnsi="Palatino" w:cs="Arial"/>
          <w:sz w:val="20"/>
        </w:rPr>
        <w:t>may be</w:t>
      </w:r>
      <w:r w:rsidRPr="00EE2CF5">
        <w:rPr>
          <w:rFonts w:ascii="Palatino" w:eastAsia="Arial" w:hAnsi="Palatino" w:cs="Arial"/>
          <w:sz w:val="20"/>
        </w:rPr>
        <w:t xml:space="preserve"> differences in immunity and infection for TB between males and females </w:t>
      </w:r>
      <w:sdt>
        <w:sdtPr>
          <w:rPr>
            <w:rFonts w:ascii="Palatino" w:eastAsia="Arial" w:hAnsi="Palatino" w:cs="Arial"/>
            <w:sz w:val="20"/>
          </w:rPr>
          <w:alias w:val="SmartCite Citation"/>
          <w:tag w:val="2a4a35b4-4058-4736-9562-4ebd622e6639:b12dc1e9-8969-4ee3-aeb7-dcf18e1f8e4e,2a4a35b4-4058-4736-9562-4ebd622e6639:99b504fc-bc59-452c-9542-a0481c7f8132,2a4a35b4-4058-4736-9562-4ebd622e6639:5ec5b7fb-80e9-4953-85f9-eb6ccae9fd80,2a4a35b4-4058-4736-9562-4ebd622e6639:f153ced3-946f-4b2a-970f-a25edbb34049+"/>
          <w:id w:val="-1502650162"/>
          <w:placeholder>
            <w:docPart w:val="DefaultPlaceholder_-1854013440"/>
          </w:placeholder>
        </w:sdtPr>
        <w:sdtEndPr>
          <w:rPr>
            <w:rFonts w:eastAsia="Times New Roman"/>
          </w:rPr>
        </w:sdtEndPr>
        <w:sdtContent>
          <w:r w:rsidR="00872088" w:rsidRPr="00872088">
            <w:rPr>
              <w:rFonts w:ascii="Palatino" w:hAnsi="Palatino"/>
              <w:color w:val="000000"/>
              <w:sz w:val="20"/>
            </w:rPr>
            <w:t>(3,5,16,31)</w:t>
          </w:r>
        </w:sdtContent>
      </w:sdt>
      <w:r w:rsidRPr="00EE2CF5">
        <w:rPr>
          <w:rFonts w:ascii="Palatino" w:eastAsia="Arial" w:hAnsi="Palatino" w:cs="Arial"/>
          <w:sz w:val="20"/>
        </w:rPr>
        <w:t xml:space="preserve"> but the relative difference in specific rates is a complex question. The first of the three traits investigated here, higher male susceptibility, has been studied experimentally. In one study, castration reduced infection following exposure by half in male mice but doubled infection following exposure in female mice </w:t>
      </w:r>
      <w:r w:rsidR="00097226">
        <w:rPr>
          <w:rFonts w:ascii="Palatino" w:eastAsia="Arial" w:hAnsi="Palatino" w:cs="Arial"/>
          <w:sz w:val="20"/>
        </w:rPr>
        <w:t>[</w:t>
      </w:r>
      <w:r w:rsidRPr="00EE2CF5">
        <w:rPr>
          <w:rFonts w:ascii="Palatino" w:eastAsia="Arial" w:hAnsi="Palatino" w:cs="Arial"/>
          <w:sz w:val="20"/>
        </w:rPr>
        <w:t>reviewed in</w:t>
      </w:r>
      <w:r w:rsidRPr="00EE2CF5">
        <w:rPr>
          <w:rFonts w:ascii="Palatino" w:hAnsi="Palatino" w:cs="Arial"/>
          <w:sz w:val="20"/>
        </w:rPr>
        <w:t xml:space="preserve"> </w:t>
      </w:r>
      <w:sdt>
        <w:sdtPr>
          <w:rPr>
            <w:rFonts w:ascii="Palatino" w:hAnsi="Palatino" w:cs="Arial"/>
            <w:sz w:val="20"/>
          </w:rPr>
          <w:alias w:val="SmartCite Citation"/>
          <w:tag w:val="2a4a35b4-4058-4736-9562-4ebd622e6639:5ec5b7fb-80e9-4953-85f9-eb6ccae9fd80+"/>
          <w:id w:val="2065209514"/>
          <w:placeholder>
            <w:docPart w:val="DefaultPlaceholder_-1854013440"/>
          </w:placeholder>
        </w:sdtPr>
        <w:sdtEndPr/>
        <w:sdtContent>
          <w:r w:rsidR="00872088" w:rsidRPr="00872088">
            <w:rPr>
              <w:rFonts w:ascii="Palatino" w:hAnsi="Palatino"/>
              <w:color w:val="000000"/>
              <w:sz w:val="20"/>
            </w:rPr>
            <w:t>(16)</w:t>
          </w:r>
        </w:sdtContent>
      </w:sdt>
      <w:r w:rsidR="00097226">
        <w:rPr>
          <w:rFonts w:ascii="Palatino" w:eastAsia="Arial" w:hAnsi="Palatino" w:cs="Arial"/>
          <w:sz w:val="20"/>
        </w:rPr>
        <w:t>]</w:t>
      </w:r>
      <w:r w:rsidRPr="00EE2CF5">
        <w:rPr>
          <w:rFonts w:ascii="Palatino" w:eastAsia="Arial" w:hAnsi="Palatino" w:cs="Arial"/>
          <w:sz w:val="20"/>
        </w:rPr>
        <w:t xml:space="preserve">. Susceptibility is also linked to male-dominated risk factors such as smoking </w:t>
      </w:r>
      <w:sdt>
        <w:sdtPr>
          <w:rPr>
            <w:rFonts w:ascii="Palatino" w:eastAsia="Arial" w:hAnsi="Palatino" w:cs="Arial"/>
            <w:sz w:val="20"/>
          </w:rPr>
          <w:alias w:val="SmartCite Citation"/>
          <w:tag w:val="2a4a35b4-4058-4736-9562-4ebd622e6639:a5370068-d9bf-4755-8c9e-8ed645613974+"/>
          <w:id w:val="16128835"/>
          <w:placeholder>
            <w:docPart w:val="DefaultPlaceholder_-1854013440"/>
          </w:placeholder>
        </w:sdtPr>
        <w:sdtEndPr/>
        <w:sdtContent>
          <w:r w:rsidR="00872088" w:rsidRPr="00872088">
            <w:rPr>
              <w:rFonts w:ascii="Palatino" w:hAnsi="Palatino"/>
              <w:color w:val="000000"/>
              <w:sz w:val="20"/>
            </w:rPr>
            <w:t>(32)</w:t>
          </w:r>
        </w:sdtContent>
      </w:sdt>
      <w:r w:rsidRPr="00EE2CF5">
        <w:rPr>
          <w:rFonts w:ascii="Palatino" w:eastAsia="Arial" w:hAnsi="Palatino" w:cs="Arial"/>
          <w:sz w:val="20"/>
        </w:rPr>
        <w:t xml:space="preserve"> and alcohol use </w:t>
      </w:r>
      <w:sdt>
        <w:sdtPr>
          <w:rPr>
            <w:rFonts w:ascii="Palatino" w:eastAsia="Arial" w:hAnsi="Palatino" w:cs="Arial"/>
            <w:sz w:val="20"/>
          </w:rPr>
          <w:alias w:val="SmartCite Citation"/>
          <w:tag w:val="2a4a35b4-4058-4736-9562-4ebd622e6639:47e150b4-6517-48fa-b2f2-a8e0daf9950a+"/>
          <w:id w:val="1672830175"/>
          <w:placeholder>
            <w:docPart w:val="DefaultPlaceholder_-1854013440"/>
          </w:placeholder>
        </w:sdtPr>
        <w:sdtEndPr/>
        <w:sdtContent>
          <w:r w:rsidR="00872088" w:rsidRPr="00872088">
            <w:rPr>
              <w:rFonts w:ascii="Palatino" w:hAnsi="Palatino"/>
              <w:color w:val="000000"/>
              <w:sz w:val="20"/>
            </w:rPr>
            <w:t>(33)</w:t>
          </w:r>
        </w:sdtContent>
      </w:sdt>
      <w:r w:rsidRPr="00EE2CF5">
        <w:rPr>
          <w:rFonts w:ascii="Palatino" w:eastAsia="Arial" w:hAnsi="Palatino" w:cs="Arial"/>
          <w:sz w:val="20"/>
        </w:rPr>
        <w:t xml:space="preserve">. However, some household studies have </w:t>
      </w:r>
      <w:r w:rsidRPr="00EE2CF5">
        <w:rPr>
          <w:rFonts w:ascii="Palatino" w:eastAsia="Arial" w:hAnsi="Palatino" w:cs="Arial"/>
          <w:sz w:val="20"/>
        </w:rPr>
        <w:lastRenderedPageBreak/>
        <w:t xml:space="preserve">found no difference in incidence of TB within households of infectious cases </w:t>
      </w:r>
      <w:sdt>
        <w:sdtPr>
          <w:rPr>
            <w:rFonts w:ascii="Palatino" w:eastAsia="Arial" w:hAnsi="Palatino" w:cs="Arial"/>
            <w:sz w:val="20"/>
          </w:rPr>
          <w:alias w:val="SmartCite Citation"/>
          <w:tag w:val="2a4a35b4-4058-4736-9562-4ebd622e6639:bdaa654c-10c0-4865-a806-aa76a343d81e+"/>
          <w:id w:val="-1902361509"/>
          <w:placeholder>
            <w:docPart w:val="DefaultPlaceholder_-1854013440"/>
          </w:placeholder>
        </w:sdtPr>
        <w:sdtEndPr/>
        <w:sdtContent>
          <w:r w:rsidR="00872088" w:rsidRPr="00872088">
            <w:rPr>
              <w:rFonts w:ascii="Palatino" w:hAnsi="Palatino"/>
              <w:color w:val="000000"/>
              <w:sz w:val="20"/>
            </w:rPr>
            <w:t>(34)</w:t>
          </w:r>
        </w:sdtContent>
      </w:sdt>
      <w:r w:rsidRPr="00EE2CF5">
        <w:rPr>
          <w:rFonts w:ascii="Palatino" w:eastAsia="Arial" w:hAnsi="Palatino" w:cs="Arial"/>
          <w:sz w:val="20"/>
        </w:rPr>
        <w:t xml:space="preserve">. These converging lines of evidence make it difficult to ascertain the overall difference in male:female susceptibility, but it is likely a crucial determinant of male bias in TB. </w:t>
      </w:r>
    </w:p>
    <w:p w14:paraId="43D8BA22" w14:textId="77777777" w:rsidR="00EE2CF5" w:rsidRPr="00EE2CF5" w:rsidRDefault="00EE2CF5" w:rsidP="00EE2CF5">
      <w:pPr>
        <w:rPr>
          <w:rFonts w:ascii="Palatino" w:eastAsia="Arial" w:hAnsi="Palatino" w:cs="Arial"/>
          <w:sz w:val="20"/>
        </w:rPr>
      </w:pPr>
    </w:p>
    <w:p w14:paraId="6C6984CA" w14:textId="49D2D768" w:rsidR="00EE2CF5" w:rsidRPr="00EE2CF5" w:rsidRDefault="00EE2CF5" w:rsidP="00EE2CF5">
      <w:pPr>
        <w:rPr>
          <w:rFonts w:ascii="Palatino" w:eastAsia="Arial" w:hAnsi="Palatino" w:cs="Arial"/>
          <w:sz w:val="20"/>
        </w:rPr>
      </w:pPr>
      <w:r w:rsidRPr="00EE2CF5">
        <w:rPr>
          <w:rFonts w:ascii="Palatino" w:eastAsia="Arial" w:hAnsi="Palatino" w:cs="Arial"/>
          <w:sz w:val="20"/>
        </w:rPr>
        <w:t>We also explored the effects of higher male transmissibility and longer male infectious periods, although there is less evidence for these mechanisms than for differences in susceptibility. With regards to transmissibility, the proportion of infections caused by males was estimated to be 1.3 to 1.8 times higher than infections caused by females in South Africa and Zambia</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f7f7cbe0-91db-4971-934d-cba0c74159bc+"/>
          <w:id w:val="1610629721"/>
          <w:placeholder>
            <w:docPart w:val="DefaultPlaceholder_-1854013440"/>
          </w:placeholder>
        </w:sdtPr>
        <w:sdtEndPr/>
        <w:sdtContent>
          <w:r w:rsidR="00872088" w:rsidRPr="00872088">
            <w:rPr>
              <w:rFonts w:ascii="Palatino" w:hAnsi="Palatino"/>
              <w:color w:val="000000"/>
              <w:sz w:val="20"/>
            </w:rPr>
            <w:t>(12)</w:t>
          </w:r>
        </w:sdtContent>
      </w:sdt>
      <w:r w:rsidRPr="00EE2CF5">
        <w:rPr>
          <w:rFonts w:ascii="Palatino" w:eastAsia="Arial" w:hAnsi="Palatino" w:cs="Arial"/>
          <w:sz w:val="20"/>
        </w:rPr>
        <w:t>. Additionally, household contacts of male cases had a higher prevalence of latent infection than female cases (ORs of 4.05 in univariate analyses; 7.62 in multivariate analyses)</w:t>
      </w:r>
      <w:r w:rsidR="00352115">
        <w:rPr>
          <w:rFonts w:ascii="Palatino" w:hAnsi="Palatino" w:cs="Arial"/>
          <w:sz w:val="20"/>
        </w:rPr>
        <w:t xml:space="preserve"> </w:t>
      </w:r>
      <w:sdt>
        <w:sdtPr>
          <w:rPr>
            <w:rFonts w:ascii="Palatino" w:hAnsi="Palatino" w:cs="Arial"/>
            <w:sz w:val="20"/>
          </w:rPr>
          <w:alias w:val="SmartCite Citation"/>
          <w:tag w:val="2a4a35b4-4058-4736-9562-4ebd622e6639:444c1481-433c-4126-b44e-15c004632c2c+"/>
          <w:id w:val="-1530026642"/>
          <w:placeholder>
            <w:docPart w:val="DefaultPlaceholder_-1854013440"/>
          </w:placeholder>
        </w:sdtPr>
        <w:sdtEndPr/>
        <w:sdtContent>
          <w:r w:rsidR="00872088" w:rsidRPr="00872088">
            <w:rPr>
              <w:rFonts w:ascii="Palatino" w:hAnsi="Palatino"/>
              <w:color w:val="000000"/>
              <w:sz w:val="20"/>
            </w:rPr>
            <w:t>(13)</w:t>
          </w:r>
        </w:sdtContent>
      </w:sdt>
      <w:r w:rsidRPr="00EE2CF5">
        <w:rPr>
          <w:rFonts w:ascii="Palatino" w:eastAsia="Arial" w:hAnsi="Palatino" w:cs="Arial"/>
          <w:sz w:val="20"/>
        </w:rPr>
        <w:t xml:space="preserve">. However, our simulations showed no evidence that transmissibility can generate sex-disparities, unless the relative difference in male and female transmissibility was large, similar to </w:t>
      </w:r>
      <w:r w:rsidR="00155CBB" w:rsidRPr="00EE2CF5">
        <w:rPr>
          <w:rFonts w:ascii="Palatino" w:eastAsia="Arial" w:hAnsi="Palatino" w:cs="Arial"/>
          <w:sz w:val="20"/>
        </w:rPr>
        <w:t>modelling</w:t>
      </w:r>
      <w:r w:rsidRPr="00EE2CF5">
        <w:rPr>
          <w:rFonts w:ascii="Palatino" w:eastAsia="Arial" w:hAnsi="Palatino" w:cs="Arial"/>
          <w:sz w:val="20"/>
        </w:rPr>
        <w:t xml:space="preserve"> results in </w:t>
      </w:r>
      <w:sdt>
        <w:sdtPr>
          <w:rPr>
            <w:rFonts w:ascii="Palatino" w:eastAsia="Arial" w:hAnsi="Palatino" w:cs="Arial"/>
            <w:sz w:val="20"/>
          </w:rPr>
          <w:alias w:val="SmartCite Citation"/>
          <w:tag w:val="2a4a35b4-4058-4736-9562-4ebd622e6639:58266bf2-8618-4952-bc2e-1c045b068648+"/>
          <w:id w:val="567994870"/>
          <w:placeholder>
            <w:docPart w:val="DefaultPlaceholder_-1854013440"/>
          </w:placeholder>
        </w:sdtPr>
        <w:sdtEndPr/>
        <w:sdtContent>
          <w:r w:rsidR="00872088" w:rsidRPr="00872088">
            <w:rPr>
              <w:rFonts w:ascii="Palatino" w:hAnsi="Palatino"/>
              <w:color w:val="000000"/>
              <w:sz w:val="20"/>
            </w:rPr>
            <w:t>(35)</w:t>
          </w:r>
        </w:sdtContent>
      </w:sdt>
      <w:r w:rsidRPr="00EE2CF5">
        <w:rPr>
          <w:rFonts w:ascii="Palatino" w:eastAsia="Arial" w:hAnsi="Palatino" w:cs="Arial"/>
          <w:sz w:val="20"/>
        </w:rPr>
        <w:t xml:space="preserve">. The last trait, which assumes there could be variation of the infectious period of TB, is a developing area of research. Males are more likely to delay care and diagnosis </w:t>
      </w:r>
      <w:sdt>
        <w:sdtPr>
          <w:rPr>
            <w:rFonts w:ascii="Palatino" w:eastAsia="Arial" w:hAnsi="Palatino" w:cs="Arial"/>
            <w:sz w:val="20"/>
          </w:rPr>
          <w:alias w:val="SmartCite Citation"/>
          <w:tag w:val="2a4a35b4-4058-4736-9562-4ebd622e6639:3d246b2b-4d37-4daa-9de8-93da23871506+"/>
          <w:id w:val="-50696566"/>
          <w:placeholder>
            <w:docPart w:val="DefaultPlaceholder_-1854013440"/>
          </w:placeholder>
        </w:sdtPr>
        <w:sdtEndPr/>
        <w:sdtContent>
          <w:r w:rsidR="00872088" w:rsidRPr="00872088">
            <w:rPr>
              <w:rFonts w:ascii="Palatino" w:hAnsi="Palatino"/>
              <w:color w:val="000000"/>
              <w:sz w:val="20"/>
            </w:rPr>
            <w:t>(14)</w:t>
          </w:r>
        </w:sdtContent>
      </w:sdt>
      <w:r w:rsidRPr="00EE2CF5">
        <w:rPr>
          <w:rFonts w:ascii="Palatino" w:eastAsia="Arial" w:hAnsi="Palatino" w:cs="Arial"/>
          <w:sz w:val="20"/>
        </w:rPr>
        <w:t>, possibly resulting in longer periods of infectiousness in the community. Our simulations indicated for sex differences in the infectious period to cause sex disparities in infection, the difference in infectious period would have to be large and sex assortative mixing would be required. In reality, there are still many unknowns about the nature of the infectious period in TB cases generally</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b0ec452e-90de-4ea6-888b-88994f8048f5,2a4a35b4-4058-4736-9562-4ebd622e6639:97aed665-1c3d-47f1-8c57-6110a7720569+"/>
          <w:id w:val="-834145204"/>
          <w:placeholder>
            <w:docPart w:val="DefaultPlaceholder_-1854013440"/>
          </w:placeholder>
        </w:sdtPr>
        <w:sdtEndPr/>
        <w:sdtContent>
          <w:r w:rsidR="00872088" w:rsidRPr="00872088">
            <w:rPr>
              <w:rFonts w:ascii="Palatino" w:hAnsi="Palatino"/>
              <w:color w:val="000000"/>
              <w:sz w:val="20"/>
            </w:rPr>
            <w:t>(36,37)</w:t>
          </w:r>
        </w:sdtContent>
      </w:sdt>
      <w:r w:rsidRPr="00EE2CF5">
        <w:rPr>
          <w:rFonts w:ascii="Palatino" w:eastAsia="Arial" w:hAnsi="Palatino" w:cs="Arial"/>
          <w:sz w:val="20"/>
        </w:rPr>
        <w:t xml:space="preserve"> and whether and how the infectious period could vary between sexes is an open area of work. In addition, a combination of these traits may culminate to produce the consistently male-biased case notification data we see for TB. Future experimental and epidemiological studies are needed to better quantify the differences immunity and infection rates by sex because they all could have different implications for control programs.</w:t>
      </w:r>
      <w:r w:rsidRPr="00EE2CF5">
        <w:rPr>
          <w:rFonts w:ascii="Palatino" w:eastAsia="Arial" w:hAnsi="Palatino" w:cs="Arial"/>
          <w:sz w:val="20"/>
        </w:rPr>
        <w:br/>
      </w:r>
    </w:p>
    <w:p w14:paraId="27181C71" w14:textId="69CFA249" w:rsidR="00EE2CF5" w:rsidRPr="00EE2CF5" w:rsidRDefault="00EE2CF5" w:rsidP="00EE2CF5">
      <w:pPr>
        <w:rPr>
          <w:rFonts w:ascii="Palatino" w:eastAsia="Arial" w:hAnsi="Palatino" w:cs="Arial"/>
          <w:sz w:val="20"/>
        </w:rPr>
      </w:pPr>
      <w:r w:rsidRPr="00EE2CF5">
        <w:rPr>
          <w:rFonts w:ascii="Palatino" w:eastAsia="Arial" w:hAnsi="Palatino" w:cs="Arial"/>
          <w:sz w:val="20"/>
        </w:rPr>
        <w:t xml:space="preserve">Overall epidemic dynamics, such as final outbreak size, peak timing, and outbreak duration, can also be </w:t>
      </w:r>
      <w:r w:rsidR="00352115" w:rsidRPr="00EE2CF5">
        <w:rPr>
          <w:rFonts w:ascii="Palatino" w:eastAsia="Arial" w:hAnsi="Palatino" w:cs="Arial"/>
          <w:sz w:val="20"/>
        </w:rPr>
        <w:t>affected</w:t>
      </w:r>
      <w:r w:rsidRPr="00EE2CF5">
        <w:rPr>
          <w:rFonts w:ascii="Palatino" w:eastAsia="Arial" w:hAnsi="Palatino" w:cs="Arial"/>
          <w:sz w:val="20"/>
        </w:rPr>
        <w:t xml:space="preserve"> by assortativity (also known as modularity, or social grouping) in some situations </w:t>
      </w:r>
      <w:sdt>
        <w:sdtPr>
          <w:rPr>
            <w:rFonts w:ascii="Palatino" w:eastAsia="Arial" w:hAnsi="Palatino" w:cs="Arial"/>
            <w:sz w:val="20"/>
          </w:rPr>
          <w:alias w:val="SmartCite Citation"/>
          <w:tag w:val="2a4a35b4-4058-4736-9562-4ebd622e6639:05105052-3fbf-4e20-8aa0-3c88723ed32e,2a4a35b4-4058-4736-9562-4ebd622e6639:8c6e09fd-284d-4430-9f07-45f62cfc96e6,2a4a35b4-4058-4736-9562-4ebd622e6639:57904f81-077b-4947-a5bf-306dd30e0235+"/>
          <w:id w:val="-1877992590"/>
          <w:placeholder>
            <w:docPart w:val="DefaultPlaceholder_-1854013440"/>
          </w:placeholder>
        </w:sdtPr>
        <w:sdtEndPr>
          <w:rPr>
            <w:rFonts w:eastAsia="Times New Roman"/>
          </w:rPr>
        </w:sdtEndPr>
        <w:sdtContent>
          <w:r w:rsidR="00872088" w:rsidRPr="00872088">
            <w:rPr>
              <w:rFonts w:ascii="Palatino" w:hAnsi="Palatino"/>
              <w:color w:val="000000"/>
              <w:sz w:val="20"/>
            </w:rPr>
            <w:t>(30,38,39)</w:t>
          </w:r>
        </w:sdtContent>
      </w:sdt>
      <w:r w:rsidRPr="00EE2CF5">
        <w:rPr>
          <w:rFonts w:ascii="Palatino" w:eastAsia="Arial" w:hAnsi="Palatino" w:cs="Arial"/>
          <w:sz w:val="20"/>
        </w:rPr>
        <w:t xml:space="preserve">. In our simulations, however, with only two groups (male and female) and moderate assortativity, there are few differences in overall dynamics. Previous studies that have found assortativity to alter the final outbreak size have mostly examined the situation where there are many groups with high levels of assortativity (0.8-0.95) </w:t>
      </w:r>
      <w:sdt>
        <w:sdtPr>
          <w:rPr>
            <w:rFonts w:ascii="Palatino" w:eastAsia="Arial" w:hAnsi="Palatino" w:cs="Arial"/>
            <w:sz w:val="20"/>
          </w:rPr>
          <w:alias w:val="SmartCite Citation"/>
          <w:tag w:val="2a4a35b4-4058-4736-9562-4ebd622e6639:05105052-3fbf-4e20-8aa0-3c88723ed32e,2a4a35b4-4058-4736-9562-4ebd622e6639:57904f81-077b-4947-a5bf-306dd30e0235+"/>
          <w:id w:val="391860175"/>
          <w:placeholder>
            <w:docPart w:val="DefaultPlaceholder_-1854013440"/>
          </w:placeholder>
        </w:sdtPr>
        <w:sdtEndPr>
          <w:rPr>
            <w:rFonts w:eastAsia="Times New Roman"/>
          </w:rPr>
        </w:sdtEndPr>
        <w:sdtContent>
          <w:r w:rsidR="00872088" w:rsidRPr="00872088">
            <w:rPr>
              <w:rFonts w:ascii="Palatino" w:hAnsi="Palatino"/>
              <w:color w:val="000000"/>
              <w:sz w:val="20"/>
            </w:rPr>
            <w:t>(30,39)</w:t>
          </w:r>
        </w:sdtContent>
      </w:sdt>
      <w:r w:rsidRPr="00EE2CF5">
        <w:rPr>
          <w:rFonts w:ascii="Palatino" w:eastAsia="Arial" w:hAnsi="Palatino" w:cs="Arial"/>
          <w:sz w:val="20"/>
        </w:rPr>
        <w:t xml:space="preserve">. Differences in the direction of change attributed to assortativity can be explained by different assumptions about immunity </w:t>
      </w:r>
      <w:sdt>
        <w:sdtPr>
          <w:rPr>
            <w:rFonts w:ascii="Palatino" w:eastAsia="Arial" w:hAnsi="Palatino" w:cs="Arial"/>
            <w:sz w:val="20"/>
          </w:rPr>
          <w:alias w:val="SmartCite Citation"/>
          <w:tag w:val="2a4a35b4-4058-4736-9562-4ebd622e6639:57904f81-077b-4947-a5bf-306dd30e0235+"/>
          <w:id w:val="848525371"/>
          <w:placeholder>
            <w:docPart w:val="DefaultPlaceholder_-1854013440"/>
          </w:placeholder>
        </w:sdtPr>
        <w:sdtEndPr/>
        <w:sdtContent>
          <w:r w:rsidR="00872088" w:rsidRPr="00872088">
            <w:rPr>
              <w:rFonts w:ascii="Palatino" w:hAnsi="Palatino"/>
              <w:color w:val="000000"/>
              <w:sz w:val="20"/>
            </w:rPr>
            <w:t>(39)</w:t>
          </w:r>
        </w:sdtContent>
      </w:sdt>
      <w:r w:rsidRPr="00EE2CF5">
        <w:rPr>
          <w:rFonts w:ascii="Palatino" w:eastAsia="Arial" w:hAnsi="Palatino" w:cs="Arial"/>
          <w:sz w:val="20"/>
        </w:rPr>
        <w:t xml:space="preserve"> and also whether high levels of assortativity in realistic contact networks are associated with increased network clustering</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8c6e09fd-284d-4430-9f07-45f62cfc96e6+"/>
          <w:id w:val="437103617"/>
          <w:placeholder>
            <w:docPart w:val="DefaultPlaceholder_-1854013440"/>
          </w:placeholder>
        </w:sdtPr>
        <w:sdtEndPr/>
        <w:sdtContent>
          <w:r w:rsidR="00872088" w:rsidRPr="00872088">
            <w:rPr>
              <w:rFonts w:ascii="Palatino" w:hAnsi="Palatino"/>
              <w:color w:val="000000"/>
              <w:sz w:val="20"/>
            </w:rPr>
            <w:t>(38)</w:t>
          </w:r>
        </w:sdtContent>
      </w:sdt>
      <w:r w:rsidRPr="00EE2CF5">
        <w:rPr>
          <w:rFonts w:ascii="Palatino" w:eastAsia="Arial" w:hAnsi="Palatino" w:cs="Arial"/>
          <w:sz w:val="20"/>
        </w:rPr>
        <w:t xml:space="preserve"> which has the effect of lower overall outbreak size</w:t>
      </w:r>
      <w:r w:rsidR="00352115">
        <w:rPr>
          <w:rFonts w:ascii="Palatino" w:eastAsia="Arial" w:hAnsi="Palatino" w:cs="Arial"/>
          <w:sz w:val="20"/>
        </w:rPr>
        <w:t xml:space="preserve"> </w:t>
      </w:r>
      <w:sdt>
        <w:sdtPr>
          <w:rPr>
            <w:rFonts w:ascii="Palatino" w:eastAsia="Arial" w:hAnsi="Palatino" w:cs="Arial"/>
            <w:sz w:val="20"/>
          </w:rPr>
          <w:alias w:val="SmartCite Citation"/>
          <w:tag w:val="2a4a35b4-4058-4736-9562-4ebd622e6639:8cf73ac3-5a15-4c69-a742-c53ffe3c27a6+"/>
          <w:id w:val="-18246543"/>
          <w:placeholder>
            <w:docPart w:val="DefaultPlaceholder_-1854013440"/>
          </w:placeholder>
        </w:sdtPr>
        <w:sdtEndPr/>
        <w:sdtContent>
          <w:r w:rsidR="00872088" w:rsidRPr="00872088">
            <w:rPr>
              <w:rFonts w:ascii="Palatino" w:hAnsi="Palatino"/>
              <w:color w:val="000000"/>
              <w:sz w:val="20"/>
            </w:rPr>
            <w:t>(22)</w:t>
          </w:r>
        </w:sdtContent>
      </w:sdt>
      <w:r w:rsidRPr="00EE2CF5">
        <w:rPr>
          <w:rFonts w:ascii="Palatino" w:eastAsia="Arial" w:hAnsi="Palatino" w:cs="Arial"/>
          <w:sz w:val="20"/>
        </w:rPr>
        <w:t>. We find similar results in our simulations. For example, our rewired scale-free networks increased in clustering with increased assortativity and found assortativity to decrease final size. Thus, our simulations further aid in understanding the situations when assortativity can affect important outcomes of outbreaks.</w:t>
      </w:r>
    </w:p>
    <w:p w14:paraId="6307D39F" w14:textId="77777777" w:rsidR="00EE2CF5" w:rsidRPr="00EE2CF5" w:rsidRDefault="00EE2CF5" w:rsidP="00EE2CF5">
      <w:pPr>
        <w:rPr>
          <w:rFonts w:ascii="Palatino" w:eastAsia="Arial" w:hAnsi="Palatino" w:cs="Arial"/>
          <w:sz w:val="20"/>
        </w:rPr>
      </w:pPr>
    </w:p>
    <w:p w14:paraId="3D101B71" w14:textId="2FA5FBDD" w:rsidR="009418F0" w:rsidRPr="00F328FA" w:rsidRDefault="00EE2CF5" w:rsidP="00F328FA">
      <w:pPr>
        <w:rPr>
          <w:rFonts w:ascii="Palatino" w:eastAsia="Arial" w:hAnsi="Palatino" w:cs="Arial"/>
          <w:sz w:val="20"/>
        </w:rPr>
      </w:pPr>
      <w:r w:rsidRPr="00EE2CF5">
        <w:rPr>
          <w:rFonts w:ascii="Palatino" w:eastAsia="Arial" w:hAnsi="Palatino" w:cs="Arial"/>
          <w:sz w:val="20"/>
        </w:rPr>
        <w:t xml:space="preserve">While our simulations tested multiple model assumptions, and our results were not sensitive to parameters chosen, these simplistic models do not fully capture the complexities of TB, especially in light of recent advances in our understanding of the spectrum of infection and disease </w:t>
      </w:r>
      <w:sdt>
        <w:sdtPr>
          <w:rPr>
            <w:rFonts w:ascii="Palatino" w:eastAsia="Arial" w:hAnsi="Palatino" w:cs="Arial"/>
            <w:sz w:val="20"/>
          </w:rPr>
          <w:alias w:val="SmartCite Citation"/>
          <w:tag w:val="2a4a35b4-4058-4736-9562-4ebd622e6639:b0ec452e-90de-4ea6-888b-88994f8048f5+"/>
          <w:id w:val="-98568790"/>
          <w:placeholder>
            <w:docPart w:val="DefaultPlaceholder_-1854013440"/>
          </w:placeholder>
        </w:sdtPr>
        <w:sdtEndPr/>
        <w:sdtContent>
          <w:r w:rsidR="00872088" w:rsidRPr="00872088">
            <w:rPr>
              <w:rFonts w:ascii="Palatino" w:hAnsi="Palatino"/>
              <w:color w:val="000000"/>
              <w:sz w:val="20"/>
            </w:rPr>
            <w:t>(36)</w:t>
          </w:r>
        </w:sdtContent>
      </w:sdt>
      <w:r w:rsidRPr="00EE2CF5">
        <w:rPr>
          <w:rFonts w:ascii="Palatino" w:eastAsia="Arial" w:hAnsi="Palatino" w:cs="Arial"/>
          <w:sz w:val="20"/>
        </w:rPr>
        <w:t xml:space="preserve">. In addition, our social contact networks omit age-specific infection rates and age-specific mixing patterns, which are important for accurately estimating TB burden in a population </w:t>
      </w:r>
      <w:sdt>
        <w:sdtPr>
          <w:rPr>
            <w:rFonts w:ascii="Palatino" w:eastAsia="Arial" w:hAnsi="Palatino" w:cs="Arial"/>
            <w:sz w:val="20"/>
          </w:rPr>
          <w:alias w:val="SmartCite Citation"/>
          <w:tag w:val="2a4a35b4-4058-4736-9562-4ebd622e6639:3d1e918a-214c-4d0f-91c5-fe34d393e64f+"/>
          <w:id w:val="-736398778"/>
          <w:placeholder>
            <w:docPart w:val="DefaultPlaceholder_-1854013440"/>
          </w:placeholder>
        </w:sdtPr>
        <w:sdtEndPr>
          <w:rPr>
            <w:rFonts w:eastAsia="Times New Roman"/>
          </w:rPr>
        </w:sdtEndPr>
        <w:sdtContent>
          <w:r w:rsidR="00872088" w:rsidRPr="00872088">
            <w:rPr>
              <w:rFonts w:ascii="Palatino" w:hAnsi="Palatino"/>
              <w:color w:val="000000"/>
              <w:sz w:val="20"/>
            </w:rPr>
            <w:t>(28)</w:t>
          </w:r>
        </w:sdtContent>
      </w:sdt>
      <w:r w:rsidRPr="00EE2CF5">
        <w:rPr>
          <w:rFonts w:ascii="Palatino" w:eastAsia="Arial" w:hAnsi="Palatino" w:cs="Arial"/>
          <w:sz w:val="20"/>
        </w:rPr>
        <w:t xml:space="preserve">. Because the aim of this study was to test a general phenomenon, our models were not parameterized for specific populations. Epidemiologically-relevant demographic variables, such as the reproductive rate, vary across populations </w:t>
      </w:r>
      <w:sdt>
        <w:sdtPr>
          <w:rPr>
            <w:rFonts w:ascii="Palatino" w:eastAsia="Arial" w:hAnsi="Palatino" w:cs="Arial"/>
            <w:sz w:val="20"/>
          </w:rPr>
          <w:alias w:val="SmartCite Citation"/>
          <w:tag w:val="2a4a35b4-4058-4736-9562-4ebd622e6639:571947bf-872c-4599-878d-f10b74f0596b+"/>
          <w:id w:val="339515375"/>
          <w:placeholder>
            <w:docPart w:val="DefaultPlaceholder_-1854013440"/>
          </w:placeholder>
        </w:sdtPr>
        <w:sdtEndPr/>
        <w:sdtContent>
          <w:r w:rsidR="00872088" w:rsidRPr="00872088">
            <w:rPr>
              <w:rFonts w:ascii="Palatino" w:hAnsi="Palatino"/>
              <w:color w:val="000000"/>
              <w:sz w:val="20"/>
            </w:rPr>
            <w:t>(24)</w:t>
          </w:r>
        </w:sdtContent>
      </w:sdt>
      <w:r w:rsidRPr="00EE2CF5">
        <w:rPr>
          <w:rFonts w:ascii="Palatino" w:eastAsia="Arial" w:hAnsi="Palatino" w:cs="Arial"/>
          <w:sz w:val="20"/>
        </w:rPr>
        <w:t xml:space="preserve">, which may influence the applicability of these results to specific populations. The goal of our </w:t>
      </w:r>
      <w:r w:rsidR="00155CBB" w:rsidRPr="00EE2CF5">
        <w:rPr>
          <w:rFonts w:ascii="Palatino" w:eastAsia="Arial" w:hAnsi="Palatino" w:cs="Arial"/>
          <w:sz w:val="20"/>
        </w:rPr>
        <w:t>modelling</w:t>
      </w:r>
      <w:r w:rsidRPr="00EE2CF5">
        <w:rPr>
          <w:rFonts w:ascii="Palatino" w:eastAsia="Arial" w:hAnsi="Palatino" w:cs="Arial"/>
          <w:sz w:val="20"/>
        </w:rPr>
        <w:t xml:space="preserve"> study was to offer qualitative insight into whether assortativity may play a role in causing sex-disparities in TB and other possible pathogen scenarios that might be affected by sex assorted mixing. </w:t>
      </w:r>
    </w:p>
    <w:p w14:paraId="59360BDB" w14:textId="77777777" w:rsidR="00EE2CF5" w:rsidRPr="00EE2CF5" w:rsidRDefault="00EE2CF5" w:rsidP="00445BEE">
      <w:pPr>
        <w:pStyle w:val="titlersos"/>
        <w:numPr>
          <w:ilvl w:val="0"/>
          <w:numId w:val="0"/>
        </w:numPr>
        <w:ind w:left="720"/>
        <w:rPr>
          <w:b w:val="0"/>
        </w:rPr>
      </w:pPr>
    </w:p>
    <w:p w14:paraId="2DF9804A" w14:textId="77777777" w:rsidR="009418F0" w:rsidRDefault="00376BA3" w:rsidP="00445BEE">
      <w:pPr>
        <w:pStyle w:val="titlersos"/>
        <w:rPr>
          <w:b w:val="0"/>
        </w:rPr>
      </w:pPr>
      <w:r w:rsidRPr="00394285">
        <w:rPr>
          <w:b w:val="0"/>
        </w:rPr>
        <w:t>Conclusion</w:t>
      </w:r>
    </w:p>
    <w:p w14:paraId="57BB603D" w14:textId="6EDA01DD" w:rsidR="001977A6" w:rsidRPr="00CE2C8F" w:rsidRDefault="00F328FA" w:rsidP="00CE2C8F">
      <w:pPr>
        <w:rPr>
          <w:rFonts w:ascii="Palatino" w:eastAsia="Arial" w:hAnsi="Palatino" w:cs="Arial"/>
          <w:sz w:val="20"/>
        </w:rPr>
      </w:pPr>
      <w:r w:rsidRPr="00EE2CF5">
        <w:rPr>
          <w:rFonts w:ascii="Palatino" w:eastAsia="Arial" w:hAnsi="Palatino" w:cs="Arial"/>
          <w:sz w:val="20"/>
        </w:rPr>
        <w:t xml:space="preserve">These results provide insight into how </w:t>
      </w:r>
      <w:r w:rsidR="00155CBB" w:rsidRPr="00EE2CF5">
        <w:rPr>
          <w:rFonts w:ascii="Palatino" w:eastAsia="Arial" w:hAnsi="Palatino" w:cs="Arial"/>
          <w:sz w:val="20"/>
        </w:rPr>
        <w:t>behaviour</w:t>
      </w:r>
      <w:r w:rsidRPr="00EE2CF5">
        <w:rPr>
          <w:rFonts w:ascii="Palatino" w:eastAsia="Arial" w:hAnsi="Palatino" w:cs="Arial"/>
          <w:sz w:val="20"/>
        </w:rPr>
        <w:t xml:space="preserve"> can amplify the consequences of evolutionary trade-offs between sex and immunity to infection. Although we focused on TB, many infectious diseases are male-biased </w:t>
      </w:r>
      <w:sdt>
        <w:sdtPr>
          <w:rPr>
            <w:rFonts w:ascii="Palatino" w:eastAsia="Arial" w:hAnsi="Palatino" w:cs="Arial"/>
            <w:sz w:val="20"/>
          </w:rPr>
          <w:alias w:val="SmartCite Citation"/>
          <w:tag w:val="2a4a35b4-4058-4736-9562-4ebd622e6639:b12dc1e9-8969-4ee3-aeb7-dcf18e1f8e4e+"/>
          <w:id w:val="-1114741840"/>
          <w:placeholder>
            <w:docPart w:val="DefaultPlaceholder_-1854013440"/>
          </w:placeholder>
        </w:sdtPr>
        <w:sdtEndPr>
          <w:rPr>
            <w:rFonts w:eastAsia="Times New Roman"/>
          </w:rPr>
        </w:sdtEndPr>
        <w:sdtContent>
          <w:r w:rsidR="00872088" w:rsidRPr="00872088">
            <w:rPr>
              <w:rFonts w:ascii="Palatino" w:hAnsi="Palatino"/>
              <w:color w:val="000000"/>
              <w:sz w:val="20"/>
            </w:rPr>
            <w:t>(3)</w:t>
          </w:r>
        </w:sdtContent>
      </w:sdt>
      <w:r w:rsidRPr="00EE2CF5">
        <w:rPr>
          <w:rFonts w:ascii="Palatino" w:eastAsia="Arial" w:hAnsi="Palatino" w:cs="Arial"/>
          <w:sz w:val="20"/>
        </w:rPr>
        <w:t xml:space="preserve"> and most populations have social mixing patterns marked by sex-assortativity</w:t>
      </w:r>
      <w:r w:rsidR="00B01FDC">
        <w:rPr>
          <w:rFonts w:ascii="Palatino" w:hAnsi="Palatino" w:cs="Arial"/>
          <w:sz w:val="20"/>
        </w:rPr>
        <w:t xml:space="preserve"> </w:t>
      </w:r>
      <w:sdt>
        <w:sdtPr>
          <w:rPr>
            <w:rFonts w:ascii="Palatino" w:hAnsi="Palatino" w:cs="Arial"/>
            <w:sz w:val="20"/>
          </w:rPr>
          <w:alias w:val="SmartCite Citation"/>
          <w:tag w:val="2a4a35b4-4058-4736-9562-4ebd622e6639:cf15ca01-aaaa-45d6-a983-3a066c1b80b0+"/>
          <w:id w:val="1799186019"/>
          <w:placeholder>
            <w:docPart w:val="DefaultPlaceholder_-1854013440"/>
          </w:placeholder>
        </w:sdtPr>
        <w:sdtEndPr/>
        <w:sdtContent>
          <w:r w:rsidR="00872088" w:rsidRPr="00872088">
            <w:rPr>
              <w:rFonts w:ascii="Palatino" w:hAnsi="Palatino"/>
              <w:color w:val="000000"/>
              <w:sz w:val="20"/>
            </w:rPr>
            <w:t>(19)</w:t>
          </w:r>
        </w:sdtContent>
      </w:sdt>
      <w:r w:rsidRPr="00EE2CF5">
        <w:rPr>
          <w:rFonts w:ascii="Palatino" w:eastAsia="Arial" w:hAnsi="Palatino" w:cs="Arial"/>
          <w:sz w:val="20"/>
        </w:rPr>
        <w:t xml:space="preserve">. We conclude that heterogeneity in sex rates, especially differing susceptibility, is more important to sex-disparity in infectious diseases than sex-assortativity, but mixing patterns can amplify the effects of sex-traits in some cases. For TB, important questions arise about whether differences in susceptibility and other sex-traits, are similar to levels </w:t>
      </w:r>
      <w:r w:rsidR="00607263" w:rsidRPr="00EE2CF5">
        <w:rPr>
          <w:rFonts w:ascii="Palatino" w:eastAsia="Arial" w:hAnsi="Palatino" w:cs="Arial"/>
          <w:sz w:val="20"/>
        </w:rPr>
        <w:t>analysed</w:t>
      </w:r>
      <w:r w:rsidRPr="00EE2CF5">
        <w:rPr>
          <w:rFonts w:ascii="Palatino" w:eastAsia="Arial" w:hAnsi="Palatino" w:cs="Arial"/>
          <w:sz w:val="20"/>
        </w:rPr>
        <w:t xml:space="preserve"> here or if there are remaining factors driving sex-disparities in TB. For practical purposes, results from this study shed light on when it could be inappropriate or misleading to extrapolate infection risk or rates across sexes for different models. </w:t>
      </w:r>
    </w:p>
    <w:p w14:paraId="4A67D755" w14:textId="77777777" w:rsidR="009418F0" w:rsidRPr="0034068D" w:rsidRDefault="009418F0" w:rsidP="00445BEE">
      <w:pPr>
        <w:pStyle w:val="ListParagraph"/>
        <w:rPr>
          <w:rFonts w:ascii="Palatino-Roman" w:hAnsi="Palatino-Roman"/>
          <w:sz w:val="20"/>
        </w:rPr>
      </w:pPr>
    </w:p>
    <w:p w14:paraId="441CAF8E" w14:textId="380BCD4D" w:rsidR="00376BA3" w:rsidRPr="00E31994" w:rsidRDefault="009418F0" w:rsidP="00445BEE">
      <w:pPr>
        <w:rPr>
          <w:rFonts w:ascii="MyriadPro-Cond" w:hAnsi="MyriadPro-Cond"/>
          <w:b/>
          <w:sz w:val="18"/>
        </w:rPr>
      </w:pPr>
      <w:r w:rsidRPr="00842B3B">
        <w:rPr>
          <w:rFonts w:ascii="MyriadPro-Cond" w:hAnsi="MyriadPro-Cond"/>
          <w:b/>
          <w:sz w:val="18"/>
        </w:rPr>
        <w:t>Acknowledgments</w:t>
      </w:r>
    </w:p>
    <w:p w14:paraId="07B1C363" w14:textId="57F88C21" w:rsidR="002C73D7" w:rsidRDefault="00E31994" w:rsidP="00445BEE">
      <w:pPr>
        <w:rPr>
          <w:rFonts w:ascii="Palatino-Roman" w:hAnsi="Palatino-Roman"/>
          <w:sz w:val="20"/>
        </w:rPr>
      </w:pPr>
      <w:r>
        <w:rPr>
          <w:rFonts w:ascii="Palatino-Roman" w:hAnsi="Palatino-Roman"/>
          <w:bCs/>
          <w:sz w:val="18"/>
        </w:rPr>
        <w:t>We are grateful for feedback</w:t>
      </w:r>
      <w:r w:rsidR="005350FF">
        <w:rPr>
          <w:rFonts w:ascii="Palatino-Roman" w:hAnsi="Palatino-Roman"/>
          <w:bCs/>
          <w:sz w:val="18"/>
        </w:rPr>
        <w:t xml:space="preserve"> on the project</w:t>
      </w:r>
      <w:r>
        <w:rPr>
          <w:rFonts w:ascii="Palatino-Roman" w:hAnsi="Palatino-Roman"/>
          <w:bCs/>
          <w:sz w:val="18"/>
        </w:rPr>
        <w:t xml:space="preserve"> from members of the Drake and Whalen labs at </w:t>
      </w:r>
      <w:r w:rsidR="00AD32DE">
        <w:rPr>
          <w:rFonts w:ascii="Palatino-Roman" w:hAnsi="Palatino-Roman"/>
          <w:bCs/>
          <w:sz w:val="18"/>
        </w:rPr>
        <w:t xml:space="preserve">the </w:t>
      </w:r>
      <w:r>
        <w:rPr>
          <w:rFonts w:ascii="Palatino-Roman" w:hAnsi="Palatino-Roman"/>
          <w:bCs/>
          <w:sz w:val="18"/>
        </w:rPr>
        <w:t xml:space="preserve">University of Georgia. </w:t>
      </w:r>
    </w:p>
    <w:p w14:paraId="1B87ACDC" w14:textId="77777777" w:rsidR="00842B3B" w:rsidRPr="0034068D" w:rsidRDefault="00842B3B" w:rsidP="00445BEE">
      <w:pPr>
        <w:rPr>
          <w:rFonts w:ascii="Palatino-Roman" w:hAnsi="Palatino-Roman"/>
          <w:sz w:val="20"/>
        </w:rPr>
      </w:pPr>
    </w:p>
    <w:p w14:paraId="3EFF3855" w14:textId="77777777" w:rsidR="00376BA3" w:rsidRPr="00842B3B" w:rsidRDefault="00376BA3" w:rsidP="00445BEE">
      <w:pPr>
        <w:rPr>
          <w:rFonts w:ascii="MyriadPro-Cond" w:hAnsi="MyriadPro-Cond"/>
          <w:b/>
          <w:sz w:val="18"/>
        </w:rPr>
      </w:pPr>
      <w:r w:rsidRPr="00842B3B">
        <w:rPr>
          <w:rFonts w:ascii="MyriadPro-Cond" w:hAnsi="MyriadPro-Cond"/>
          <w:b/>
          <w:sz w:val="18"/>
        </w:rPr>
        <w:t>Ethical Statement</w:t>
      </w:r>
    </w:p>
    <w:p w14:paraId="6020E87F" w14:textId="17C098EF" w:rsidR="00376BA3" w:rsidRPr="00445BEE" w:rsidRDefault="00CC0B06" w:rsidP="00445BEE">
      <w:pPr>
        <w:rPr>
          <w:rFonts w:ascii="Palatino-Roman" w:hAnsi="Palatino-Roman"/>
          <w:bCs/>
          <w:sz w:val="18"/>
        </w:rPr>
      </w:pPr>
      <w:r>
        <w:rPr>
          <w:rFonts w:ascii="Palatino-Roman" w:hAnsi="Palatino-Roman"/>
          <w:bCs/>
          <w:sz w:val="18"/>
        </w:rPr>
        <w:t>NA</w:t>
      </w:r>
    </w:p>
    <w:p w14:paraId="12617E6C" w14:textId="77777777" w:rsidR="009418F0" w:rsidRPr="0034068D" w:rsidRDefault="009418F0" w:rsidP="00445BEE">
      <w:pPr>
        <w:rPr>
          <w:rFonts w:ascii="Palatino-Roman" w:hAnsi="Palatino-Roman"/>
          <w:sz w:val="20"/>
        </w:rPr>
      </w:pPr>
    </w:p>
    <w:p w14:paraId="413BA45D" w14:textId="77777777" w:rsidR="009418F0" w:rsidRPr="00842B3B" w:rsidRDefault="009418F0" w:rsidP="00445BEE">
      <w:pPr>
        <w:rPr>
          <w:rFonts w:ascii="MyriadPro-Cond" w:hAnsi="MyriadPro-Cond"/>
          <w:b/>
          <w:sz w:val="18"/>
        </w:rPr>
      </w:pPr>
      <w:r w:rsidRPr="00842B3B">
        <w:rPr>
          <w:rFonts w:ascii="MyriadPro-Cond" w:hAnsi="MyriadPro-Cond"/>
          <w:b/>
          <w:sz w:val="18"/>
        </w:rPr>
        <w:t>Funding Statement</w:t>
      </w:r>
    </w:p>
    <w:p w14:paraId="0B10641E" w14:textId="598D0B32" w:rsidR="009418F0" w:rsidRPr="00F42DE5" w:rsidRDefault="00F42DE5" w:rsidP="00445BEE">
      <w:pPr>
        <w:rPr>
          <w:rFonts w:ascii="Palatino-Roman" w:hAnsi="Palatino-Roman" w:cs="Arial"/>
          <w:color w:val="333333"/>
          <w:sz w:val="18"/>
          <w:shd w:val="clear" w:color="auto" w:fill="FFFFFF"/>
          <w:lang w:val="en-US"/>
        </w:rPr>
      </w:pPr>
      <w:r w:rsidRPr="00F42DE5">
        <w:rPr>
          <w:rFonts w:ascii="Palatino-Roman" w:hAnsi="Palatino-Roman" w:cs="Arial"/>
          <w:color w:val="333333"/>
          <w:sz w:val="18"/>
          <w:shd w:val="clear" w:color="auto" w:fill="FFFFFF"/>
          <w:lang w:val="en-US"/>
        </w:rPr>
        <w:t>This work was supported by the National Science Foundation [grant number</w:t>
      </w:r>
      <w:r w:rsidR="00035FF6">
        <w:rPr>
          <w:rFonts w:ascii="Palatino-Roman" w:hAnsi="Palatino-Roman" w:cs="Arial"/>
          <w:color w:val="333333"/>
          <w:sz w:val="18"/>
          <w:shd w:val="clear" w:color="auto" w:fill="FFFFFF"/>
          <w:lang w:val="en-US"/>
        </w:rPr>
        <w:t>s</w:t>
      </w:r>
      <w:r w:rsidRPr="00F42DE5">
        <w:rPr>
          <w:rFonts w:ascii="Palatino-Roman" w:hAnsi="Palatino-Roman" w:cs="Arial"/>
          <w:color w:val="333333"/>
          <w:sz w:val="18"/>
          <w:shd w:val="clear" w:color="auto" w:fill="FFFFFF"/>
          <w:lang w:val="en-US"/>
        </w:rPr>
        <w:t xml:space="preserve"> DGE-1545433</w:t>
      </w:r>
      <w:r w:rsidR="00035FF6">
        <w:rPr>
          <w:rFonts w:ascii="Palatino-Roman" w:hAnsi="Palatino-Roman" w:cs="Arial"/>
          <w:color w:val="333333"/>
          <w:sz w:val="18"/>
          <w:shd w:val="clear" w:color="auto" w:fill="FFFFFF"/>
          <w:lang w:val="en-US"/>
        </w:rPr>
        <w:t xml:space="preserve"> and </w:t>
      </w:r>
      <w:r w:rsidR="00035FF6" w:rsidRPr="00035FF6">
        <w:rPr>
          <w:rFonts w:ascii="Palatino-Roman" w:hAnsi="Palatino-Roman" w:cs="Arial"/>
          <w:color w:val="333333"/>
          <w:sz w:val="18"/>
          <w:shd w:val="clear" w:color="auto" w:fill="FFFFFF"/>
          <w:lang w:val="en-US"/>
        </w:rPr>
        <w:t>1659863</w:t>
      </w:r>
      <w:r w:rsidRPr="00F42DE5">
        <w:rPr>
          <w:rFonts w:ascii="Palatino-Roman" w:hAnsi="Palatino-Roman" w:cs="Arial"/>
          <w:color w:val="333333"/>
          <w:sz w:val="18"/>
          <w:shd w:val="clear" w:color="auto" w:fill="FFFFFF"/>
          <w:lang w:val="en-US"/>
        </w:rPr>
        <w:t xml:space="preserve">]. </w:t>
      </w:r>
    </w:p>
    <w:p w14:paraId="0EDD8B66" w14:textId="77777777" w:rsidR="00842B3B" w:rsidRDefault="00842B3B" w:rsidP="00445BEE">
      <w:pPr>
        <w:rPr>
          <w:rFonts w:ascii="MyriadPro-Cond" w:hAnsi="MyriadPro-Cond"/>
          <w:b/>
          <w:sz w:val="18"/>
        </w:rPr>
      </w:pPr>
    </w:p>
    <w:p w14:paraId="643979E1" w14:textId="77777777" w:rsidR="00394285" w:rsidRDefault="00394285" w:rsidP="00445BEE">
      <w:pPr>
        <w:rPr>
          <w:rFonts w:ascii="MyriadPro-Cond" w:hAnsi="MyriadPro-Cond"/>
          <w:b/>
          <w:sz w:val="18"/>
        </w:rPr>
      </w:pPr>
    </w:p>
    <w:p w14:paraId="0C05A4ED" w14:textId="77777777" w:rsidR="009418F0" w:rsidRPr="00842B3B" w:rsidRDefault="009418F0" w:rsidP="00445BEE">
      <w:pPr>
        <w:rPr>
          <w:rFonts w:ascii="MyriadPro-Cond" w:hAnsi="MyriadPro-Cond"/>
          <w:b/>
          <w:sz w:val="18"/>
        </w:rPr>
      </w:pPr>
      <w:r w:rsidRPr="00842B3B">
        <w:rPr>
          <w:rFonts w:ascii="MyriadPro-Cond" w:hAnsi="MyriadPro-Cond"/>
          <w:b/>
          <w:sz w:val="18"/>
        </w:rPr>
        <w:t>Data Accessibility</w:t>
      </w:r>
    </w:p>
    <w:p w14:paraId="787F871C" w14:textId="50884E94" w:rsidR="002C22EB" w:rsidRPr="002C22EB" w:rsidRDefault="002C22EB" w:rsidP="00445BEE">
      <w:pPr>
        <w:rPr>
          <w:rFonts w:ascii="Palatino-Roman" w:hAnsi="Palatino-Roman" w:cs="Arial"/>
          <w:color w:val="333333"/>
          <w:sz w:val="18"/>
          <w:shd w:val="clear" w:color="auto" w:fill="FFFFFF"/>
        </w:rPr>
      </w:pPr>
      <w:r w:rsidRPr="002C22EB">
        <w:rPr>
          <w:rFonts w:ascii="Palatino-Roman" w:hAnsi="Palatino-Roman" w:cs="Arial"/>
          <w:color w:val="333333"/>
          <w:sz w:val="18"/>
          <w:shd w:val="clear" w:color="auto" w:fill="FFFFFF"/>
        </w:rPr>
        <w:lastRenderedPageBreak/>
        <w:t xml:space="preserve">The </w:t>
      </w:r>
      <w:r>
        <w:rPr>
          <w:rFonts w:ascii="Palatino-Roman" w:hAnsi="Palatino-Roman" w:cs="Arial"/>
          <w:color w:val="333333"/>
          <w:sz w:val="18"/>
          <w:shd w:val="clear" w:color="auto" w:fill="FFFFFF"/>
        </w:rPr>
        <w:t>code to reproduce results</w:t>
      </w:r>
      <w:r w:rsidRPr="002C22EB">
        <w:rPr>
          <w:rFonts w:ascii="Palatino-Roman" w:hAnsi="Palatino-Roman" w:cs="Arial"/>
          <w:color w:val="333333"/>
          <w:sz w:val="18"/>
          <w:shd w:val="clear" w:color="auto" w:fill="FFFFFF"/>
        </w:rPr>
        <w:t xml:space="preserve"> in this article are archived</w:t>
      </w:r>
      <w:r>
        <w:rPr>
          <w:rFonts w:ascii="Palatino-Roman" w:hAnsi="Palatino-Roman" w:cs="Arial"/>
          <w:color w:val="333333"/>
          <w:sz w:val="18"/>
          <w:shd w:val="clear" w:color="auto" w:fill="FFFFFF"/>
        </w:rPr>
        <w:t xml:space="preserve"> in the github repository </w:t>
      </w:r>
      <w:hyperlink r:id="rId21" w:history="1">
        <w:r w:rsidRPr="007E6815">
          <w:rPr>
            <w:rStyle w:val="Hyperlink"/>
            <w:rFonts w:ascii="Palatino-Roman" w:hAnsi="Palatino-Roman" w:cs="Arial"/>
            <w:sz w:val="18"/>
            <w:shd w:val="clear" w:color="auto" w:fill="FFFFFF"/>
          </w:rPr>
          <w:t>https://github.com/DrakeLab/miller-tb-assortativity</w:t>
        </w:r>
      </w:hyperlink>
      <w:r>
        <w:rPr>
          <w:rFonts w:ascii="Palatino-Roman" w:hAnsi="Palatino-Roman" w:cs="Arial"/>
          <w:color w:val="333333"/>
          <w:sz w:val="18"/>
          <w:shd w:val="clear" w:color="auto" w:fill="FFFFFF"/>
        </w:rPr>
        <w:t>.</w:t>
      </w:r>
    </w:p>
    <w:p w14:paraId="3ACF677C" w14:textId="2B21C14D" w:rsidR="00842B3B" w:rsidRPr="0034068D" w:rsidRDefault="00842B3B" w:rsidP="00445BEE">
      <w:pPr>
        <w:rPr>
          <w:rFonts w:ascii="Palatino-Roman" w:hAnsi="Palatino-Roman"/>
          <w:sz w:val="20"/>
        </w:rPr>
      </w:pPr>
    </w:p>
    <w:p w14:paraId="41C1C907" w14:textId="77777777" w:rsidR="009418F0" w:rsidRPr="00394285" w:rsidRDefault="009418F0" w:rsidP="00445BEE">
      <w:pPr>
        <w:tabs>
          <w:tab w:val="left" w:pos="120"/>
        </w:tabs>
        <w:rPr>
          <w:rFonts w:ascii="MyriadPro-Cond" w:hAnsi="MyriadPro-Cond"/>
          <w:b/>
          <w:sz w:val="18"/>
        </w:rPr>
      </w:pPr>
      <w:r w:rsidRPr="00394285">
        <w:rPr>
          <w:rFonts w:ascii="MyriadPro-Cond" w:hAnsi="MyriadPro-Cond"/>
          <w:b/>
          <w:sz w:val="18"/>
        </w:rPr>
        <w:t>Competing Interests</w:t>
      </w:r>
    </w:p>
    <w:p w14:paraId="64CFFE33" w14:textId="6ABE2CC8" w:rsidR="009418F0" w:rsidRDefault="002C73D7" w:rsidP="00445BEE">
      <w:pPr>
        <w:rPr>
          <w:rFonts w:ascii="Palatino-Roman" w:hAnsi="Palatino-Roman" w:cs="Arial"/>
          <w:color w:val="333333"/>
          <w:sz w:val="18"/>
          <w:shd w:val="clear" w:color="auto" w:fill="FFFFFF"/>
        </w:rPr>
      </w:pPr>
      <w:r>
        <w:rPr>
          <w:rFonts w:ascii="Palatino-Roman" w:hAnsi="Palatino-Roman" w:cs="Arial"/>
          <w:color w:val="333333"/>
          <w:sz w:val="18"/>
          <w:shd w:val="clear" w:color="auto" w:fill="FFFFFF"/>
        </w:rPr>
        <w:t xml:space="preserve">We declare no competing interests. </w:t>
      </w:r>
    </w:p>
    <w:p w14:paraId="1CC8E0EE" w14:textId="77777777" w:rsidR="002C73D7" w:rsidRDefault="002C73D7" w:rsidP="00445BEE">
      <w:pPr>
        <w:rPr>
          <w:rFonts w:ascii="Palatino-Roman" w:hAnsi="Palatino-Roman"/>
          <w:sz w:val="20"/>
        </w:rPr>
      </w:pPr>
    </w:p>
    <w:p w14:paraId="0A22FBCA" w14:textId="2991AD89" w:rsidR="002C73D7" w:rsidRPr="002C73D7" w:rsidRDefault="00445BEE" w:rsidP="002C73D7">
      <w:pPr>
        <w:shd w:val="clear" w:color="auto" w:fill="FFFFFF"/>
        <w:textAlignment w:val="baseline"/>
        <w:rPr>
          <w:rFonts w:ascii="Palatino-Roman" w:hAnsi="Palatino-Roman" w:cs="Arial"/>
          <w:color w:val="333333"/>
          <w:sz w:val="18"/>
          <w:szCs w:val="18"/>
          <w:lang w:val="en-US"/>
        </w:rPr>
      </w:pPr>
      <w:r>
        <w:rPr>
          <w:rFonts w:ascii="MyriadPro-Cond" w:hAnsi="MyriadPro-Cond" w:cs="Arial"/>
          <w:b/>
          <w:bCs/>
          <w:color w:val="333333"/>
          <w:sz w:val="18"/>
        </w:rPr>
        <w:t>Authors' C</w:t>
      </w:r>
      <w:r w:rsidRPr="00445BEE">
        <w:rPr>
          <w:rFonts w:ascii="MyriadPro-Cond" w:hAnsi="MyriadPro-Cond" w:cs="Arial"/>
          <w:b/>
          <w:bCs/>
          <w:color w:val="333333"/>
          <w:sz w:val="18"/>
        </w:rPr>
        <w:t>ontributions</w:t>
      </w:r>
      <w:r w:rsidRPr="00445BEE">
        <w:rPr>
          <w:rFonts w:ascii="Arial" w:hAnsi="Arial" w:cs="Arial"/>
          <w:color w:val="333333"/>
          <w:sz w:val="18"/>
          <w:szCs w:val="18"/>
        </w:rPr>
        <w:br/>
      </w:r>
      <w:r w:rsidR="002C73D7">
        <w:rPr>
          <w:rFonts w:ascii="Palatino-Roman" w:hAnsi="Palatino-Roman" w:cs="Arial"/>
          <w:color w:val="333333"/>
          <w:sz w:val="18"/>
          <w:szCs w:val="18"/>
          <w:lang w:val="en-US"/>
        </w:rPr>
        <w:t>P.M</w:t>
      </w:r>
      <w:r w:rsidR="002C73D7" w:rsidRPr="002C73D7">
        <w:rPr>
          <w:rFonts w:ascii="Palatino-Roman" w:hAnsi="Palatino-Roman" w:cs="Arial"/>
          <w:color w:val="333333"/>
          <w:sz w:val="18"/>
          <w:szCs w:val="18"/>
          <w:lang w:val="en-US"/>
        </w:rPr>
        <w:t>. performed the simulations</w:t>
      </w:r>
      <w:r w:rsidR="000B45DB">
        <w:rPr>
          <w:rFonts w:ascii="Palatino-Roman" w:hAnsi="Palatino-Roman" w:cs="Arial"/>
          <w:color w:val="333333"/>
          <w:sz w:val="18"/>
          <w:szCs w:val="18"/>
          <w:lang w:val="en-US"/>
        </w:rPr>
        <w:t xml:space="preserve"> and wrote the first draft of the manuscript</w:t>
      </w:r>
      <w:r w:rsidR="002C73D7" w:rsidRPr="002C73D7">
        <w:rPr>
          <w:rFonts w:ascii="Palatino-Roman" w:hAnsi="Palatino-Roman" w:cs="Arial"/>
          <w:color w:val="333333"/>
          <w:sz w:val="18"/>
          <w:szCs w:val="18"/>
          <w:lang w:val="en-US"/>
        </w:rPr>
        <w:t xml:space="preserve">. </w:t>
      </w:r>
      <w:r w:rsidR="002C73D7">
        <w:rPr>
          <w:rFonts w:ascii="Palatino-Roman" w:hAnsi="Palatino-Roman" w:cs="Arial"/>
          <w:color w:val="333333"/>
          <w:sz w:val="18"/>
          <w:szCs w:val="18"/>
          <w:lang w:val="en-US"/>
        </w:rPr>
        <w:t>P.M</w:t>
      </w:r>
      <w:r w:rsidR="002C73D7" w:rsidRPr="002C73D7">
        <w:rPr>
          <w:rFonts w:ascii="Palatino-Roman" w:hAnsi="Palatino-Roman" w:cs="Arial"/>
          <w:color w:val="333333"/>
          <w:sz w:val="18"/>
          <w:szCs w:val="18"/>
          <w:lang w:val="en-US"/>
        </w:rPr>
        <w:t xml:space="preserve">., </w:t>
      </w:r>
      <w:r w:rsidR="002C73D7">
        <w:rPr>
          <w:rFonts w:ascii="Palatino-Roman" w:hAnsi="Palatino-Roman" w:cs="Arial"/>
          <w:color w:val="333333"/>
          <w:sz w:val="18"/>
          <w:szCs w:val="18"/>
          <w:lang w:val="en-US"/>
        </w:rPr>
        <w:t>C.W.,</w:t>
      </w:r>
      <w:r w:rsidR="002C73D7" w:rsidRPr="002C73D7">
        <w:rPr>
          <w:rFonts w:ascii="Palatino-Roman" w:hAnsi="Palatino-Roman" w:cs="Arial"/>
          <w:color w:val="333333"/>
          <w:sz w:val="18"/>
          <w:szCs w:val="18"/>
          <w:lang w:val="en-US"/>
        </w:rPr>
        <w:t xml:space="preserve"> and </w:t>
      </w:r>
      <w:r w:rsidR="002C73D7">
        <w:rPr>
          <w:rFonts w:ascii="Palatino-Roman" w:hAnsi="Palatino-Roman" w:cs="Arial"/>
          <w:color w:val="333333"/>
          <w:sz w:val="18"/>
          <w:szCs w:val="18"/>
          <w:lang w:val="en-US"/>
        </w:rPr>
        <w:t>J.D.</w:t>
      </w:r>
      <w:r w:rsidR="002C73D7" w:rsidRPr="002C73D7">
        <w:rPr>
          <w:rFonts w:ascii="Palatino-Roman" w:hAnsi="Palatino-Roman" w:cs="Arial"/>
          <w:color w:val="333333"/>
          <w:sz w:val="18"/>
          <w:szCs w:val="18"/>
          <w:lang w:val="en-US"/>
        </w:rPr>
        <w:t xml:space="preserve"> jointly interpreted the results and </w:t>
      </w:r>
      <w:r w:rsidR="000B45DB">
        <w:rPr>
          <w:rFonts w:ascii="Palatino-Roman" w:hAnsi="Palatino-Roman" w:cs="Arial"/>
          <w:color w:val="333333"/>
          <w:sz w:val="18"/>
          <w:szCs w:val="18"/>
          <w:lang w:val="en-US"/>
        </w:rPr>
        <w:t>edited</w:t>
      </w:r>
      <w:r w:rsidR="002C73D7" w:rsidRPr="002C73D7">
        <w:rPr>
          <w:rFonts w:ascii="Palatino-Roman" w:hAnsi="Palatino-Roman" w:cs="Arial"/>
          <w:color w:val="333333"/>
          <w:sz w:val="18"/>
          <w:szCs w:val="18"/>
          <w:lang w:val="en-US"/>
        </w:rPr>
        <w:t xml:space="preserve"> the paper.</w:t>
      </w:r>
    </w:p>
    <w:p w14:paraId="7EB5D42C" w14:textId="7FA33C2B" w:rsidR="00445BEE" w:rsidRPr="00445BEE" w:rsidRDefault="00445BEE" w:rsidP="002C73D7">
      <w:pPr>
        <w:shd w:val="clear" w:color="auto" w:fill="FFFFFF"/>
        <w:textAlignment w:val="baseline"/>
        <w:rPr>
          <w:rFonts w:ascii="Arial" w:hAnsi="Arial" w:cs="Arial"/>
          <w:color w:val="333333"/>
          <w:sz w:val="18"/>
          <w:szCs w:val="18"/>
        </w:rPr>
      </w:pPr>
    </w:p>
    <w:p w14:paraId="2099894F" w14:textId="77777777" w:rsidR="00842B3B" w:rsidRDefault="00445BEE" w:rsidP="00445BEE">
      <w:pPr>
        <w:shd w:val="clear" w:color="auto" w:fill="FFFFFF"/>
        <w:spacing w:after="240"/>
        <w:textAlignment w:val="baseline"/>
        <w:rPr>
          <w:rFonts w:ascii="MyriadPro-Cond" w:hAnsi="MyriadPro-Cond" w:cs="MyriadPro-Cond"/>
          <w:color w:val="323031"/>
          <w:sz w:val="36"/>
          <w:szCs w:val="36"/>
        </w:rPr>
      </w:pPr>
      <w:r w:rsidRPr="00445BEE">
        <w:rPr>
          <w:rFonts w:ascii="Arial" w:hAnsi="Arial" w:cs="Arial"/>
          <w:color w:val="333333"/>
          <w:sz w:val="18"/>
          <w:szCs w:val="18"/>
        </w:rPr>
        <w:t> </w:t>
      </w:r>
      <w:commentRangeStart w:id="245"/>
      <w:r w:rsidR="00394285">
        <w:rPr>
          <w:rFonts w:ascii="MyriadPro-Cond" w:hAnsi="MyriadPro-Cond" w:cs="MyriadPro-Cond"/>
          <w:color w:val="323031"/>
          <w:sz w:val="36"/>
          <w:szCs w:val="36"/>
        </w:rPr>
        <w:t>References</w:t>
      </w:r>
      <w:commentRangeEnd w:id="245"/>
      <w:r w:rsidR="00BD58C0">
        <w:rPr>
          <w:rStyle w:val="CommentReference"/>
        </w:rPr>
        <w:commentReference w:id="245"/>
      </w:r>
    </w:p>
    <w:p w14:paraId="3D354FC6" w14:textId="77777777" w:rsidR="00394285" w:rsidRDefault="00394285" w:rsidP="00445BEE">
      <w:pPr>
        <w:rPr>
          <w:rFonts w:ascii="MyriadPro-Cond" w:hAnsi="MyriadPro-Cond" w:cs="MyriadPro-Cond"/>
          <w:color w:val="323031"/>
          <w:sz w:val="36"/>
          <w:szCs w:val="36"/>
        </w:rPr>
        <w:sectPr w:rsidR="00394285" w:rsidSect="00B85405">
          <w:headerReference w:type="even" r:id="rId22"/>
          <w:headerReference w:type="first" r:id="rId23"/>
          <w:footerReference w:type="first" r:id="rId24"/>
          <w:type w:val="continuous"/>
          <w:pgSz w:w="11907" w:h="16840" w:code="9"/>
          <w:pgMar w:top="238" w:right="1134" w:bottom="851" w:left="1304" w:header="340" w:footer="567" w:gutter="0"/>
          <w:cols w:space="397" w:equalWidth="0">
            <w:col w:w="9780" w:space="720"/>
          </w:cols>
          <w:titlePg/>
          <w:docGrid w:linePitch="360"/>
        </w:sectPr>
      </w:pPr>
    </w:p>
    <w:p w14:paraId="2EA364EB" w14:textId="77777777" w:rsidR="00394285" w:rsidRPr="00394285" w:rsidRDefault="00394285" w:rsidP="00445BEE">
      <w:pPr>
        <w:rPr>
          <w:rFonts w:ascii="MyriadPro-Cond" w:hAnsi="MyriadPro-Cond" w:cs="MyriadPro-Cond"/>
          <w:color w:val="323031"/>
          <w:sz w:val="20"/>
        </w:rPr>
      </w:pPr>
    </w:p>
    <w:p w14:paraId="4D635506" w14:textId="77777777" w:rsidR="00394285" w:rsidRPr="00394285" w:rsidRDefault="00394285" w:rsidP="00445BEE">
      <w:pPr>
        <w:rPr>
          <w:rFonts w:ascii="MyriadPro-Cond" w:hAnsi="MyriadPro-Cond" w:cs="MyriadPro-Cond"/>
          <w:color w:val="323031"/>
          <w:sz w:val="20"/>
        </w:rPr>
      </w:pPr>
    </w:p>
    <w:p w14:paraId="76C1B638" w14:textId="77777777" w:rsidR="00394285" w:rsidRPr="00394285" w:rsidRDefault="00394285" w:rsidP="00445BEE">
      <w:pPr>
        <w:rPr>
          <w:rFonts w:ascii="Palatino-Roman" w:hAnsi="Palatino-Roman"/>
          <w:sz w:val="20"/>
        </w:rPr>
        <w:sectPr w:rsidR="00394285" w:rsidRPr="00394285" w:rsidSect="00445BEE">
          <w:type w:val="continuous"/>
          <w:pgSz w:w="11907" w:h="16840" w:code="9"/>
          <w:pgMar w:top="238" w:right="1134" w:bottom="851" w:left="1304" w:header="340" w:footer="567" w:gutter="0"/>
          <w:cols w:num="3" w:space="397"/>
          <w:titlePg/>
          <w:docGrid w:linePitch="360"/>
        </w:sectPr>
      </w:pPr>
    </w:p>
    <w:p w14:paraId="007889E5" w14:textId="77777777" w:rsidR="00394285" w:rsidRDefault="00394285" w:rsidP="00445BEE">
      <w:pPr>
        <w:rPr>
          <w:rFonts w:ascii="MyriadPro-Cond" w:hAnsi="MyriadPro-Cond"/>
          <w:b/>
          <w:sz w:val="18"/>
          <w:szCs w:val="18"/>
        </w:rPr>
      </w:pPr>
    </w:p>
    <w:p w14:paraId="2B4EB9EF" w14:textId="77777777" w:rsidR="00376BA3" w:rsidRPr="00842B3B" w:rsidRDefault="00376BA3" w:rsidP="00445BEE">
      <w:pPr>
        <w:rPr>
          <w:rFonts w:ascii="MyriadPro-Cond" w:hAnsi="MyriadPro-Cond"/>
          <w:b/>
          <w:sz w:val="18"/>
          <w:szCs w:val="18"/>
        </w:rPr>
      </w:pPr>
      <w:r w:rsidRPr="00842B3B">
        <w:rPr>
          <w:rFonts w:ascii="MyriadPro-Cond" w:hAnsi="MyriadPro-Cond"/>
          <w:b/>
          <w:sz w:val="18"/>
          <w:szCs w:val="18"/>
        </w:rPr>
        <w:t>Tables</w:t>
      </w:r>
    </w:p>
    <w:p w14:paraId="063FD1F5" w14:textId="77777777" w:rsidR="00376BA3" w:rsidRPr="0034068D" w:rsidRDefault="00376BA3" w:rsidP="00445BEE">
      <w:pPr>
        <w:rPr>
          <w:rFonts w:ascii="Palatino-Roman" w:hAnsi="Palatino-Roman"/>
          <w:sz w:val="20"/>
        </w:rPr>
      </w:pPr>
      <w:r w:rsidRPr="0034068D">
        <w:rPr>
          <w:rFonts w:ascii="Palatino-Roman" w:hAnsi="Palatino-Roman"/>
          <w:sz w:val="20"/>
        </w:rPr>
        <w:t>Any tables should be inserted at the end of the document</w:t>
      </w:r>
      <w:r w:rsidR="00FA1E3B">
        <w:rPr>
          <w:rFonts w:ascii="Palatino-Roman" w:hAnsi="Palatino-Roman"/>
          <w:sz w:val="20"/>
        </w:rPr>
        <w:t>.</w:t>
      </w:r>
    </w:p>
    <w:p w14:paraId="59665199" w14:textId="77777777" w:rsidR="00376BA3" w:rsidRDefault="00376BA3" w:rsidP="00445BEE">
      <w:pPr>
        <w:rPr>
          <w:rFonts w:ascii="Palatino-Roman" w:hAnsi="Palatino-Roman"/>
          <w:sz w:val="20"/>
        </w:rPr>
      </w:pPr>
    </w:p>
    <w:p w14:paraId="45553582" w14:textId="77777777" w:rsidR="00F007EA" w:rsidRDefault="00F007EA" w:rsidP="00F007EA">
      <w:pPr>
        <w:rPr>
          <w:rFonts w:ascii="MyriadPro-Cond" w:hAnsi="MyriadPro-Cond"/>
          <w:b/>
          <w:sz w:val="18"/>
          <w:szCs w:val="18"/>
        </w:rPr>
      </w:pPr>
      <w:r w:rsidRPr="00FA1E3B">
        <w:rPr>
          <w:rFonts w:ascii="MyriadPro-Cond" w:hAnsi="MyriadPro-Cond"/>
          <w:b/>
          <w:sz w:val="18"/>
          <w:szCs w:val="18"/>
        </w:rPr>
        <w:t>Figures</w:t>
      </w:r>
    </w:p>
    <w:p w14:paraId="70F292FE" w14:textId="77777777" w:rsidR="00842B3B" w:rsidRDefault="00F007EA" w:rsidP="00445BEE">
      <w:pPr>
        <w:rPr>
          <w:rFonts w:ascii="Palatino-Roman" w:hAnsi="Palatino-Roman"/>
          <w:sz w:val="20"/>
        </w:rPr>
      </w:pPr>
      <w:r w:rsidRPr="00FA1E3B">
        <w:rPr>
          <w:rFonts w:ascii="Palatino-Roman" w:hAnsi="Palatino-Roman"/>
          <w:sz w:val="20"/>
        </w:rPr>
        <w:t>For final submissions, figures should be uploaded as separate files.</w:t>
      </w:r>
    </w:p>
    <w:p w14:paraId="24FE0127" w14:textId="77777777" w:rsidR="00F007EA" w:rsidRPr="0034068D" w:rsidRDefault="00F007EA" w:rsidP="00445BEE">
      <w:pPr>
        <w:rPr>
          <w:rFonts w:ascii="Palatino-Roman" w:hAnsi="Palatino-Roman"/>
          <w:sz w:val="20"/>
        </w:rPr>
      </w:pPr>
    </w:p>
    <w:p w14:paraId="3F7EF7C8" w14:textId="77777777" w:rsidR="00376BA3" w:rsidRPr="00FA1E3B" w:rsidRDefault="00376BA3" w:rsidP="00445BEE">
      <w:pPr>
        <w:rPr>
          <w:rFonts w:ascii="MyriadPro-Cond" w:hAnsi="MyriadPro-Cond" w:cs="Arial"/>
          <w:color w:val="333333"/>
          <w:sz w:val="18"/>
        </w:rPr>
      </w:pPr>
      <w:r w:rsidRPr="00FA1E3B">
        <w:rPr>
          <w:rStyle w:val="Strong"/>
          <w:rFonts w:ascii="MyriadPro-Cond" w:hAnsi="MyriadPro-Cond" w:cs="Arial"/>
          <w:color w:val="333333"/>
          <w:sz w:val="18"/>
          <w:bdr w:val="none" w:sz="0" w:space="0" w:color="auto" w:frame="1"/>
          <w:shd w:val="clear" w:color="auto" w:fill="FFFFFF"/>
        </w:rPr>
        <w:t>Figure and table captions</w:t>
      </w:r>
    </w:p>
    <w:p w14:paraId="04F4797E" w14:textId="77777777" w:rsidR="005B579C" w:rsidRDefault="00376BA3" w:rsidP="00445BEE">
      <w:pPr>
        <w:rPr>
          <w:rFonts w:ascii="Palatino-Roman" w:hAnsi="Palatino-Roman" w:cs="Arial"/>
          <w:color w:val="333333"/>
          <w:sz w:val="20"/>
          <w:shd w:val="clear" w:color="auto" w:fill="FFFFFF"/>
        </w:rPr>
      </w:pPr>
      <w:r w:rsidRPr="0034068D">
        <w:rPr>
          <w:rFonts w:ascii="Palatino-Roman" w:hAnsi="Palatino-Roman" w:cs="Arial"/>
          <w:color w:val="333333"/>
          <w:sz w:val="20"/>
          <w:shd w:val="clear" w:color="auto" w:fill="FFFFFF"/>
        </w:rPr>
        <w:t>Table and figure captions should be included at the end of the manuscript file and should be brief and informative.</w:t>
      </w:r>
    </w:p>
    <w:sdt>
      <w:sdtPr>
        <w:rPr>
          <w:rFonts w:ascii="Palatino-Roman" w:hAnsi="Palatino-Roman"/>
          <w:sz w:val="20"/>
        </w:rPr>
        <w:alias w:val="SmartCite Bibliography"/>
        <w:tag w:val="Vancouver"/>
        <w:id w:val="-288203564"/>
        <w:placeholder>
          <w:docPart w:val="DefaultPlaceholder_-1854013440"/>
        </w:placeholder>
      </w:sdtPr>
      <w:sdtEndPr/>
      <w:sdtContent>
        <w:p w14:paraId="54A70B68" w14:textId="77777777" w:rsidR="00872088" w:rsidRPr="00872088" w:rsidRDefault="00872088">
          <w:pPr>
            <w:divId w:val="514854716"/>
            <w:rPr>
              <w:color w:val="000000"/>
              <w:sz w:val="20"/>
              <w:szCs w:val="24"/>
            </w:rPr>
          </w:pPr>
        </w:p>
        <w:p w14:paraId="276D8926" w14:textId="77777777" w:rsidR="00872088" w:rsidRPr="00872088" w:rsidRDefault="00872088">
          <w:pPr>
            <w:pStyle w:val="csl-entry"/>
            <w:divId w:val="514854716"/>
            <w:rPr>
              <w:color w:val="000000"/>
              <w:sz w:val="20"/>
            </w:rPr>
          </w:pPr>
          <w:r w:rsidRPr="00872088">
            <w:rPr>
              <w:color w:val="000000"/>
              <w:sz w:val="20"/>
            </w:rPr>
            <w:t>1. WHO. Global tuberculosis report [Internet]. World Health Organization; 2018. Available from: https://www.who.int/tb/publications/global_report/en/</w:t>
          </w:r>
        </w:p>
        <w:p w14:paraId="30332DA7" w14:textId="77777777" w:rsidR="00872088" w:rsidRPr="00872088" w:rsidRDefault="00872088">
          <w:pPr>
            <w:pStyle w:val="csl-entry"/>
            <w:divId w:val="514854716"/>
            <w:rPr>
              <w:color w:val="000000"/>
              <w:sz w:val="20"/>
            </w:rPr>
          </w:pPr>
          <w:r w:rsidRPr="00872088">
            <w:rPr>
              <w:color w:val="000000"/>
              <w:sz w:val="20"/>
            </w:rPr>
            <w:t>2. Neyrolles O, Quintana-Murci L. Sexual Inequality in Tuberculosis. PLoS Med. 2009 Dec 22;6(12):e1000199.</w:t>
          </w:r>
        </w:p>
        <w:p w14:paraId="366B3802" w14:textId="77777777" w:rsidR="00872088" w:rsidRPr="00872088" w:rsidRDefault="00872088">
          <w:pPr>
            <w:pStyle w:val="csl-entry"/>
            <w:divId w:val="514854716"/>
            <w:rPr>
              <w:color w:val="000000"/>
              <w:sz w:val="20"/>
            </w:rPr>
          </w:pPr>
          <w:r w:rsidRPr="00872088">
            <w:rPr>
              <w:color w:val="000000"/>
              <w:sz w:val="20"/>
            </w:rPr>
            <w:t>3. Guerra-Silveira F, Abad-Franch F. Sex bias in infectious disease epidemiology: patterns and processes. Nishiura H, editor. PLoS ONE. 2013;8(4):e62390.</w:t>
          </w:r>
        </w:p>
        <w:p w14:paraId="4A50847C" w14:textId="77777777" w:rsidR="00872088" w:rsidRPr="00872088" w:rsidRDefault="00872088">
          <w:pPr>
            <w:pStyle w:val="csl-entry"/>
            <w:divId w:val="514854716"/>
            <w:rPr>
              <w:color w:val="000000"/>
              <w:sz w:val="20"/>
            </w:rPr>
          </w:pPr>
          <w:r w:rsidRPr="00872088">
            <w:rPr>
              <w:color w:val="000000"/>
              <w:sz w:val="20"/>
            </w:rPr>
            <w:t>4. Horton KC, MacPherson P, Houben RMGJ, White RG, Corbett EL. Sex Differences in Tuberculosis Burden and Notifications in Low- and Middle-Income Countries: A Systematic Review and Meta-analysis. Metcalfe JZ, editor. PLoS Med. 2016 Sep;13(9):e1002119.</w:t>
          </w:r>
        </w:p>
        <w:p w14:paraId="0DF76822" w14:textId="77777777" w:rsidR="00872088" w:rsidRPr="00872088" w:rsidRDefault="00872088">
          <w:pPr>
            <w:pStyle w:val="csl-entry"/>
            <w:divId w:val="514854716"/>
            <w:rPr>
              <w:color w:val="000000"/>
              <w:sz w:val="20"/>
            </w:rPr>
          </w:pPr>
          <w:r w:rsidRPr="00872088">
            <w:rPr>
              <w:color w:val="000000"/>
              <w:sz w:val="20"/>
            </w:rPr>
            <w:t>5. Salim M, Declercq E, Deun AV, Saki K. Gender differences in tuberculosis: a prevalence survey done in Bangladesh. Int J Tuberc Lung Dis. 2004 Aug;8(8):952–7.</w:t>
          </w:r>
        </w:p>
        <w:p w14:paraId="6762A715" w14:textId="77777777" w:rsidR="00872088" w:rsidRPr="00872088" w:rsidRDefault="00872088">
          <w:pPr>
            <w:pStyle w:val="csl-entry"/>
            <w:divId w:val="514854716"/>
            <w:rPr>
              <w:color w:val="000000"/>
              <w:sz w:val="20"/>
            </w:rPr>
          </w:pPr>
          <w:r w:rsidRPr="00872088">
            <w:rPr>
              <w:color w:val="000000"/>
              <w:sz w:val="20"/>
            </w:rPr>
            <w:t>6. Clayton JA. Studying both sexes: a guiding principle for biomedicine. FASEB journal : official publication of the Federation of American Societies for Experimental Biology. 2016 Feb;30(2):519–24.</w:t>
          </w:r>
        </w:p>
        <w:p w14:paraId="4EB0BC73" w14:textId="77777777" w:rsidR="00872088" w:rsidRPr="00872088" w:rsidRDefault="00872088">
          <w:pPr>
            <w:pStyle w:val="csl-entry"/>
            <w:divId w:val="514854716"/>
            <w:rPr>
              <w:color w:val="000000"/>
              <w:sz w:val="20"/>
            </w:rPr>
          </w:pPr>
          <w:r w:rsidRPr="00872088">
            <w:rPr>
              <w:color w:val="000000"/>
              <w:sz w:val="20"/>
            </w:rPr>
            <w:t>7. Organization WH. Addressing sex and gender in epidemic-prone infectious diseases. 2007;</w:t>
          </w:r>
        </w:p>
        <w:p w14:paraId="6D3A703A" w14:textId="77777777" w:rsidR="00872088" w:rsidRPr="00872088" w:rsidRDefault="00872088">
          <w:pPr>
            <w:pStyle w:val="csl-entry"/>
            <w:divId w:val="514854716"/>
            <w:rPr>
              <w:color w:val="000000"/>
              <w:sz w:val="20"/>
            </w:rPr>
          </w:pPr>
          <w:r w:rsidRPr="00872088">
            <w:rPr>
              <w:color w:val="000000"/>
              <w:sz w:val="20"/>
            </w:rPr>
            <w:t>8. Schurz H, Salie M, Tromp G, Hoal EG, Kinnear CJ, Möller M. The X chromosome and sex-specific effects in infectious disease susceptibility. Human Genomics. 2019 Dec 1;13(1):1–12.</w:t>
          </w:r>
        </w:p>
        <w:p w14:paraId="75F042D9" w14:textId="77777777" w:rsidR="00872088" w:rsidRPr="00872088" w:rsidRDefault="00872088">
          <w:pPr>
            <w:pStyle w:val="csl-entry"/>
            <w:divId w:val="514854716"/>
            <w:rPr>
              <w:color w:val="000000"/>
              <w:sz w:val="20"/>
            </w:rPr>
          </w:pPr>
          <w:r w:rsidRPr="00872088">
            <w:rPr>
              <w:color w:val="000000"/>
              <w:sz w:val="20"/>
            </w:rPr>
            <w:t>9. Islami F, Torre LA, Jemal A. Global trends of lung cancer mortality and smoking prevalence. Translational Lung Cancer Research. 2015 Aug;4(4):327–38.</w:t>
          </w:r>
        </w:p>
        <w:p w14:paraId="1D4180AF" w14:textId="77777777" w:rsidR="00872088" w:rsidRPr="00872088" w:rsidRDefault="00872088">
          <w:pPr>
            <w:pStyle w:val="csl-entry"/>
            <w:divId w:val="514854716"/>
            <w:rPr>
              <w:color w:val="000000"/>
              <w:sz w:val="20"/>
            </w:rPr>
          </w:pPr>
          <w:r w:rsidRPr="00872088">
            <w:rPr>
              <w:color w:val="000000"/>
              <w:sz w:val="20"/>
            </w:rPr>
            <w:t>10. Prevention C for DC and. … of the Surgeon General. How tobacco smoke causes disease: the biology and behavioral basis for smoking-attributable disease: a report of the Surgeon …. 2010.</w:t>
          </w:r>
        </w:p>
        <w:p w14:paraId="74F28B2B" w14:textId="77777777" w:rsidR="00872088" w:rsidRPr="00872088" w:rsidRDefault="00872088">
          <w:pPr>
            <w:pStyle w:val="csl-entry"/>
            <w:divId w:val="514854716"/>
            <w:rPr>
              <w:color w:val="000000"/>
              <w:sz w:val="20"/>
            </w:rPr>
          </w:pPr>
          <w:r w:rsidRPr="00872088">
            <w:rPr>
              <w:color w:val="000000"/>
              <w:sz w:val="20"/>
            </w:rPr>
            <w:t>11. Watkins RE, Plant AJ. Does smoking explain sex differences in the global tuberculosis epidemic? Epidemiology and infection. 2006 Apr;134(2):333–9.</w:t>
          </w:r>
        </w:p>
        <w:p w14:paraId="17D1E969" w14:textId="77777777" w:rsidR="00872088" w:rsidRPr="00872088" w:rsidRDefault="00872088">
          <w:pPr>
            <w:pStyle w:val="csl-entry"/>
            <w:divId w:val="514854716"/>
            <w:rPr>
              <w:color w:val="000000"/>
              <w:sz w:val="20"/>
            </w:rPr>
          </w:pPr>
          <w:r w:rsidRPr="00872088">
            <w:rPr>
              <w:color w:val="000000"/>
              <w:sz w:val="20"/>
            </w:rPr>
            <w:t>12. Dodd PJ, Looker C, Plumb ID, Bond V, Schaap A, Shanaube K, et al. Age- and Sex-Specific Social Contact Patterns and Incidence of Mycobacterium tuberculosis Infection. American Journal of Epidemiology. 2016;183(2):156–66.</w:t>
          </w:r>
        </w:p>
        <w:p w14:paraId="6AF40D20" w14:textId="77777777" w:rsidR="00872088" w:rsidRPr="00872088" w:rsidRDefault="00872088">
          <w:pPr>
            <w:pStyle w:val="csl-entry"/>
            <w:divId w:val="514854716"/>
            <w:rPr>
              <w:color w:val="000000"/>
              <w:sz w:val="20"/>
            </w:rPr>
          </w:pPr>
          <w:r w:rsidRPr="00872088">
            <w:rPr>
              <w:color w:val="000000"/>
              <w:sz w:val="20"/>
            </w:rPr>
            <w:lastRenderedPageBreak/>
            <w:t>13. Hector J, Anderson ST, Banda G, Kamdolozi M, Jefferys LF, Shani D, et al. TST positivity in household contacts of tuberculosis patients: a case-contact study in Malawi. BMC infectious diseases. 2017 Apr 11;17(1):259.</w:t>
          </w:r>
        </w:p>
        <w:p w14:paraId="2FA8765E" w14:textId="77777777" w:rsidR="00872088" w:rsidRPr="00872088" w:rsidRDefault="00872088">
          <w:pPr>
            <w:pStyle w:val="csl-entry"/>
            <w:divId w:val="514854716"/>
            <w:rPr>
              <w:color w:val="000000"/>
              <w:sz w:val="20"/>
            </w:rPr>
          </w:pPr>
          <w:r w:rsidRPr="00872088">
            <w:rPr>
              <w:color w:val="000000"/>
              <w:sz w:val="20"/>
            </w:rPr>
            <w:t>14. Meintjes G, Schoeman H, Morroni C, Wilson D, Maartens G. Patient and provider delay in tuberculosis suspects from communities with a high HIV prevalence in South Africa: a cross-sectional study. BMC infectious diseases. 2008 May 25;8(1):72.</w:t>
          </w:r>
        </w:p>
        <w:p w14:paraId="6CD1C3CB" w14:textId="77777777" w:rsidR="00872088" w:rsidRPr="00872088" w:rsidRDefault="00872088">
          <w:pPr>
            <w:pStyle w:val="csl-entry"/>
            <w:divId w:val="514854716"/>
            <w:rPr>
              <w:color w:val="000000"/>
              <w:sz w:val="20"/>
            </w:rPr>
          </w:pPr>
          <w:r w:rsidRPr="00872088">
            <w:rPr>
              <w:color w:val="000000"/>
              <w:sz w:val="20"/>
            </w:rPr>
            <w:t>15. Horton KC, Sumner T, Houben RMGJ, Corbett EL, White RG. A Bayesian Approach to Understanding Sex Differences in Tuberculosis Disease Burden. Am J Epidemiol. 2018;187(11):2431–8.</w:t>
          </w:r>
        </w:p>
        <w:p w14:paraId="4651462C" w14:textId="77777777" w:rsidR="00872088" w:rsidRPr="00872088" w:rsidRDefault="00872088">
          <w:pPr>
            <w:pStyle w:val="csl-entry"/>
            <w:divId w:val="514854716"/>
            <w:rPr>
              <w:color w:val="000000"/>
              <w:sz w:val="20"/>
            </w:rPr>
          </w:pPr>
          <w:r w:rsidRPr="00872088">
            <w:rPr>
              <w:color w:val="000000"/>
              <w:sz w:val="20"/>
            </w:rPr>
            <w:t>16. Nhamoyebonde S, Leslie A. Biological Differences Between the Sexes and Susceptibility to Tuberculosis. Journal of Infectious Diseases. 2014 Jun 25;209(suppl 3):S100–6.</w:t>
          </w:r>
        </w:p>
        <w:p w14:paraId="36FDD08A" w14:textId="77777777" w:rsidR="00872088" w:rsidRPr="00872088" w:rsidRDefault="00872088">
          <w:pPr>
            <w:pStyle w:val="csl-entry"/>
            <w:divId w:val="514854716"/>
            <w:rPr>
              <w:color w:val="000000"/>
              <w:sz w:val="20"/>
            </w:rPr>
          </w:pPr>
          <w:r w:rsidRPr="00872088">
            <w:rPr>
              <w:color w:val="000000"/>
              <w:sz w:val="20"/>
            </w:rPr>
            <w:t>17. Waroux O le P de, Cohuet S, Ndazima D, Kucharski AJ, Juan-Giner A, Flasche S, et al. Characteristics of human encounters and social mixing patterns relevant to infectious diseases spread by close contact: a survey in Southwest Uganda. BMC infectious diseases. 2018 Apr 11;18(1):172.</w:t>
          </w:r>
        </w:p>
        <w:p w14:paraId="42360DB5" w14:textId="77777777" w:rsidR="00872088" w:rsidRPr="00872088" w:rsidRDefault="00872088">
          <w:pPr>
            <w:pStyle w:val="csl-entry"/>
            <w:divId w:val="514854716"/>
            <w:rPr>
              <w:color w:val="000000"/>
              <w:sz w:val="20"/>
            </w:rPr>
          </w:pPr>
          <w:r w:rsidRPr="00872088">
            <w:rPr>
              <w:color w:val="000000"/>
              <w:sz w:val="20"/>
            </w:rPr>
            <w:t>18. Bloom DE, McKenna MJ, Prettner K. Global employment and decent jobs, 2010–2030: The forces of demography and automation. Int Soc Secur Rev. 2019;72(3):43–78.</w:t>
          </w:r>
        </w:p>
        <w:p w14:paraId="2EB8AED9" w14:textId="77777777" w:rsidR="00872088" w:rsidRPr="00872088" w:rsidRDefault="00872088">
          <w:pPr>
            <w:pStyle w:val="csl-entry"/>
            <w:divId w:val="514854716"/>
            <w:rPr>
              <w:color w:val="000000"/>
              <w:sz w:val="20"/>
            </w:rPr>
          </w:pPr>
          <w:r w:rsidRPr="00872088">
            <w:rPr>
              <w:color w:val="000000"/>
              <w:sz w:val="20"/>
            </w:rPr>
            <w:t>19. Horton KC, Hoey AL, Béraud G, Corbett EL, White RG. Systematic Review and Meta-Analysis of Sex Differences in Social Contact Patterns and Implications for Tuberculosis Transmission and Control. Emerging Infectious Diseases. 2020 May;26(5):910–9.</w:t>
          </w:r>
        </w:p>
        <w:p w14:paraId="7E18895A" w14:textId="77777777" w:rsidR="00872088" w:rsidRPr="00872088" w:rsidRDefault="00872088">
          <w:pPr>
            <w:pStyle w:val="csl-entry"/>
            <w:divId w:val="514854716"/>
            <w:rPr>
              <w:color w:val="000000"/>
              <w:sz w:val="20"/>
            </w:rPr>
          </w:pPr>
          <w:r w:rsidRPr="00872088">
            <w:rPr>
              <w:color w:val="000000"/>
              <w:sz w:val="20"/>
            </w:rPr>
            <w:t>20. Newman M. Mixing patterns in networks. Physical Review E. 2003 Feb;67(2).</w:t>
          </w:r>
        </w:p>
        <w:p w14:paraId="0E5A4FB0" w14:textId="77777777" w:rsidR="00872088" w:rsidRPr="00872088" w:rsidRDefault="00872088">
          <w:pPr>
            <w:pStyle w:val="csl-entry"/>
            <w:divId w:val="514854716"/>
            <w:rPr>
              <w:color w:val="000000"/>
              <w:sz w:val="20"/>
            </w:rPr>
          </w:pPr>
          <w:r w:rsidRPr="00872088">
            <w:rPr>
              <w:color w:val="000000"/>
              <w:sz w:val="20"/>
            </w:rPr>
            <w:t>21. Sah P, Singh LO, Clauset A, Bansal S. Exploring community structure in biological networks with random graphs. BMC Bioinformatics. 2014;15(220).</w:t>
          </w:r>
        </w:p>
        <w:p w14:paraId="39AFCE82" w14:textId="77777777" w:rsidR="00872088" w:rsidRPr="00872088" w:rsidRDefault="00872088">
          <w:pPr>
            <w:pStyle w:val="csl-entry"/>
            <w:divId w:val="514854716"/>
            <w:rPr>
              <w:color w:val="000000"/>
              <w:sz w:val="20"/>
            </w:rPr>
          </w:pPr>
          <w:r w:rsidRPr="00872088">
            <w:rPr>
              <w:color w:val="000000"/>
              <w:sz w:val="20"/>
            </w:rPr>
            <w:t>22. Badham J, Stocker R. The impact of network clustering and assortativity on epidemic behaviour. Theoretical Population Biology. 2010 Feb 1;77(1):71–5.</w:t>
          </w:r>
        </w:p>
        <w:p w14:paraId="28921437" w14:textId="77777777" w:rsidR="00872088" w:rsidRPr="00872088" w:rsidRDefault="00872088">
          <w:pPr>
            <w:pStyle w:val="csl-entry"/>
            <w:divId w:val="514854716"/>
            <w:rPr>
              <w:color w:val="000000"/>
              <w:sz w:val="20"/>
            </w:rPr>
          </w:pPr>
          <w:r w:rsidRPr="00872088">
            <w:rPr>
              <w:color w:val="000000"/>
              <w:sz w:val="20"/>
            </w:rPr>
            <w:t>23. Eubank S, Guclu H, Kumar V, Marathe MV, Srinivasan A, Toroczkai Z, et al. Modelling disease outbreaks in realistic urban social networks. Nature. 2004;429(6988):180–4.</w:t>
          </w:r>
        </w:p>
        <w:p w14:paraId="071E444C" w14:textId="77777777" w:rsidR="00872088" w:rsidRPr="00872088" w:rsidRDefault="00872088">
          <w:pPr>
            <w:pStyle w:val="csl-entry"/>
            <w:divId w:val="514854716"/>
            <w:rPr>
              <w:color w:val="000000"/>
              <w:sz w:val="20"/>
            </w:rPr>
          </w:pPr>
          <w:r w:rsidRPr="00872088">
            <w:rPr>
              <w:color w:val="000000"/>
              <w:sz w:val="20"/>
            </w:rPr>
            <w:t>24. Ma Y, Horsburgh CR, White LF, Jenkins HE. Quantifying TB transmission: a systematic review of reproduction number and serial interval estimates for tuberculosis. Epidemiology and infection. 2018 Sep;146(12):1478–94.</w:t>
          </w:r>
        </w:p>
        <w:p w14:paraId="2F2EC192" w14:textId="77777777" w:rsidR="00872088" w:rsidRPr="00872088" w:rsidRDefault="00872088">
          <w:pPr>
            <w:pStyle w:val="csl-entry"/>
            <w:divId w:val="514854716"/>
            <w:rPr>
              <w:color w:val="000000"/>
              <w:sz w:val="20"/>
            </w:rPr>
          </w:pPr>
          <w:r w:rsidRPr="00872088">
            <w:rPr>
              <w:color w:val="000000"/>
              <w:sz w:val="20"/>
            </w:rPr>
            <w:t>25. Miller JC, Ting T. EoN (Epidemics on Networks): a fast, flexible Python package for simulation, analytic approximation, and analysis of epidemics on networks. Journal of Open Source Software [Internet]. 2020 Jan 8;4(44):1731. Available from: Journal of Open Source Software</w:t>
          </w:r>
        </w:p>
        <w:p w14:paraId="2FC4CD17" w14:textId="77777777" w:rsidR="00872088" w:rsidRPr="00872088" w:rsidRDefault="00872088">
          <w:pPr>
            <w:pStyle w:val="csl-entry"/>
            <w:divId w:val="514854716"/>
            <w:rPr>
              <w:color w:val="000000"/>
              <w:sz w:val="20"/>
            </w:rPr>
          </w:pPr>
          <w:r w:rsidRPr="00872088">
            <w:rPr>
              <w:color w:val="000000"/>
              <w:sz w:val="20"/>
            </w:rPr>
            <w:t>26. Mossong J, Hens N, Jit M, Beutels P, Auranen K, Mikolajczyk R, et al. Social contacts and mixing patterns relevant to the spread of infectious diseases. Riley S, editor. PLoS Med. 2008 Mar 25;5(3):e74.</w:t>
          </w:r>
        </w:p>
        <w:p w14:paraId="2BFCB709" w14:textId="77777777" w:rsidR="00872088" w:rsidRPr="00872088" w:rsidRDefault="00872088">
          <w:pPr>
            <w:pStyle w:val="csl-entry"/>
            <w:divId w:val="514854716"/>
            <w:rPr>
              <w:color w:val="000000"/>
              <w:sz w:val="20"/>
            </w:rPr>
          </w:pPr>
          <w:r w:rsidRPr="00872088">
            <w:rPr>
              <w:color w:val="000000"/>
              <w:sz w:val="20"/>
            </w:rPr>
            <w:t>27. Rohani P, Zhong X, King AA. Contact Network Structure Explains the Changing Epidemiology of Pertussis. Science. 2010;330(6006):982–5.</w:t>
          </w:r>
        </w:p>
        <w:p w14:paraId="19069948" w14:textId="77777777" w:rsidR="00872088" w:rsidRPr="00872088" w:rsidRDefault="00872088">
          <w:pPr>
            <w:pStyle w:val="csl-entry"/>
            <w:divId w:val="514854716"/>
            <w:rPr>
              <w:color w:val="000000"/>
              <w:sz w:val="20"/>
            </w:rPr>
          </w:pPr>
          <w:r w:rsidRPr="00872088">
            <w:rPr>
              <w:color w:val="000000"/>
              <w:sz w:val="20"/>
            </w:rPr>
            <w:t>28. Arregui S, Iglesias MJ, Samper S, Marinova D, Martin C, Sanz J, et al. Data-driven model for the assessment ofMycobacterium tuberculosistransmission in evolving demographic structures. Proceedings of the National Academy of Sciences of the United States of America. 2018 Apr 3;115(14):E3238–45.</w:t>
          </w:r>
        </w:p>
        <w:p w14:paraId="2D331DCC" w14:textId="77777777" w:rsidR="00872088" w:rsidRPr="00872088" w:rsidRDefault="00872088">
          <w:pPr>
            <w:pStyle w:val="csl-entry"/>
            <w:divId w:val="514854716"/>
            <w:rPr>
              <w:color w:val="000000"/>
              <w:sz w:val="20"/>
            </w:rPr>
          </w:pPr>
          <w:r w:rsidRPr="00872088">
            <w:rPr>
              <w:color w:val="000000"/>
              <w:sz w:val="20"/>
            </w:rPr>
            <w:t>29. Blower SM, McLean AR, Porco TC, Small PM, Hopewell PC, Sanchez MA, et al. The intrinsic transmission dynamics of tuberculosis epidemics. Nature Medicine. 1995 Aug 1;1(8):815–21.</w:t>
          </w:r>
        </w:p>
        <w:p w14:paraId="1D0AEF42" w14:textId="77777777" w:rsidR="00872088" w:rsidRPr="00872088" w:rsidRDefault="00872088">
          <w:pPr>
            <w:pStyle w:val="csl-entry"/>
            <w:divId w:val="514854716"/>
            <w:rPr>
              <w:color w:val="000000"/>
              <w:sz w:val="20"/>
            </w:rPr>
          </w:pPr>
          <w:r w:rsidRPr="00872088">
            <w:rPr>
              <w:color w:val="000000"/>
              <w:sz w:val="20"/>
            </w:rPr>
            <w:t>30. Sah P, Leu ST, Cross PC, Hudson PJ, Bansal S. Unraveling the disease consequences and mechanisms of modular structure in animal social networks. Proceedings of the National Academy of Sciences of the United States of America. 2017 Apr 18;114(16):4165–70.</w:t>
          </w:r>
        </w:p>
        <w:p w14:paraId="478969C7" w14:textId="77777777" w:rsidR="00872088" w:rsidRPr="00872088" w:rsidRDefault="00872088">
          <w:pPr>
            <w:pStyle w:val="csl-entry"/>
            <w:divId w:val="514854716"/>
            <w:rPr>
              <w:color w:val="000000"/>
              <w:sz w:val="20"/>
            </w:rPr>
          </w:pPr>
          <w:r w:rsidRPr="00872088">
            <w:rPr>
              <w:color w:val="000000"/>
              <w:sz w:val="20"/>
            </w:rPr>
            <w:t>31. Rhines AS. The role of sex differences in the prevalence and transmission of tuberculosis. Tuberculosis. 2013 Jan;93(1):104–7.</w:t>
          </w:r>
        </w:p>
        <w:p w14:paraId="7DABD6F9" w14:textId="77777777" w:rsidR="00872088" w:rsidRPr="00872088" w:rsidRDefault="00872088">
          <w:pPr>
            <w:pStyle w:val="csl-entry"/>
            <w:divId w:val="514854716"/>
            <w:rPr>
              <w:color w:val="000000"/>
              <w:sz w:val="20"/>
            </w:rPr>
          </w:pPr>
          <w:r w:rsidRPr="00872088">
            <w:rPr>
              <w:color w:val="000000"/>
              <w:sz w:val="20"/>
            </w:rPr>
            <w:lastRenderedPageBreak/>
            <w:t>32. Bates MN, Khalakdina A, Pai M, Chang L, Lessa F, Smith KR. Risk of Tuberculosis From Exposure to Tobacco Smoke: A Systematic Review and Meta-analysis. Archives of Internal Medicine. 2007 Feb 26;167(4):335–42.</w:t>
          </w:r>
        </w:p>
        <w:p w14:paraId="44630CF0" w14:textId="77777777" w:rsidR="00872088" w:rsidRPr="00872088" w:rsidRDefault="00872088">
          <w:pPr>
            <w:pStyle w:val="csl-entry"/>
            <w:divId w:val="514854716"/>
            <w:rPr>
              <w:color w:val="000000"/>
              <w:sz w:val="20"/>
            </w:rPr>
          </w:pPr>
          <w:r w:rsidRPr="00872088">
            <w:rPr>
              <w:color w:val="000000"/>
              <w:sz w:val="20"/>
            </w:rPr>
            <w:t>33. Lönnroth K, Williams BG, Stadlin S, Jaramillo E, Dye C. Alcohol use as a risk factor for tuberculosis - a systematic review. Bmc Public Health. 2008 Aug 14;8(1):289.</w:t>
          </w:r>
        </w:p>
        <w:p w14:paraId="26F41E0B" w14:textId="77777777" w:rsidR="00872088" w:rsidRPr="00872088" w:rsidRDefault="00872088">
          <w:pPr>
            <w:pStyle w:val="csl-entry"/>
            <w:divId w:val="514854716"/>
            <w:rPr>
              <w:color w:val="000000"/>
              <w:sz w:val="20"/>
            </w:rPr>
          </w:pPr>
          <w:r w:rsidRPr="00872088">
            <w:rPr>
              <w:color w:val="000000"/>
              <w:sz w:val="20"/>
            </w:rPr>
            <w:t>34. Guwatudde D, Nakakeeto M, Jones-Lopez EC, Maganda A, Chiunda A, Mugerwa RD, et al. Tuberculosis in Household Contacts of Infectious Cases in Kampala, Uganda. American Journal of Epidemiology. 2003 Nov 1;158(9):887–98.</w:t>
          </w:r>
        </w:p>
        <w:p w14:paraId="7E315114" w14:textId="77777777" w:rsidR="00872088" w:rsidRPr="00872088" w:rsidRDefault="00872088">
          <w:pPr>
            <w:pStyle w:val="csl-entry"/>
            <w:divId w:val="514854716"/>
            <w:rPr>
              <w:color w:val="000000"/>
              <w:sz w:val="20"/>
            </w:rPr>
          </w:pPr>
          <w:r w:rsidRPr="00872088">
            <w:rPr>
              <w:color w:val="000000"/>
              <w:sz w:val="20"/>
            </w:rPr>
            <w:t>35. Perkins SE, Ferrari MF, Hudson PJ. The effects of social structure and sex-biased transmission on macroparasite infection. Parasitology. 2008 Nov;135(13):1561–9.</w:t>
          </w:r>
        </w:p>
        <w:p w14:paraId="4500583D" w14:textId="77777777" w:rsidR="00872088" w:rsidRPr="00872088" w:rsidRDefault="00872088">
          <w:pPr>
            <w:pStyle w:val="csl-entry"/>
            <w:divId w:val="514854716"/>
            <w:rPr>
              <w:color w:val="000000"/>
              <w:sz w:val="20"/>
            </w:rPr>
          </w:pPr>
          <w:r w:rsidRPr="00872088">
            <w:rPr>
              <w:color w:val="000000"/>
              <w:sz w:val="20"/>
            </w:rPr>
            <w:t>36. Drain PK, Bajema KL, Dowdy D, Dheda K, Naidoo K, Schumacher SG, et al. Incipient and Subclinical Tuberculosis: a Clinical Review of Early Stages and Progression of Infection. Clinical Microbiology Reviews. 2018 Oct 1;31(4):e00021-18.</w:t>
          </w:r>
        </w:p>
        <w:p w14:paraId="3945EC42" w14:textId="77777777" w:rsidR="00872088" w:rsidRPr="00872088" w:rsidRDefault="00872088">
          <w:pPr>
            <w:pStyle w:val="csl-entry"/>
            <w:divId w:val="514854716"/>
            <w:rPr>
              <w:color w:val="000000"/>
              <w:sz w:val="20"/>
            </w:rPr>
          </w:pPr>
          <w:r w:rsidRPr="00872088">
            <w:rPr>
              <w:color w:val="000000"/>
              <w:sz w:val="20"/>
            </w:rPr>
            <w:t>37. Xu Y, Cancino-Muñoz I, Torres-Puente M, Villamayor LM, Borrás R, Borrás-Máñez M, et al. High-resolution mapping of tuberculosis transmission: Whole genome sequencing and phylogenetic modelling of a cohort from Valencia Region, Spain. Murray MB, editor. PLoS Med. 2019 Oct;16(10):e1002961.</w:t>
          </w:r>
        </w:p>
        <w:p w14:paraId="4A85807C" w14:textId="77777777" w:rsidR="00872088" w:rsidRPr="00872088" w:rsidRDefault="00872088">
          <w:pPr>
            <w:pStyle w:val="csl-entry"/>
            <w:divId w:val="514854716"/>
            <w:rPr>
              <w:color w:val="000000"/>
              <w:sz w:val="20"/>
            </w:rPr>
          </w:pPr>
          <w:r w:rsidRPr="00872088">
            <w:rPr>
              <w:color w:val="000000"/>
              <w:sz w:val="20"/>
            </w:rPr>
            <w:t>38. Salathé M, Jones JH. Dynamics and Control of Diseases in Networks with Community Structure. Fraser C, editor. PLoS Computational Biology. 2010 Apr 8;6(4):e1000736.</w:t>
          </w:r>
        </w:p>
        <w:p w14:paraId="7E9EED16" w14:textId="77777777" w:rsidR="00872088" w:rsidRPr="00872088" w:rsidRDefault="00872088">
          <w:pPr>
            <w:pStyle w:val="csl-entry"/>
            <w:divId w:val="514854716"/>
            <w:rPr>
              <w:color w:val="000000"/>
              <w:sz w:val="20"/>
            </w:rPr>
          </w:pPr>
          <w:r w:rsidRPr="00872088">
            <w:rPr>
              <w:color w:val="000000"/>
              <w:sz w:val="20"/>
            </w:rPr>
            <w:t>39. Nadini M, Sun K, Ubaldi E, Starnini M, Rizzo A, Perra N. Epidemic spreading in modular time-varying networks. Scientific reports. 2018 Feb 5;8(1):2352.</w:t>
          </w:r>
        </w:p>
        <w:p w14:paraId="7AC78708" w14:textId="31FA4F3E" w:rsidR="0094283B" w:rsidRDefault="00872088" w:rsidP="00445BEE">
          <w:pPr>
            <w:rPr>
              <w:rFonts w:ascii="Palatino-Roman" w:hAnsi="Palatino-Roman"/>
              <w:sz w:val="20"/>
            </w:rPr>
          </w:pPr>
          <w:r w:rsidRPr="00872088">
            <w:rPr>
              <w:color w:val="000000"/>
              <w:sz w:val="20"/>
            </w:rPr>
            <w:t> </w:t>
          </w:r>
        </w:p>
      </w:sdtContent>
    </w:sdt>
    <w:sectPr w:rsidR="0094283B" w:rsidSect="00B85405">
      <w:type w:val="continuous"/>
      <w:pgSz w:w="11907" w:h="16840" w:code="9"/>
      <w:pgMar w:top="238" w:right="1134" w:bottom="851" w:left="1304" w:header="340" w:footer="567" w:gutter="0"/>
      <w:cols w:space="397" w:equalWidth="0">
        <w:col w:w="9780" w:space="720"/>
      </w:cols>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1" w:author="Microsoft Office User" w:date="2020-12-07T15:21:00Z" w:initials="MOU">
    <w:p w14:paraId="713101D6" w14:textId="7C5E54F8" w:rsidR="000D7618" w:rsidRDefault="000D7618">
      <w:pPr>
        <w:pStyle w:val="CommentText"/>
      </w:pPr>
      <w:r>
        <w:rPr>
          <w:rStyle w:val="CommentReference"/>
        </w:rPr>
        <w:annotationRef/>
      </w:r>
      <w:r>
        <w:t>LEFTOFF HERE!!!!</w:t>
      </w:r>
      <w:r w:rsidR="00D10C05">
        <w:t xml:space="preserve"> NEED TO ADD CITATIONS </w:t>
      </w:r>
      <w:r w:rsidR="00884FCF">
        <w:t xml:space="preserve">FOR THIS PARAGERAPH, </w:t>
      </w:r>
      <w:r w:rsidR="00EC71EA">
        <w:t>TRIPLE</w:t>
      </w:r>
      <w:r w:rsidR="00884FCF">
        <w:t xml:space="preserve"> CHECK AND THEN REVISIT REVIEWER COMMENTS TO MAKE SURE ADDRESSED</w:t>
      </w:r>
    </w:p>
  </w:comment>
  <w:comment w:id="96" w:author="Paige Bianca Miller" w:date="2020-11-30T12:16:00Z" w:initials="PBM">
    <w:p w14:paraId="5B25C432" w14:textId="77777777" w:rsidR="0009294B" w:rsidRPr="00C350A7" w:rsidRDefault="0009294B" w:rsidP="0009294B">
      <w:pPr>
        <w:pStyle w:val="CommentText"/>
        <w:rPr>
          <w:b/>
          <w:bCs/>
          <w:sz w:val="28"/>
          <w:szCs w:val="28"/>
        </w:rPr>
      </w:pPr>
      <w:r w:rsidRPr="00C350A7">
        <w:rPr>
          <w:rStyle w:val="CommentReference"/>
          <w:sz w:val="22"/>
          <w:szCs w:val="22"/>
          <w:highlight w:val="yellow"/>
        </w:rPr>
        <w:annotationRef/>
      </w:r>
      <w:r w:rsidRPr="00C350A7">
        <w:rPr>
          <w:sz w:val="28"/>
          <w:szCs w:val="28"/>
          <w:highlight w:val="yellow"/>
        </w:rPr>
        <w:t>ADD CITATION</w:t>
      </w:r>
      <w:r>
        <w:rPr>
          <w:sz w:val="28"/>
          <w:szCs w:val="28"/>
        </w:rPr>
        <w:t>S</w:t>
      </w:r>
    </w:p>
  </w:comment>
  <w:comment w:id="107" w:author="Paige Bianca Miller" w:date="2020-11-30T12:16:00Z" w:initials="PBM">
    <w:p w14:paraId="7FF783A5" w14:textId="63FD583C" w:rsidR="00454AB6" w:rsidRPr="00C350A7" w:rsidRDefault="00454AB6">
      <w:pPr>
        <w:pStyle w:val="CommentText"/>
        <w:rPr>
          <w:b/>
          <w:bCs/>
          <w:sz w:val="28"/>
          <w:szCs w:val="28"/>
        </w:rPr>
      </w:pPr>
      <w:r w:rsidRPr="00C350A7">
        <w:rPr>
          <w:rStyle w:val="CommentReference"/>
          <w:sz w:val="22"/>
          <w:szCs w:val="22"/>
          <w:highlight w:val="yellow"/>
        </w:rPr>
        <w:annotationRef/>
      </w:r>
      <w:r w:rsidRPr="00C350A7">
        <w:rPr>
          <w:sz w:val="28"/>
          <w:szCs w:val="28"/>
          <w:highlight w:val="yellow"/>
        </w:rPr>
        <w:t>ADD CITATION</w:t>
      </w:r>
      <w:r>
        <w:rPr>
          <w:sz w:val="28"/>
          <w:szCs w:val="28"/>
        </w:rPr>
        <w:t>S</w:t>
      </w:r>
    </w:p>
  </w:comment>
  <w:comment w:id="141" w:author="Microsoft Office User" w:date="2021-01-05T12:08:00Z" w:initials="MOU">
    <w:p w14:paraId="68E7F9AA" w14:textId="0FE71F3D" w:rsidR="00A97C1C" w:rsidRDefault="00A97C1C">
      <w:pPr>
        <w:pStyle w:val="CommentText"/>
      </w:pPr>
      <w:r>
        <w:rPr>
          <w:rStyle w:val="CommentReference"/>
        </w:rPr>
        <w:annotationRef/>
      </w:r>
      <w:r w:rsidRPr="00A97C1C">
        <w:t>https://reader.elsevier.com/reader/sd/pii/S1473309903006078?token=E1489F019E26355D43A68D6B230CEFE9DF39E3990153BC5E8BCE3B8E05ADF7DF3835E5666FB124D53692B1D51C62EA26</w:t>
      </w:r>
      <w:bookmarkStart w:id="143" w:name="_GoBack"/>
      <w:bookmarkEnd w:id="143"/>
    </w:p>
  </w:comment>
  <w:comment w:id="245" w:author="Microsoft Office User" w:date="2020-12-07T13:38:00Z" w:initials="MOU">
    <w:p w14:paraId="43949148" w14:textId="77777777" w:rsidR="00BD58C0" w:rsidRDefault="00BD58C0" w:rsidP="00BD58C0">
      <w:pPr>
        <w:pStyle w:val="CommentText"/>
      </w:pPr>
      <w:r>
        <w:rPr>
          <w:rStyle w:val="CommentReference"/>
        </w:rPr>
        <w:annotationRef/>
      </w:r>
      <w:r w:rsidRPr="000C4228">
        <w:rPr>
          <w:highlight w:val="yellow"/>
        </w:rPr>
        <w:t>NEED TO REORDER AND ALSO FORMAT AT VERY END</w:t>
      </w:r>
    </w:p>
    <w:p w14:paraId="79070FEB" w14:textId="1EFAAC39" w:rsidR="00BD58C0" w:rsidRDefault="00BD58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101D6" w15:done="0"/>
  <w15:commentEx w15:paraId="5B25C432" w15:done="0"/>
  <w15:commentEx w15:paraId="7FF783A5" w15:done="0"/>
  <w15:commentEx w15:paraId="68E7F9AA" w15:done="0"/>
  <w15:commentEx w15:paraId="79070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84D6" w16cex:dateUtc="2020-11-30T19:48:00Z"/>
  <w16cex:commentExtensible w16cex:durableId="236F8457" w16cex:dateUtc="2020-11-30T19:46:00Z"/>
  <w16cex:commentExtensible w16cex:durableId="236F611A" w16cex:dateUtc="2020-11-30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101D6" w16cid:durableId="2378C6F2"/>
  <w16cid:commentId w16cid:paraId="5B25C432" w16cid:durableId="237E01FE"/>
  <w16cid:commentId w16cid:paraId="7FF783A5" w16cid:durableId="236F611A"/>
  <w16cid:commentId w16cid:paraId="68E7F9AA" w16cid:durableId="239ED535"/>
  <w16cid:commentId w16cid:paraId="79070FEB" w16cid:durableId="2378AE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4155B" w14:textId="77777777" w:rsidR="006D0713" w:rsidRDefault="006D0713">
      <w:r>
        <w:separator/>
      </w:r>
    </w:p>
    <w:p w14:paraId="01D40D0B" w14:textId="77777777" w:rsidR="006D0713" w:rsidRDefault="006D0713"/>
    <w:p w14:paraId="3F050F53" w14:textId="77777777" w:rsidR="006D0713" w:rsidRDefault="006D0713"/>
    <w:p w14:paraId="4029C310" w14:textId="77777777" w:rsidR="006D0713" w:rsidRDefault="006D0713"/>
    <w:p w14:paraId="1D2D1A7A" w14:textId="77777777" w:rsidR="006D0713" w:rsidRDefault="006D0713"/>
    <w:p w14:paraId="665D6FBE" w14:textId="77777777" w:rsidR="006D0713" w:rsidRDefault="006D0713"/>
  </w:endnote>
  <w:endnote w:type="continuationSeparator" w:id="0">
    <w:p w14:paraId="499A1F34" w14:textId="77777777" w:rsidR="006D0713" w:rsidRDefault="006D0713">
      <w:r>
        <w:continuationSeparator/>
      </w:r>
    </w:p>
    <w:p w14:paraId="38ABE5DB" w14:textId="77777777" w:rsidR="006D0713" w:rsidRDefault="006D0713"/>
    <w:p w14:paraId="359DE5D7" w14:textId="77777777" w:rsidR="006D0713" w:rsidRDefault="006D0713"/>
    <w:p w14:paraId="0587366F" w14:textId="77777777" w:rsidR="006D0713" w:rsidRDefault="006D0713"/>
    <w:p w14:paraId="2F40052F" w14:textId="77777777" w:rsidR="006D0713" w:rsidRDefault="006D0713"/>
    <w:p w14:paraId="4613B324" w14:textId="77777777" w:rsidR="006D0713" w:rsidRDefault="006D0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Cond">
    <w:altName w:val="Calibri"/>
    <w:panose1 w:val="020B0506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4D"/>
    <w:family w:val="auto"/>
    <w:pitch w:val="variable"/>
    <w:sig w:usb0="A00002FF" w:usb1="7800205A" w:usb2="14600000" w:usb3="00000000" w:csb0="00000193"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37E07" w14:textId="77777777" w:rsidR="00454AB6" w:rsidRDefault="00454AB6" w:rsidP="00090077">
    <w:pPr>
      <w:tabs>
        <w:tab w:val="right" w:pos="9923"/>
      </w:tabs>
      <w:rPr>
        <w:rFonts w:ascii="Arial" w:hAnsi="Arial" w:cs="Arial"/>
        <w:b/>
        <w:sz w:val="17"/>
        <w:szCs w:val="17"/>
      </w:rPr>
    </w:pPr>
  </w:p>
  <w:p w14:paraId="28B6B0A8" w14:textId="77777777" w:rsidR="00454AB6" w:rsidRPr="0094283B" w:rsidRDefault="00454AB6" w:rsidP="00090077">
    <w:pPr>
      <w:tabs>
        <w:tab w:val="right" w:pos="9923"/>
      </w:tabs>
      <w:rPr>
        <w:i/>
        <w:sz w:val="16"/>
        <w:szCs w:val="16"/>
      </w:rPr>
    </w:pPr>
    <w:r>
      <w:rPr>
        <w:i/>
        <w:sz w:val="16"/>
        <w:szCs w:val="16"/>
      </w:rPr>
      <w:t>R. Soc. open sci.</w:t>
    </w:r>
    <w:r>
      <w:rPr>
        <w:rFonts w:ascii="Arial" w:hAnsi="Arial" w:cs="Arial"/>
        <w:b/>
        <w:sz w:val="17"/>
        <w:szCs w:val="1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D396" w14:textId="77777777" w:rsidR="00454AB6" w:rsidRPr="00FB64F8" w:rsidRDefault="00454AB6" w:rsidP="000E3F64">
    <w:pPr>
      <w:tabs>
        <w:tab w:val="right" w:pos="9923"/>
      </w:tabs>
      <w:jc w:val="right"/>
      <w:rPr>
        <w:i/>
        <w:sz w:val="16"/>
        <w:szCs w:val="16"/>
      </w:rPr>
    </w:pPr>
    <w:r>
      <w:rPr>
        <w:i/>
        <w:sz w:val="16"/>
        <w:szCs w:val="16"/>
      </w:rPr>
      <w:t>R. Soc. open sci.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3E9A" w14:textId="77777777" w:rsidR="00454AB6" w:rsidRPr="00D3653D" w:rsidRDefault="00454AB6" w:rsidP="00CE550B">
    <w:pPr>
      <w:tabs>
        <w:tab w:val="right" w:pos="9923"/>
      </w:tabs>
      <w:rPr>
        <w:i/>
        <w:color w:val="666666"/>
        <w:sz w:val="18"/>
        <w:szCs w:val="18"/>
      </w:rPr>
    </w:pPr>
  </w:p>
  <w:p w14:paraId="564E5AFB" w14:textId="77777777" w:rsidR="00454AB6" w:rsidRPr="001B02A0" w:rsidRDefault="00454AB6" w:rsidP="00DA31BD">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1</w:t>
    </w:r>
    <w:r w:rsidRPr="003F3A19">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33C1" w14:textId="77777777" w:rsidR="00454AB6" w:rsidRPr="00F234D5" w:rsidRDefault="00454AB6" w:rsidP="00F234D5">
    <w:pPr>
      <w:rPr>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366FD" w14:textId="77777777" w:rsidR="006D0713" w:rsidRDefault="006D0713">
      <w:r>
        <w:separator/>
      </w:r>
    </w:p>
    <w:p w14:paraId="15F2AF49" w14:textId="77777777" w:rsidR="006D0713" w:rsidRDefault="006D0713"/>
    <w:p w14:paraId="1A3B3FEA" w14:textId="77777777" w:rsidR="006D0713" w:rsidRDefault="006D0713"/>
    <w:p w14:paraId="6E0FB6EB" w14:textId="77777777" w:rsidR="006D0713" w:rsidRDefault="006D0713"/>
    <w:p w14:paraId="6BE93713" w14:textId="77777777" w:rsidR="006D0713" w:rsidRDefault="006D0713"/>
    <w:p w14:paraId="6CF2CEB5" w14:textId="77777777" w:rsidR="006D0713" w:rsidRDefault="006D0713"/>
  </w:footnote>
  <w:footnote w:type="continuationSeparator" w:id="0">
    <w:p w14:paraId="6A6F1CE3" w14:textId="77777777" w:rsidR="006D0713" w:rsidRDefault="006D0713">
      <w:r>
        <w:continuationSeparator/>
      </w:r>
    </w:p>
    <w:p w14:paraId="43B4334A" w14:textId="77777777" w:rsidR="006D0713" w:rsidRDefault="006D0713"/>
    <w:p w14:paraId="73207D44" w14:textId="77777777" w:rsidR="006D0713" w:rsidRDefault="006D0713"/>
    <w:p w14:paraId="40727C4F" w14:textId="77777777" w:rsidR="006D0713" w:rsidRDefault="006D0713"/>
    <w:p w14:paraId="0317BE0A" w14:textId="77777777" w:rsidR="006D0713" w:rsidRDefault="006D0713"/>
    <w:p w14:paraId="40E24938" w14:textId="77777777" w:rsidR="006D0713" w:rsidRDefault="006D07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21FA" w14:textId="77777777" w:rsidR="00454AB6" w:rsidRPr="00516B22" w:rsidRDefault="00454AB6" w:rsidP="00EC50BF">
    <w:pPr>
      <w:pBdr>
        <w:bottom w:val="single" w:sz="6" w:space="1" w:color="auto"/>
      </w:pBdr>
      <w:spacing w:after="180"/>
      <w:jc w:val="center"/>
      <w:rPr>
        <w:rFonts w:ascii="Arial" w:hAnsi="Arial"/>
        <w:b/>
        <w:color w:val="000000"/>
        <w:szCs w:val="24"/>
        <w:lang w:val="fr-FR"/>
      </w:rPr>
    </w:pPr>
    <w:r>
      <w:rPr>
        <w:rFonts w:ascii="Arial" w:hAnsi="Arial"/>
        <w:b/>
        <w:i/>
        <w:color w:val="000000"/>
        <w:szCs w:val="24"/>
        <w:lang w:val="fr-FR"/>
      </w:rPr>
      <w:t>R. Soc. open sci.</w:t>
    </w:r>
    <w:r w:rsidRPr="00516B22">
      <w:rPr>
        <w:rFonts w:ascii="Arial" w:hAnsi="Arial"/>
        <w:b/>
        <w:color w:val="000000"/>
        <w:szCs w:val="24"/>
        <w:lang w:val="fr-FR"/>
      </w:rPr>
      <w:t xml:space="preserve"> article template </w:t>
    </w:r>
  </w:p>
  <w:p w14:paraId="15646809" w14:textId="77777777" w:rsidR="00454AB6" w:rsidRPr="003F3A19" w:rsidRDefault="00454AB6" w:rsidP="00EC50BF">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47F7F09E" w14:textId="77777777" w:rsidR="00454AB6" w:rsidRDefault="00454AB6" w:rsidP="00EC50BF">
    <w:pPr>
      <w:pBdr>
        <w:bottom w:val="single" w:sz="6" w:space="1" w:color="auto"/>
      </w:pBdr>
      <w:tabs>
        <w:tab w:val="right" w:pos="992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792B" w14:textId="77777777" w:rsidR="00454AB6" w:rsidRPr="00516B22" w:rsidRDefault="00454AB6" w:rsidP="0094283B">
    <w:pPr>
      <w:spacing w:after="180"/>
      <w:jc w:val="center"/>
      <w:rPr>
        <w:rFonts w:ascii="Arial" w:hAnsi="Arial"/>
        <w:b/>
        <w:color w:val="000000"/>
        <w:szCs w:val="24"/>
        <w:lang w:val="fr-FR"/>
      </w:rPr>
    </w:pPr>
    <w:r>
      <w:rPr>
        <w:rFonts w:ascii="Arial" w:hAnsi="Arial"/>
        <w:b/>
        <w:i/>
        <w:color w:val="000000"/>
        <w:szCs w:val="24"/>
        <w:lang w:val="fr-FR"/>
      </w:rPr>
      <w:t>R. Soc. open sci.</w:t>
    </w:r>
    <w:r w:rsidRPr="00516B22">
      <w:rPr>
        <w:rFonts w:ascii="Arial" w:hAnsi="Arial"/>
        <w:b/>
        <w:color w:val="000000"/>
        <w:szCs w:val="24"/>
        <w:lang w:val="fr-FR"/>
      </w:rPr>
      <w:t xml:space="preserve"> article template</w:t>
    </w:r>
  </w:p>
  <w:p w14:paraId="748B26C2" w14:textId="77777777" w:rsidR="00454AB6" w:rsidRPr="00FB64F8" w:rsidRDefault="00454AB6" w:rsidP="00FB64F8">
    <w:pPr>
      <w:pBdr>
        <w:bottom w:val="single" w:sz="6" w:space="1" w:color="auto"/>
      </w:pBdr>
      <w:spacing w:after="180"/>
      <w:jc w:val="right"/>
      <w:rPr>
        <w:b/>
        <w:color w:val="000000"/>
        <w:sz w:val="18"/>
        <w:szCs w:val="18"/>
      </w:rPr>
    </w:pPr>
    <w:r w:rsidRPr="00FB64F8">
      <w:rPr>
        <w:sz w:val="18"/>
        <w:szCs w:val="18"/>
      </w:rPr>
      <w:fldChar w:fldCharType="begin"/>
    </w:r>
    <w:r w:rsidRPr="00FB64F8">
      <w:rPr>
        <w:sz w:val="18"/>
        <w:szCs w:val="18"/>
      </w:rPr>
      <w:instrText xml:space="preserve"> PAGE </w:instrText>
    </w:r>
    <w:r w:rsidRPr="00FB64F8">
      <w:rPr>
        <w:sz w:val="18"/>
        <w:szCs w:val="18"/>
      </w:rPr>
      <w:fldChar w:fldCharType="separate"/>
    </w:r>
    <w:r>
      <w:rPr>
        <w:noProof/>
        <w:sz w:val="18"/>
        <w:szCs w:val="18"/>
      </w:rPr>
      <w:t>3</w:t>
    </w:r>
    <w:r w:rsidRPr="00FB64F8">
      <w:rPr>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26CBD" w14:textId="77777777" w:rsidR="00454AB6" w:rsidRPr="00516B22" w:rsidRDefault="00454AB6" w:rsidP="00F5304A">
    <w:pPr>
      <w:spacing w:after="180"/>
      <w:jc w:val="center"/>
      <w:rPr>
        <w:rFonts w:ascii="Arial" w:hAnsi="Arial"/>
        <w:b/>
        <w:color w:val="000000"/>
        <w:szCs w:val="24"/>
        <w:lang w:val="fr-FR"/>
      </w:rPr>
    </w:pPr>
    <w:r>
      <w:rPr>
        <w:rFonts w:ascii="Arial" w:hAnsi="Arial"/>
        <w:b/>
        <w:i/>
        <w:color w:val="000000"/>
        <w:szCs w:val="24"/>
        <w:lang w:val="fr-FR"/>
      </w:rPr>
      <w:t>R. Soc. open sci.</w:t>
    </w:r>
    <w:r w:rsidRPr="00516B22">
      <w:rPr>
        <w:rFonts w:ascii="Arial" w:hAnsi="Arial"/>
        <w:b/>
        <w:color w:val="000000"/>
        <w:szCs w:val="24"/>
        <w:lang w:val="fr-FR"/>
      </w:rPr>
      <w:t xml:space="preserve"> article template </w:t>
    </w:r>
  </w:p>
  <w:p w14:paraId="60726966" w14:textId="77777777" w:rsidR="00454AB6" w:rsidRPr="00516B22" w:rsidRDefault="00454AB6" w:rsidP="000063D6">
    <w:pPr>
      <w:pBdr>
        <w:bottom w:val="single" w:sz="6" w:space="1" w:color="auto"/>
      </w:pBdr>
      <w:tabs>
        <w:tab w:val="right" w:pos="9923"/>
      </w:tabs>
      <w:jc w:val="right"/>
      <w:rPr>
        <w:i/>
        <w:color w:val="000000"/>
        <w:sz w:val="18"/>
        <w:szCs w:val="18"/>
        <w:lang w:val="fr-FR"/>
      </w:rPr>
    </w:pPr>
  </w:p>
  <w:p w14:paraId="2042469F" w14:textId="77777777" w:rsidR="00454AB6" w:rsidRDefault="00454AB6" w:rsidP="00B85405">
    <w:pPr>
      <w:pBdr>
        <w:bottom w:val="single" w:sz="6" w:space="1" w:color="auto"/>
      </w:pBdr>
      <w:tabs>
        <w:tab w:val="right" w:pos="9923"/>
      </w:tabs>
      <w:rPr>
        <w:rFonts w:ascii="Arial" w:hAnsi="Arial"/>
        <w:b/>
        <w:i/>
        <w:color w:val="000000"/>
        <w:szCs w:val="24"/>
        <w:lang w:val="fr-FR"/>
      </w:rPr>
    </w:pPr>
    <w:r>
      <w:rPr>
        <w:rFonts w:ascii="Arial" w:hAnsi="Arial"/>
        <w:b/>
        <w:i/>
        <w:noProof/>
        <w:color w:val="000000"/>
        <w:szCs w:val="24"/>
      </w:rPr>
      <w:drawing>
        <wp:inline distT="0" distB="0" distL="0" distR="0" wp14:anchorId="1D17109C" wp14:editId="18E4FC94">
          <wp:extent cx="1885950" cy="409575"/>
          <wp:effectExtent l="19050" t="0" r="0" b="0"/>
          <wp:docPr id="10" name="Picture 10" descr="C:\Users\charlottew\Desktop\LOGOS\OPEN-SCI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rlottew\Desktop\LOGOS\OPEN-SCIENCE.gif"/>
                  <pic:cNvPicPr>
                    <a:picLocks noChangeAspect="1" noChangeArrowheads="1"/>
                  </pic:cNvPicPr>
                </pic:nvPicPr>
                <pic:blipFill>
                  <a:blip r:embed="rId1"/>
                  <a:srcRect/>
                  <a:stretch>
                    <a:fillRect/>
                  </a:stretch>
                </pic:blipFill>
                <pic:spPr bwMode="auto">
                  <a:xfrm>
                    <a:off x="0" y="0"/>
                    <a:ext cx="1885950" cy="409575"/>
                  </a:xfrm>
                  <a:prstGeom prst="rect">
                    <a:avLst/>
                  </a:prstGeom>
                  <a:noFill/>
                  <a:ln w="9525">
                    <a:noFill/>
                    <a:miter lim="800000"/>
                    <a:headEnd/>
                    <a:tailEnd/>
                  </a:ln>
                </pic:spPr>
              </pic:pic>
            </a:graphicData>
          </a:graphic>
        </wp:inline>
      </w:drawing>
    </w:r>
  </w:p>
  <w:p w14:paraId="299C1010" w14:textId="77777777" w:rsidR="00454AB6" w:rsidRPr="00FF0DAA" w:rsidRDefault="00454AB6" w:rsidP="00B85405">
    <w:pPr>
      <w:pBdr>
        <w:bottom w:val="single" w:sz="6" w:space="1" w:color="auto"/>
      </w:pBdr>
      <w:tabs>
        <w:tab w:val="right" w:pos="9923"/>
      </w:tabs>
      <w:jc w:val="right"/>
      <w:rPr>
        <w:i/>
        <w:color w:val="000000"/>
        <w:sz w:val="18"/>
        <w:szCs w:val="18"/>
      </w:rPr>
    </w:pPr>
    <w:r>
      <w:rPr>
        <w:i/>
        <w:color w:val="000000"/>
        <w:sz w:val="18"/>
        <w:szCs w:val="18"/>
      </w:rPr>
      <w:t>R. Soc. open sci.</w:t>
    </w:r>
  </w:p>
  <w:p w14:paraId="63210888" w14:textId="77777777" w:rsidR="00454AB6" w:rsidRPr="00FF0DAA" w:rsidRDefault="00454AB6" w:rsidP="00FF0DAA">
    <w:pPr>
      <w:pBdr>
        <w:bottom w:val="single" w:sz="6" w:space="1" w:color="auto"/>
      </w:pBdr>
      <w:tabs>
        <w:tab w:val="right" w:pos="9923"/>
      </w:tabs>
      <w:jc w:val="right"/>
      <w:rPr>
        <w:color w:val="000000"/>
        <w:sz w:val="18"/>
        <w:szCs w:val="18"/>
      </w:rPr>
    </w:pPr>
    <w:r w:rsidRPr="00FF0DAA">
      <w:rPr>
        <w:color w:val="000000"/>
        <w:sz w:val="18"/>
        <w:szCs w:val="18"/>
      </w:rPr>
      <w:t>doi:10.1098/not yet assigned</w:t>
    </w:r>
  </w:p>
  <w:p w14:paraId="055137A1" w14:textId="77777777" w:rsidR="00454AB6" w:rsidRPr="000063D6" w:rsidRDefault="00454AB6" w:rsidP="00F5304A">
    <w:pPr>
      <w:pBdr>
        <w:bottom w:val="single" w:sz="6" w:space="1" w:color="auto"/>
      </w:pBdr>
      <w:tabs>
        <w:tab w:val="right" w:pos="9923"/>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4F0E2" w14:textId="77777777" w:rsidR="00454AB6" w:rsidRDefault="00454A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03DA8" w14:textId="77777777" w:rsidR="00454AB6" w:rsidRPr="00090077" w:rsidRDefault="00454AB6" w:rsidP="00090077">
    <w:pP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8200842"/>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CF56D2CC"/>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938013B0"/>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0D62A6B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16316F"/>
    <w:multiLevelType w:val="hybridMultilevel"/>
    <w:tmpl w:val="518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A22C0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0363A"/>
    <w:multiLevelType w:val="hybridMultilevel"/>
    <w:tmpl w:val="3FD64B42"/>
    <w:lvl w:ilvl="0" w:tplc="5B6462C2">
      <w:start w:val="1"/>
      <w:numFmt w:val="none"/>
      <w:lvlText w:val=""/>
      <w:lvlJc w:val="left"/>
      <w:pPr>
        <w:tabs>
          <w:tab w:val="num" w:pos="0"/>
        </w:tabs>
        <w:ind w:left="199" w:hanging="19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11B9F"/>
    <w:multiLevelType w:val="hybridMultilevel"/>
    <w:tmpl w:val="008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03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3975A85"/>
    <w:multiLevelType w:val="hybridMultilevel"/>
    <w:tmpl w:val="53A443A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8521D"/>
    <w:multiLevelType w:val="hybridMultilevel"/>
    <w:tmpl w:val="DEC8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5646C"/>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0"/>
  </w:num>
  <w:num w:numId="11">
    <w:abstractNumId w:val="16"/>
  </w:num>
  <w:num w:numId="12">
    <w:abstractNumId w:val="19"/>
  </w:num>
  <w:num w:numId="13">
    <w:abstractNumId w:val="13"/>
  </w:num>
  <w:num w:numId="14">
    <w:abstractNumId w:val="12"/>
  </w:num>
  <w:num w:numId="15">
    <w:abstractNumId w:val="17"/>
  </w:num>
  <w:num w:numId="16">
    <w:abstractNumId w:val="14"/>
  </w:num>
  <w:num w:numId="17">
    <w:abstractNumId w:val="11"/>
  </w:num>
  <w:num w:numId="18">
    <w:abstractNumId w:val="9"/>
  </w:num>
  <w:num w:numId="19">
    <w:abstractNumId w:val="18"/>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TrueType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1BE"/>
    <w:rsid w:val="00004CEC"/>
    <w:rsid w:val="000063D6"/>
    <w:rsid w:val="00020950"/>
    <w:rsid w:val="00032A13"/>
    <w:rsid w:val="00032D43"/>
    <w:rsid w:val="00035FF6"/>
    <w:rsid w:val="00046676"/>
    <w:rsid w:val="00054672"/>
    <w:rsid w:val="0006030E"/>
    <w:rsid w:val="00060A4C"/>
    <w:rsid w:val="00063C4B"/>
    <w:rsid w:val="00065BFF"/>
    <w:rsid w:val="00066D8A"/>
    <w:rsid w:val="00067E9D"/>
    <w:rsid w:val="000762DC"/>
    <w:rsid w:val="000766BE"/>
    <w:rsid w:val="00080CD5"/>
    <w:rsid w:val="00081B04"/>
    <w:rsid w:val="00082C94"/>
    <w:rsid w:val="00084019"/>
    <w:rsid w:val="00084756"/>
    <w:rsid w:val="000875C3"/>
    <w:rsid w:val="00090077"/>
    <w:rsid w:val="0009294B"/>
    <w:rsid w:val="00097226"/>
    <w:rsid w:val="00097D60"/>
    <w:rsid w:val="000B0B06"/>
    <w:rsid w:val="000B45DB"/>
    <w:rsid w:val="000B7A78"/>
    <w:rsid w:val="000C29C4"/>
    <w:rsid w:val="000C4228"/>
    <w:rsid w:val="000C62E0"/>
    <w:rsid w:val="000C7CC5"/>
    <w:rsid w:val="000D28CE"/>
    <w:rsid w:val="000D4D5B"/>
    <w:rsid w:val="000D7618"/>
    <w:rsid w:val="000E14C9"/>
    <w:rsid w:val="000E3F64"/>
    <w:rsid w:val="000E4718"/>
    <w:rsid w:val="000F1E02"/>
    <w:rsid w:val="000F359A"/>
    <w:rsid w:val="000F698C"/>
    <w:rsid w:val="000F7AD5"/>
    <w:rsid w:val="00100950"/>
    <w:rsid w:val="00100ACC"/>
    <w:rsid w:val="00107892"/>
    <w:rsid w:val="0011133D"/>
    <w:rsid w:val="00113108"/>
    <w:rsid w:val="00113E4C"/>
    <w:rsid w:val="00114D43"/>
    <w:rsid w:val="00115145"/>
    <w:rsid w:val="0012517C"/>
    <w:rsid w:val="001266D4"/>
    <w:rsid w:val="001279BD"/>
    <w:rsid w:val="00130577"/>
    <w:rsid w:val="00131859"/>
    <w:rsid w:val="00142173"/>
    <w:rsid w:val="0015052F"/>
    <w:rsid w:val="00151EF8"/>
    <w:rsid w:val="00155CBB"/>
    <w:rsid w:val="00157E18"/>
    <w:rsid w:val="00162072"/>
    <w:rsid w:val="00165015"/>
    <w:rsid w:val="00165B97"/>
    <w:rsid w:val="0016784E"/>
    <w:rsid w:val="00171794"/>
    <w:rsid w:val="00176891"/>
    <w:rsid w:val="00180729"/>
    <w:rsid w:val="00184D0D"/>
    <w:rsid w:val="0018546A"/>
    <w:rsid w:val="00187676"/>
    <w:rsid w:val="00190EE3"/>
    <w:rsid w:val="00194B84"/>
    <w:rsid w:val="001977A6"/>
    <w:rsid w:val="001A177F"/>
    <w:rsid w:val="001B02A0"/>
    <w:rsid w:val="001B3CC2"/>
    <w:rsid w:val="001B554B"/>
    <w:rsid w:val="001B7062"/>
    <w:rsid w:val="001C32D8"/>
    <w:rsid w:val="001C4A2E"/>
    <w:rsid w:val="001E27DA"/>
    <w:rsid w:val="00212F79"/>
    <w:rsid w:val="00214F10"/>
    <w:rsid w:val="0022251D"/>
    <w:rsid w:val="0022433C"/>
    <w:rsid w:val="00231B7A"/>
    <w:rsid w:val="00236AAD"/>
    <w:rsid w:val="00240887"/>
    <w:rsid w:val="002450FE"/>
    <w:rsid w:val="0025337A"/>
    <w:rsid w:val="0025780C"/>
    <w:rsid w:val="00270E4C"/>
    <w:rsid w:val="00271366"/>
    <w:rsid w:val="0027136E"/>
    <w:rsid w:val="0027535A"/>
    <w:rsid w:val="00282643"/>
    <w:rsid w:val="00295DB0"/>
    <w:rsid w:val="00296ED3"/>
    <w:rsid w:val="002A55E3"/>
    <w:rsid w:val="002B211E"/>
    <w:rsid w:val="002B79B1"/>
    <w:rsid w:val="002C22EB"/>
    <w:rsid w:val="002C3E4A"/>
    <w:rsid w:val="002C4927"/>
    <w:rsid w:val="002C73D7"/>
    <w:rsid w:val="002D0658"/>
    <w:rsid w:val="002D365C"/>
    <w:rsid w:val="002D7273"/>
    <w:rsid w:val="002E26D8"/>
    <w:rsid w:val="002E2F48"/>
    <w:rsid w:val="002E4DA6"/>
    <w:rsid w:val="002E674F"/>
    <w:rsid w:val="002F20EF"/>
    <w:rsid w:val="002F474A"/>
    <w:rsid w:val="002F53C2"/>
    <w:rsid w:val="00301504"/>
    <w:rsid w:val="00301B96"/>
    <w:rsid w:val="00310496"/>
    <w:rsid w:val="00311524"/>
    <w:rsid w:val="00313D6D"/>
    <w:rsid w:val="00315238"/>
    <w:rsid w:val="00322CA9"/>
    <w:rsid w:val="00324900"/>
    <w:rsid w:val="00325019"/>
    <w:rsid w:val="00336A30"/>
    <w:rsid w:val="0034068D"/>
    <w:rsid w:val="00345892"/>
    <w:rsid w:val="00352115"/>
    <w:rsid w:val="00354139"/>
    <w:rsid w:val="00357871"/>
    <w:rsid w:val="00361C47"/>
    <w:rsid w:val="003628FE"/>
    <w:rsid w:val="00376BA3"/>
    <w:rsid w:val="00382A60"/>
    <w:rsid w:val="003861B1"/>
    <w:rsid w:val="003941F9"/>
    <w:rsid w:val="00394285"/>
    <w:rsid w:val="00395097"/>
    <w:rsid w:val="003978FD"/>
    <w:rsid w:val="003A2191"/>
    <w:rsid w:val="003A3827"/>
    <w:rsid w:val="003A5682"/>
    <w:rsid w:val="003A5C45"/>
    <w:rsid w:val="003A7A61"/>
    <w:rsid w:val="003B496F"/>
    <w:rsid w:val="003C3D1C"/>
    <w:rsid w:val="003C72B0"/>
    <w:rsid w:val="003E1D82"/>
    <w:rsid w:val="003E7B4C"/>
    <w:rsid w:val="003F0E96"/>
    <w:rsid w:val="003F32B7"/>
    <w:rsid w:val="003F3A19"/>
    <w:rsid w:val="00402C26"/>
    <w:rsid w:val="00405F3B"/>
    <w:rsid w:val="004120F3"/>
    <w:rsid w:val="00415D28"/>
    <w:rsid w:val="00422ED0"/>
    <w:rsid w:val="004234E5"/>
    <w:rsid w:val="004310FA"/>
    <w:rsid w:val="0043150C"/>
    <w:rsid w:val="00445008"/>
    <w:rsid w:val="00445BEE"/>
    <w:rsid w:val="00445C51"/>
    <w:rsid w:val="00454AB6"/>
    <w:rsid w:val="00462385"/>
    <w:rsid w:val="004662B2"/>
    <w:rsid w:val="00466DC4"/>
    <w:rsid w:val="004707CB"/>
    <w:rsid w:val="00470C3F"/>
    <w:rsid w:val="00473824"/>
    <w:rsid w:val="00474310"/>
    <w:rsid w:val="00475DAA"/>
    <w:rsid w:val="00476B27"/>
    <w:rsid w:val="0048194C"/>
    <w:rsid w:val="004836DC"/>
    <w:rsid w:val="00485C9B"/>
    <w:rsid w:val="00497BA5"/>
    <w:rsid w:val="004B55A3"/>
    <w:rsid w:val="004C479F"/>
    <w:rsid w:val="004C59F0"/>
    <w:rsid w:val="004D2602"/>
    <w:rsid w:val="004D4A04"/>
    <w:rsid w:val="004E5DED"/>
    <w:rsid w:val="004F0AF7"/>
    <w:rsid w:val="004F46E9"/>
    <w:rsid w:val="004F47E8"/>
    <w:rsid w:val="004F5693"/>
    <w:rsid w:val="004F7B4D"/>
    <w:rsid w:val="004F7F88"/>
    <w:rsid w:val="005064D6"/>
    <w:rsid w:val="00506CFC"/>
    <w:rsid w:val="00507B5E"/>
    <w:rsid w:val="0051014B"/>
    <w:rsid w:val="005113D5"/>
    <w:rsid w:val="00512302"/>
    <w:rsid w:val="00514C82"/>
    <w:rsid w:val="00516638"/>
    <w:rsid w:val="00516B22"/>
    <w:rsid w:val="00517B1D"/>
    <w:rsid w:val="005325ED"/>
    <w:rsid w:val="005350FF"/>
    <w:rsid w:val="005521D9"/>
    <w:rsid w:val="005549F1"/>
    <w:rsid w:val="00561D87"/>
    <w:rsid w:val="00566CCE"/>
    <w:rsid w:val="00566D42"/>
    <w:rsid w:val="005673A1"/>
    <w:rsid w:val="00571B52"/>
    <w:rsid w:val="0057278F"/>
    <w:rsid w:val="00573A4D"/>
    <w:rsid w:val="00573E08"/>
    <w:rsid w:val="005847B2"/>
    <w:rsid w:val="0058696E"/>
    <w:rsid w:val="00586B33"/>
    <w:rsid w:val="005968CD"/>
    <w:rsid w:val="005972F9"/>
    <w:rsid w:val="005A0993"/>
    <w:rsid w:val="005A3E2C"/>
    <w:rsid w:val="005A4925"/>
    <w:rsid w:val="005A7DEF"/>
    <w:rsid w:val="005B39D0"/>
    <w:rsid w:val="005B4ADF"/>
    <w:rsid w:val="005B579C"/>
    <w:rsid w:val="005C2A48"/>
    <w:rsid w:val="005C59CD"/>
    <w:rsid w:val="005C5A96"/>
    <w:rsid w:val="005C5C6B"/>
    <w:rsid w:val="005C7A12"/>
    <w:rsid w:val="005D1949"/>
    <w:rsid w:val="005D46B8"/>
    <w:rsid w:val="005D5ED9"/>
    <w:rsid w:val="005D742A"/>
    <w:rsid w:val="005E0A23"/>
    <w:rsid w:val="005E5D84"/>
    <w:rsid w:val="005F29F0"/>
    <w:rsid w:val="006013F5"/>
    <w:rsid w:val="0060175D"/>
    <w:rsid w:val="006018EB"/>
    <w:rsid w:val="00603B76"/>
    <w:rsid w:val="00605D4F"/>
    <w:rsid w:val="00607263"/>
    <w:rsid w:val="006103A8"/>
    <w:rsid w:val="00612BE7"/>
    <w:rsid w:val="00620A53"/>
    <w:rsid w:val="00622404"/>
    <w:rsid w:val="00632BDE"/>
    <w:rsid w:val="00640F50"/>
    <w:rsid w:val="006440EF"/>
    <w:rsid w:val="00644C26"/>
    <w:rsid w:val="006523E0"/>
    <w:rsid w:val="00660FBE"/>
    <w:rsid w:val="006623EC"/>
    <w:rsid w:val="0066538D"/>
    <w:rsid w:val="00681B60"/>
    <w:rsid w:val="00684366"/>
    <w:rsid w:val="006855BE"/>
    <w:rsid w:val="00692F7A"/>
    <w:rsid w:val="006932C6"/>
    <w:rsid w:val="00694F76"/>
    <w:rsid w:val="00697537"/>
    <w:rsid w:val="006B1246"/>
    <w:rsid w:val="006B3B86"/>
    <w:rsid w:val="006B47B9"/>
    <w:rsid w:val="006B6BA7"/>
    <w:rsid w:val="006C159D"/>
    <w:rsid w:val="006C1C5D"/>
    <w:rsid w:val="006C2110"/>
    <w:rsid w:val="006C3C63"/>
    <w:rsid w:val="006C4ACB"/>
    <w:rsid w:val="006D0713"/>
    <w:rsid w:val="006D09A3"/>
    <w:rsid w:val="006D17AA"/>
    <w:rsid w:val="006D23DA"/>
    <w:rsid w:val="006D29DE"/>
    <w:rsid w:val="00701BD2"/>
    <w:rsid w:val="007143A9"/>
    <w:rsid w:val="0072521F"/>
    <w:rsid w:val="00727B8A"/>
    <w:rsid w:val="00727C1A"/>
    <w:rsid w:val="00732897"/>
    <w:rsid w:val="00737F43"/>
    <w:rsid w:val="00742F41"/>
    <w:rsid w:val="007468B2"/>
    <w:rsid w:val="00747A45"/>
    <w:rsid w:val="007505F7"/>
    <w:rsid w:val="00764620"/>
    <w:rsid w:val="00770C45"/>
    <w:rsid w:val="00781969"/>
    <w:rsid w:val="0078234B"/>
    <w:rsid w:val="007824E8"/>
    <w:rsid w:val="007827BF"/>
    <w:rsid w:val="00786B3D"/>
    <w:rsid w:val="00786D74"/>
    <w:rsid w:val="007A092A"/>
    <w:rsid w:val="007A0A2A"/>
    <w:rsid w:val="007B04EA"/>
    <w:rsid w:val="007B19FF"/>
    <w:rsid w:val="007B368E"/>
    <w:rsid w:val="007B3DEB"/>
    <w:rsid w:val="007B4AFE"/>
    <w:rsid w:val="007B77B1"/>
    <w:rsid w:val="007B7EFA"/>
    <w:rsid w:val="007C348F"/>
    <w:rsid w:val="007C37F0"/>
    <w:rsid w:val="007C3EF2"/>
    <w:rsid w:val="007D2D0B"/>
    <w:rsid w:val="007E5387"/>
    <w:rsid w:val="007E751C"/>
    <w:rsid w:val="007E7C1D"/>
    <w:rsid w:val="007F1FDB"/>
    <w:rsid w:val="007F75D6"/>
    <w:rsid w:val="008027FB"/>
    <w:rsid w:val="00811CA5"/>
    <w:rsid w:val="00813296"/>
    <w:rsid w:val="00813650"/>
    <w:rsid w:val="00815DEB"/>
    <w:rsid w:val="008252D3"/>
    <w:rsid w:val="00834EF0"/>
    <w:rsid w:val="00836FF0"/>
    <w:rsid w:val="0084031D"/>
    <w:rsid w:val="008411AA"/>
    <w:rsid w:val="00841C48"/>
    <w:rsid w:val="00842B3B"/>
    <w:rsid w:val="00845742"/>
    <w:rsid w:val="0084576D"/>
    <w:rsid w:val="008467D6"/>
    <w:rsid w:val="008514A6"/>
    <w:rsid w:val="0085152B"/>
    <w:rsid w:val="00864EA7"/>
    <w:rsid w:val="00872088"/>
    <w:rsid w:val="008743CB"/>
    <w:rsid w:val="00880D38"/>
    <w:rsid w:val="00884FCF"/>
    <w:rsid w:val="0088661B"/>
    <w:rsid w:val="00886B7C"/>
    <w:rsid w:val="00893FBA"/>
    <w:rsid w:val="00896470"/>
    <w:rsid w:val="008975A1"/>
    <w:rsid w:val="00897C71"/>
    <w:rsid w:val="008A0B38"/>
    <w:rsid w:val="008A39D8"/>
    <w:rsid w:val="008A3CC4"/>
    <w:rsid w:val="008A728A"/>
    <w:rsid w:val="008B2BF4"/>
    <w:rsid w:val="008C2DDE"/>
    <w:rsid w:val="008C44C9"/>
    <w:rsid w:val="008C512F"/>
    <w:rsid w:val="008D1B0C"/>
    <w:rsid w:val="008D2E4D"/>
    <w:rsid w:val="008D46CA"/>
    <w:rsid w:val="008D6559"/>
    <w:rsid w:val="008E0C1E"/>
    <w:rsid w:val="008F0D62"/>
    <w:rsid w:val="008F3975"/>
    <w:rsid w:val="00900F55"/>
    <w:rsid w:val="00902E81"/>
    <w:rsid w:val="009101D8"/>
    <w:rsid w:val="00910A8A"/>
    <w:rsid w:val="009119D1"/>
    <w:rsid w:val="0092135D"/>
    <w:rsid w:val="0093074A"/>
    <w:rsid w:val="0093100F"/>
    <w:rsid w:val="00933012"/>
    <w:rsid w:val="00934B3D"/>
    <w:rsid w:val="009418F0"/>
    <w:rsid w:val="0094283B"/>
    <w:rsid w:val="00944FAE"/>
    <w:rsid w:val="00955D0D"/>
    <w:rsid w:val="0096390D"/>
    <w:rsid w:val="00967DFE"/>
    <w:rsid w:val="00972137"/>
    <w:rsid w:val="009750F7"/>
    <w:rsid w:val="00980EBD"/>
    <w:rsid w:val="00981C90"/>
    <w:rsid w:val="0098578F"/>
    <w:rsid w:val="00994331"/>
    <w:rsid w:val="009943BF"/>
    <w:rsid w:val="009955B8"/>
    <w:rsid w:val="009A095D"/>
    <w:rsid w:val="009A2913"/>
    <w:rsid w:val="009B184B"/>
    <w:rsid w:val="009B4B3A"/>
    <w:rsid w:val="009B58EA"/>
    <w:rsid w:val="009B5A0B"/>
    <w:rsid w:val="009C62E9"/>
    <w:rsid w:val="009C6D2D"/>
    <w:rsid w:val="009C6FC1"/>
    <w:rsid w:val="009E7A3B"/>
    <w:rsid w:val="009F1356"/>
    <w:rsid w:val="009F3567"/>
    <w:rsid w:val="00A03104"/>
    <w:rsid w:val="00A0535F"/>
    <w:rsid w:val="00A055BC"/>
    <w:rsid w:val="00A06326"/>
    <w:rsid w:val="00A15089"/>
    <w:rsid w:val="00A2244C"/>
    <w:rsid w:val="00A2255F"/>
    <w:rsid w:val="00A24654"/>
    <w:rsid w:val="00A24E23"/>
    <w:rsid w:val="00A2746B"/>
    <w:rsid w:val="00A301EF"/>
    <w:rsid w:val="00A33143"/>
    <w:rsid w:val="00A336DA"/>
    <w:rsid w:val="00A36A64"/>
    <w:rsid w:val="00A50AE4"/>
    <w:rsid w:val="00A510E5"/>
    <w:rsid w:val="00A5122B"/>
    <w:rsid w:val="00A52613"/>
    <w:rsid w:val="00A53DB4"/>
    <w:rsid w:val="00A571C0"/>
    <w:rsid w:val="00A62074"/>
    <w:rsid w:val="00A62671"/>
    <w:rsid w:val="00A63B98"/>
    <w:rsid w:val="00A64E99"/>
    <w:rsid w:val="00A74221"/>
    <w:rsid w:val="00A80B96"/>
    <w:rsid w:val="00A82005"/>
    <w:rsid w:val="00A8455F"/>
    <w:rsid w:val="00A84C16"/>
    <w:rsid w:val="00A84FED"/>
    <w:rsid w:val="00A9217A"/>
    <w:rsid w:val="00A94FE9"/>
    <w:rsid w:val="00A97C1C"/>
    <w:rsid w:val="00AA3D68"/>
    <w:rsid w:val="00AA683E"/>
    <w:rsid w:val="00AA7C69"/>
    <w:rsid w:val="00AB1BC4"/>
    <w:rsid w:val="00AB2762"/>
    <w:rsid w:val="00AC4971"/>
    <w:rsid w:val="00AC6250"/>
    <w:rsid w:val="00AD27E5"/>
    <w:rsid w:val="00AD32DE"/>
    <w:rsid w:val="00AD4920"/>
    <w:rsid w:val="00AD4BE3"/>
    <w:rsid w:val="00AD4D85"/>
    <w:rsid w:val="00AD71BE"/>
    <w:rsid w:val="00AE1259"/>
    <w:rsid w:val="00AE247D"/>
    <w:rsid w:val="00AE36D2"/>
    <w:rsid w:val="00AE70E7"/>
    <w:rsid w:val="00AF6802"/>
    <w:rsid w:val="00B01FDC"/>
    <w:rsid w:val="00B22BB9"/>
    <w:rsid w:val="00B23EFF"/>
    <w:rsid w:val="00B27BD7"/>
    <w:rsid w:val="00B30BB8"/>
    <w:rsid w:val="00B42D75"/>
    <w:rsid w:val="00B43098"/>
    <w:rsid w:val="00B459B4"/>
    <w:rsid w:val="00B45FE3"/>
    <w:rsid w:val="00B46BDD"/>
    <w:rsid w:val="00B54BE5"/>
    <w:rsid w:val="00B55A0C"/>
    <w:rsid w:val="00B61F44"/>
    <w:rsid w:val="00B66534"/>
    <w:rsid w:val="00B76C6F"/>
    <w:rsid w:val="00B76E30"/>
    <w:rsid w:val="00B85405"/>
    <w:rsid w:val="00B860AC"/>
    <w:rsid w:val="00B940AE"/>
    <w:rsid w:val="00B94147"/>
    <w:rsid w:val="00B954DE"/>
    <w:rsid w:val="00B9599A"/>
    <w:rsid w:val="00BA19AE"/>
    <w:rsid w:val="00BA3B7A"/>
    <w:rsid w:val="00BB3A04"/>
    <w:rsid w:val="00BB57C8"/>
    <w:rsid w:val="00BB5B47"/>
    <w:rsid w:val="00BC403B"/>
    <w:rsid w:val="00BC512C"/>
    <w:rsid w:val="00BD352B"/>
    <w:rsid w:val="00BD58C0"/>
    <w:rsid w:val="00BE39AE"/>
    <w:rsid w:val="00BE4172"/>
    <w:rsid w:val="00BF3A44"/>
    <w:rsid w:val="00BF5A3F"/>
    <w:rsid w:val="00BF7D71"/>
    <w:rsid w:val="00C00C92"/>
    <w:rsid w:val="00C062C9"/>
    <w:rsid w:val="00C11832"/>
    <w:rsid w:val="00C23C63"/>
    <w:rsid w:val="00C23EEC"/>
    <w:rsid w:val="00C30CDE"/>
    <w:rsid w:val="00C317AD"/>
    <w:rsid w:val="00C350A7"/>
    <w:rsid w:val="00C3605F"/>
    <w:rsid w:val="00C51158"/>
    <w:rsid w:val="00C575CA"/>
    <w:rsid w:val="00C6068D"/>
    <w:rsid w:val="00C6332D"/>
    <w:rsid w:val="00C63ABC"/>
    <w:rsid w:val="00C63D8B"/>
    <w:rsid w:val="00C6584C"/>
    <w:rsid w:val="00C75444"/>
    <w:rsid w:val="00C7633B"/>
    <w:rsid w:val="00C84725"/>
    <w:rsid w:val="00C8703C"/>
    <w:rsid w:val="00C878A7"/>
    <w:rsid w:val="00C90543"/>
    <w:rsid w:val="00C95DE4"/>
    <w:rsid w:val="00C9616C"/>
    <w:rsid w:val="00CB662C"/>
    <w:rsid w:val="00CC0B06"/>
    <w:rsid w:val="00CC0C30"/>
    <w:rsid w:val="00CC253C"/>
    <w:rsid w:val="00CC2AEE"/>
    <w:rsid w:val="00CC4C11"/>
    <w:rsid w:val="00CC525F"/>
    <w:rsid w:val="00CD749E"/>
    <w:rsid w:val="00CD760A"/>
    <w:rsid w:val="00CD76D1"/>
    <w:rsid w:val="00CE048C"/>
    <w:rsid w:val="00CE0F05"/>
    <w:rsid w:val="00CE2C8F"/>
    <w:rsid w:val="00CE550B"/>
    <w:rsid w:val="00CE5A20"/>
    <w:rsid w:val="00CF1274"/>
    <w:rsid w:val="00CF2B1B"/>
    <w:rsid w:val="00CF62EB"/>
    <w:rsid w:val="00CF6994"/>
    <w:rsid w:val="00D00609"/>
    <w:rsid w:val="00D07E53"/>
    <w:rsid w:val="00D105D9"/>
    <w:rsid w:val="00D10C05"/>
    <w:rsid w:val="00D17DE9"/>
    <w:rsid w:val="00D23346"/>
    <w:rsid w:val="00D26EED"/>
    <w:rsid w:val="00D3653D"/>
    <w:rsid w:val="00D40D6C"/>
    <w:rsid w:val="00D41D79"/>
    <w:rsid w:val="00D4296B"/>
    <w:rsid w:val="00D4364B"/>
    <w:rsid w:val="00D51509"/>
    <w:rsid w:val="00D53609"/>
    <w:rsid w:val="00D5614C"/>
    <w:rsid w:val="00D679E3"/>
    <w:rsid w:val="00D67C77"/>
    <w:rsid w:val="00D7344C"/>
    <w:rsid w:val="00D758CB"/>
    <w:rsid w:val="00D77718"/>
    <w:rsid w:val="00D87806"/>
    <w:rsid w:val="00D9132B"/>
    <w:rsid w:val="00D93B27"/>
    <w:rsid w:val="00DA31BD"/>
    <w:rsid w:val="00DA61FB"/>
    <w:rsid w:val="00DC2383"/>
    <w:rsid w:val="00DC40A2"/>
    <w:rsid w:val="00DC42DD"/>
    <w:rsid w:val="00DC7A82"/>
    <w:rsid w:val="00DD032C"/>
    <w:rsid w:val="00DD7F85"/>
    <w:rsid w:val="00DE26B1"/>
    <w:rsid w:val="00DE4B06"/>
    <w:rsid w:val="00DF2BEC"/>
    <w:rsid w:val="00DF500E"/>
    <w:rsid w:val="00E0080A"/>
    <w:rsid w:val="00E00CEE"/>
    <w:rsid w:val="00E00D45"/>
    <w:rsid w:val="00E04A88"/>
    <w:rsid w:val="00E059D3"/>
    <w:rsid w:val="00E05C0E"/>
    <w:rsid w:val="00E13619"/>
    <w:rsid w:val="00E14DF2"/>
    <w:rsid w:val="00E17318"/>
    <w:rsid w:val="00E2511A"/>
    <w:rsid w:val="00E273EF"/>
    <w:rsid w:val="00E30C7F"/>
    <w:rsid w:val="00E31994"/>
    <w:rsid w:val="00E34F67"/>
    <w:rsid w:val="00E37A6C"/>
    <w:rsid w:val="00E40AC4"/>
    <w:rsid w:val="00E51F31"/>
    <w:rsid w:val="00E526E0"/>
    <w:rsid w:val="00E52A73"/>
    <w:rsid w:val="00E532EA"/>
    <w:rsid w:val="00E563EF"/>
    <w:rsid w:val="00E57D0B"/>
    <w:rsid w:val="00E62C75"/>
    <w:rsid w:val="00E63B59"/>
    <w:rsid w:val="00E6614E"/>
    <w:rsid w:val="00E70C67"/>
    <w:rsid w:val="00E73A36"/>
    <w:rsid w:val="00E77899"/>
    <w:rsid w:val="00E80014"/>
    <w:rsid w:val="00E8421E"/>
    <w:rsid w:val="00E87ED2"/>
    <w:rsid w:val="00E90260"/>
    <w:rsid w:val="00E90D33"/>
    <w:rsid w:val="00E91081"/>
    <w:rsid w:val="00E96EDB"/>
    <w:rsid w:val="00EA06D1"/>
    <w:rsid w:val="00EB03BE"/>
    <w:rsid w:val="00EB4F53"/>
    <w:rsid w:val="00EC50BF"/>
    <w:rsid w:val="00EC71EA"/>
    <w:rsid w:val="00ED1EA9"/>
    <w:rsid w:val="00EE1FCD"/>
    <w:rsid w:val="00EE2CF5"/>
    <w:rsid w:val="00EE7816"/>
    <w:rsid w:val="00F0011C"/>
    <w:rsid w:val="00F0036D"/>
    <w:rsid w:val="00F007EA"/>
    <w:rsid w:val="00F043F8"/>
    <w:rsid w:val="00F06F00"/>
    <w:rsid w:val="00F14B8F"/>
    <w:rsid w:val="00F234D5"/>
    <w:rsid w:val="00F276F0"/>
    <w:rsid w:val="00F328FA"/>
    <w:rsid w:val="00F33265"/>
    <w:rsid w:val="00F358E9"/>
    <w:rsid w:val="00F4140E"/>
    <w:rsid w:val="00F42DE5"/>
    <w:rsid w:val="00F43E03"/>
    <w:rsid w:val="00F463A2"/>
    <w:rsid w:val="00F5149B"/>
    <w:rsid w:val="00F519EA"/>
    <w:rsid w:val="00F5304A"/>
    <w:rsid w:val="00F53918"/>
    <w:rsid w:val="00F539E6"/>
    <w:rsid w:val="00F53D10"/>
    <w:rsid w:val="00F55D5B"/>
    <w:rsid w:val="00F6418E"/>
    <w:rsid w:val="00F66DDE"/>
    <w:rsid w:val="00F74D62"/>
    <w:rsid w:val="00F751FC"/>
    <w:rsid w:val="00F76688"/>
    <w:rsid w:val="00F76BBD"/>
    <w:rsid w:val="00F857F9"/>
    <w:rsid w:val="00F85EBD"/>
    <w:rsid w:val="00F9324A"/>
    <w:rsid w:val="00F956DB"/>
    <w:rsid w:val="00FA0D82"/>
    <w:rsid w:val="00FA1E3B"/>
    <w:rsid w:val="00FA4024"/>
    <w:rsid w:val="00FB0890"/>
    <w:rsid w:val="00FB64F8"/>
    <w:rsid w:val="00FC54CD"/>
    <w:rsid w:val="00FD503C"/>
    <w:rsid w:val="00FE4C05"/>
    <w:rsid w:val="00FE7997"/>
    <w:rsid w:val="00FF0281"/>
    <w:rsid w:val="00FF0DAA"/>
    <w:rsid w:val="00FF1787"/>
    <w:rsid w:val="00FF1DE3"/>
    <w:rsid w:val="00FF4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09511"/>
  <w15:docId w15:val="{A7D042A3-5A8E-4AFF-939F-AF178AA6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01D8"/>
    <w:rPr>
      <w:sz w:val="24"/>
    </w:rPr>
  </w:style>
  <w:style w:type="paragraph" w:styleId="Heading1">
    <w:name w:val="heading 1"/>
    <w:basedOn w:val="Normal"/>
    <w:next w:val="Normal"/>
    <w:qFormat/>
    <w:rsid w:val="00313D6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13D6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313D6D"/>
    <w:pPr>
      <w:keepNext/>
      <w:numPr>
        <w:ilvl w:val="2"/>
        <w:numId w:val="12"/>
      </w:numPr>
      <w:spacing w:before="240" w:after="60"/>
      <w:outlineLvl w:val="2"/>
    </w:pPr>
    <w:rPr>
      <w:rFonts w:ascii="Arial" w:hAnsi="Arial" w:cs="Arial"/>
      <w:b/>
      <w:bCs/>
      <w:sz w:val="26"/>
      <w:szCs w:val="26"/>
    </w:rPr>
  </w:style>
  <w:style w:type="paragraph" w:styleId="Heading6">
    <w:name w:val="heading 6"/>
    <w:basedOn w:val="11HeadingE"/>
    <w:next w:val="Normal"/>
    <w:autoRedefine/>
    <w:qFormat/>
    <w:rsid w:val="00F85EB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PaperTitle">
    <w:name w:val="01 Paper Title"/>
    <w:next w:val="02Authornames"/>
    <w:autoRedefine/>
    <w:rsid w:val="00841C48"/>
    <w:pPr>
      <w:spacing w:before="180" w:after="120" w:line="216" w:lineRule="auto"/>
      <w:contextualSpacing/>
      <w:jc w:val="center"/>
    </w:pPr>
    <w:rPr>
      <w:rFonts w:ascii="Arial Black" w:hAnsi="Arial Black"/>
      <w:noProof/>
      <w:position w:val="8"/>
      <w:sz w:val="32"/>
      <w:szCs w:val="32"/>
    </w:rPr>
  </w:style>
  <w:style w:type="paragraph" w:customStyle="1" w:styleId="02Authornames">
    <w:name w:val="02 Author names"/>
    <w:autoRedefine/>
    <w:rsid w:val="00466DC4"/>
    <w:pPr>
      <w:spacing w:after="120"/>
      <w:ind w:left="600" w:right="568"/>
      <w:jc w:val="center"/>
    </w:pPr>
    <w:rPr>
      <w:b/>
      <w:noProof/>
      <w:sz w:val="26"/>
      <w:szCs w:val="22"/>
    </w:rPr>
  </w:style>
  <w:style w:type="paragraph" w:customStyle="1" w:styleId="06bMaterialmethodstext">
    <w:name w:val="06b Material &amp; methods text"/>
    <w:basedOn w:val="Normal"/>
    <w:autoRedefine/>
    <w:rsid w:val="005D1949"/>
    <w:pPr>
      <w:tabs>
        <w:tab w:val="left" w:pos="199"/>
      </w:tabs>
      <w:spacing w:after="240"/>
      <w:ind w:firstLine="199"/>
      <w:contextualSpacing/>
      <w:jc w:val="both"/>
    </w:pPr>
    <w:rPr>
      <w:sz w:val="18"/>
    </w:rPr>
  </w:style>
  <w:style w:type="paragraph" w:customStyle="1" w:styleId="04Abstract">
    <w:name w:val="04 Abstract"/>
    <w:next w:val="Normal"/>
    <w:autoRedefine/>
    <w:rsid w:val="00082C94"/>
    <w:pPr>
      <w:spacing w:before="120" w:after="120"/>
      <w:jc w:val="both"/>
    </w:pPr>
    <w:rPr>
      <w:sz w:val="19"/>
      <w:szCs w:val="18"/>
    </w:rPr>
  </w:style>
  <w:style w:type="paragraph" w:customStyle="1" w:styleId="07HEADINGA">
    <w:name w:val="07 HEADING A"/>
    <w:next w:val="06aMaintext"/>
    <w:autoRedefine/>
    <w:rsid w:val="00813296"/>
    <w:pPr>
      <w:spacing w:line="240" w:lineRule="exact"/>
    </w:pPr>
    <w:rPr>
      <w:rFonts w:ascii="Arial" w:hAnsi="Arial"/>
      <w:b/>
      <w:sz w:val="19"/>
    </w:rPr>
  </w:style>
  <w:style w:type="paragraph" w:customStyle="1" w:styleId="06aMaintext">
    <w:name w:val="06a Main text"/>
    <w:link w:val="06aMaintextChar"/>
    <w:autoRedefine/>
    <w:rsid w:val="005D1949"/>
    <w:pPr>
      <w:tabs>
        <w:tab w:val="left" w:pos="198"/>
      </w:tabs>
      <w:spacing w:after="240" w:line="220" w:lineRule="exact"/>
      <w:ind w:firstLine="199"/>
      <w:contextualSpacing/>
      <w:jc w:val="both"/>
    </w:pPr>
    <w:rPr>
      <w:spacing w:val="-2"/>
      <w:sz w:val="19"/>
      <w:szCs w:val="18"/>
    </w:rPr>
  </w:style>
  <w:style w:type="paragraph" w:customStyle="1" w:styleId="A1Footnote">
    <w:name w:val="A1 Footnote"/>
    <w:basedOn w:val="Normal"/>
    <w:autoRedefine/>
    <w:rsid w:val="005D742A"/>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AD71BE"/>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noProof/>
      <w:spacing w:val="2"/>
      <w:sz w:val="18"/>
      <w:szCs w:val="18"/>
    </w:rPr>
  </w:style>
  <w:style w:type="paragraph" w:customStyle="1" w:styleId="03Authoraffiliation">
    <w:name w:val="03 Author affiliation"/>
    <w:autoRedefine/>
    <w:rsid w:val="001B7062"/>
    <w:pPr>
      <w:jc w:val="center"/>
    </w:pPr>
    <w:rPr>
      <w:i/>
      <w:noProof/>
      <w:sz w:val="19"/>
    </w:rPr>
  </w:style>
  <w:style w:type="paragraph" w:customStyle="1" w:styleId="05Keywords">
    <w:name w:val="05 Keywords"/>
    <w:basedOn w:val="04Abstract"/>
    <w:autoRedefine/>
    <w:rsid w:val="005D742A"/>
    <w:pPr>
      <w:spacing w:after="0"/>
      <w:ind w:left="600" w:right="589"/>
      <w:contextualSpacing/>
      <w:jc w:val="center"/>
    </w:pPr>
  </w:style>
  <w:style w:type="paragraph" w:customStyle="1" w:styleId="X1Textlinedonotuse">
    <w:name w:val="X1 Text line (do not use)"/>
    <w:basedOn w:val="05Keywords"/>
    <w:rsid w:val="005D742A"/>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A33143"/>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747A45"/>
    <w:pPr>
      <w:spacing w:line="240" w:lineRule="exact"/>
    </w:pPr>
    <w:rPr>
      <w:b/>
      <w:i/>
      <w:color w:val="000000"/>
      <w:sz w:val="18"/>
    </w:rPr>
  </w:style>
  <w:style w:type="paragraph" w:customStyle="1" w:styleId="09HeadingC">
    <w:name w:val="09 Heading C"/>
    <w:next w:val="Normal"/>
    <w:rsid w:val="00813296"/>
    <w:pPr>
      <w:spacing w:before="240" w:line="200" w:lineRule="exact"/>
    </w:pPr>
    <w:rPr>
      <w:i/>
      <w:sz w:val="18"/>
    </w:rPr>
  </w:style>
  <w:style w:type="paragraph" w:customStyle="1" w:styleId="10HeadingD">
    <w:name w:val="10 Heading D"/>
    <w:next w:val="Normal"/>
    <w:autoRedefine/>
    <w:rsid w:val="002C3E4A"/>
    <w:pPr>
      <w:spacing w:before="240"/>
      <w:jc w:val="both"/>
    </w:pPr>
    <w:rPr>
      <w:i/>
      <w:sz w:val="19"/>
    </w:rPr>
  </w:style>
  <w:style w:type="paragraph" w:customStyle="1" w:styleId="F2Figlegend2column">
    <w:name w:val="F2 Fig legend (2 column)"/>
    <w:basedOn w:val="Normal"/>
    <w:link w:val="F2Figlegend2columnChar"/>
    <w:autoRedefine/>
    <w:rsid w:val="00A33143"/>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FF1787"/>
    <w:pPr>
      <w:spacing w:before="240" w:after="240"/>
      <w:jc w:val="both"/>
    </w:pPr>
    <w:rPr>
      <w:sz w:val="18"/>
    </w:rPr>
  </w:style>
  <w:style w:type="paragraph" w:customStyle="1" w:styleId="A2ESMstatement">
    <w:name w:val="A2 ESM statement"/>
    <w:basedOn w:val="Normal"/>
    <w:autoRedefine/>
    <w:rsid w:val="00747A45"/>
    <w:pPr>
      <w:framePr w:w="4763" w:wrap="notBeside" w:hAnchor="margin" w:x="1" w:yAlign="bottom" w:anchorLock="1"/>
      <w:ind w:right="-36"/>
      <w:jc w:val="both"/>
    </w:pPr>
    <w:rPr>
      <w:sz w:val="16"/>
    </w:rPr>
  </w:style>
  <w:style w:type="paragraph" w:customStyle="1" w:styleId="H1Shorttitle">
    <w:name w:val="H1 Short title"/>
    <w:basedOn w:val="Normal"/>
    <w:autoRedefine/>
    <w:rsid w:val="000E4718"/>
    <w:pPr>
      <w:spacing w:after="100" w:afterAutospacing="1"/>
    </w:pPr>
    <w:rPr>
      <w:sz w:val="18"/>
    </w:rPr>
  </w:style>
  <w:style w:type="paragraph" w:customStyle="1" w:styleId="11HeadingE">
    <w:name w:val="11 Heading E"/>
    <w:basedOn w:val="10HeadingD"/>
    <w:next w:val="06aMaintext"/>
    <w:autoRedefine/>
    <w:rsid w:val="00F55D5B"/>
    <w:rPr>
      <w:i w:val="0"/>
    </w:rPr>
  </w:style>
  <w:style w:type="paragraph" w:customStyle="1" w:styleId="T1Table1column">
    <w:name w:val="T1 Table (1 column)"/>
    <w:autoRedefine/>
    <w:rsid w:val="00841C48"/>
    <w:pPr>
      <w:framePr w:wrap="around" w:vAnchor="text" w:hAnchor="text" w:y="1"/>
      <w:spacing w:before="2" w:after="2" w:line="200" w:lineRule="exact"/>
      <w:contextualSpacing/>
    </w:pPr>
    <w:rPr>
      <w:noProof/>
      <w:sz w:val="18"/>
    </w:rPr>
  </w:style>
  <w:style w:type="paragraph" w:customStyle="1" w:styleId="T2Table2column">
    <w:name w:val="T2 Table (2 column)"/>
    <w:autoRedefine/>
    <w:rsid w:val="00841C48"/>
    <w:pPr>
      <w:framePr w:w="9478" w:hSpace="170" w:wrap="around" w:vAnchor="page" w:hAnchor="margin" w:y="1443"/>
      <w:spacing w:before="2" w:after="2" w:line="200" w:lineRule="exact"/>
      <w:contextualSpacing/>
    </w:pPr>
    <w:rPr>
      <w:sz w:val="18"/>
      <w:szCs w:val="16"/>
    </w:rPr>
  </w:style>
  <w:style w:type="table" w:customStyle="1" w:styleId="T3Tablegrid">
    <w:name w:val="T3 Table grid"/>
    <w:basedOn w:val="TableNormal"/>
    <w:rsid w:val="003A7A61"/>
    <w:rPr>
      <w:sz w:val="18"/>
      <w:szCs w:val="18"/>
    </w:rPr>
    <w:tblPr>
      <w:jc w:val="center"/>
      <w:tblBorders>
        <w:top w:val="single" w:sz="6" w:space="0" w:color="auto"/>
        <w:bottom w:val="single" w:sz="6" w:space="0" w:color="auto"/>
      </w:tblBorders>
      <w:tblCellMar>
        <w:left w:w="60" w:type="dxa"/>
        <w:right w:w="60" w:type="dxa"/>
      </w:tblCellMar>
    </w:tblPr>
    <w:trPr>
      <w:cantSplit/>
      <w:jc w:val="center"/>
    </w:trPr>
    <w:tcPr>
      <w:vAlign w:val="bottom"/>
    </w:tcPr>
  </w:style>
  <w:style w:type="character" w:customStyle="1" w:styleId="06aMaintextChar">
    <w:name w:val="06a Main text Char"/>
    <w:basedOn w:val="DefaultParagraphFont"/>
    <w:link w:val="06aMaintext"/>
    <w:rsid w:val="005D1949"/>
    <w:rPr>
      <w:spacing w:val="-2"/>
      <w:sz w:val="19"/>
      <w:szCs w:val="18"/>
      <w:lang w:val="en-GB" w:eastAsia="en-GB" w:bidi="ar-SA"/>
    </w:rPr>
  </w:style>
  <w:style w:type="character" w:styleId="Emphasis">
    <w:name w:val="Emphasis"/>
    <w:basedOn w:val="DefaultParagraphFont"/>
    <w:uiPriority w:val="20"/>
    <w:qFormat/>
    <w:rsid w:val="00B85405"/>
    <w:rPr>
      <w:i/>
      <w:iCs/>
    </w:rPr>
  </w:style>
  <w:style w:type="paragraph" w:styleId="Title">
    <w:name w:val="Title"/>
    <w:basedOn w:val="Normal"/>
    <w:next w:val="Normal"/>
    <w:link w:val="TitleChar"/>
    <w:qFormat/>
    <w:rsid w:val="00B8540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85405"/>
    <w:rPr>
      <w:rFonts w:asciiTheme="majorHAnsi" w:eastAsiaTheme="majorEastAsia" w:hAnsiTheme="majorHAnsi" w:cstheme="majorBidi"/>
      <w:b/>
      <w:bCs/>
      <w:kern w:val="28"/>
      <w:sz w:val="32"/>
      <w:szCs w:val="32"/>
    </w:rPr>
  </w:style>
  <w:style w:type="character" w:customStyle="1" w:styleId="F1Figlegend1columnChar">
    <w:name w:val="F1 Fig legend (1 column) Char"/>
    <w:basedOn w:val="DefaultParagraphFont"/>
    <w:link w:val="F1Figlegend1column"/>
    <w:rsid w:val="00A33143"/>
    <w:rPr>
      <w:sz w:val="18"/>
      <w:lang w:val="en-GB" w:eastAsia="en-GB" w:bidi="ar-SA"/>
    </w:rPr>
  </w:style>
  <w:style w:type="character" w:customStyle="1" w:styleId="F2Figlegend2columnChar">
    <w:name w:val="F2 Fig legend (2 column) Char"/>
    <w:basedOn w:val="DefaultParagraphFont"/>
    <w:link w:val="F2Figlegend2column"/>
    <w:rsid w:val="00A33143"/>
    <w:rPr>
      <w:sz w:val="18"/>
      <w:lang w:val="en-GB" w:eastAsia="en-GB" w:bidi="ar-SA"/>
    </w:rPr>
  </w:style>
  <w:style w:type="paragraph" w:customStyle="1" w:styleId="F3Figstyle1column">
    <w:name w:val="F3 Fig style (1 column)"/>
    <w:basedOn w:val="Normal"/>
    <w:next w:val="F1Figlegend1column"/>
    <w:autoRedefine/>
    <w:rsid w:val="00C062C9"/>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841C48"/>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9418F0"/>
    <w:pPr>
      <w:ind w:left="720"/>
    </w:pPr>
  </w:style>
  <w:style w:type="character" w:customStyle="1" w:styleId="apple-converted-space">
    <w:name w:val="apple-converted-space"/>
    <w:basedOn w:val="DefaultParagraphFont"/>
    <w:rsid w:val="009418F0"/>
  </w:style>
  <w:style w:type="character" w:styleId="Strong">
    <w:name w:val="Strong"/>
    <w:basedOn w:val="DefaultParagraphFont"/>
    <w:uiPriority w:val="22"/>
    <w:qFormat/>
    <w:rsid w:val="009418F0"/>
    <w:rPr>
      <w:b/>
      <w:bCs/>
    </w:rPr>
  </w:style>
  <w:style w:type="character" w:styleId="Hyperlink">
    <w:name w:val="Hyperlink"/>
    <w:basedOn w:val="DefaultParagraphFont"/>
    <w:uiPriority w:val="99"/>
    <w:unhideWhenUsed/>
    <w:rsid w:val="009418F0"/>
    <w:rPr>
      <w:color w:val="0000FF"/>
      <w:u w:val="single"/>
    </w:rPr>
  </w:style>
  <w:style w:type="paragraph" w:customStyle="1" w:styleId="titlersos">
    <w:name w:val="title rsos"/>
    <w:basedOn w:val="Normal"/>
    <w:link w:val="titlersosChar"/>
    <w:qFormat/>
    <w:rsid w:val="0034068D"/>
    <w:pPr>
      <w:numPr>
        <w:numId w:val="15"/>
      </w:numPr>
    </w:pPr>
    <w:rPr>
      <w:rFonts w:ascii="MyriadPro-Cond" w:hAnsi="MyriadPro-Cond"/>
      <w:b/>
      <w:sz w:val="36"/>
      <w:szCs w:val="36"/>
    </w:rPr>
  </w:style>
  <w:style w:type="character" w:customStyle="1" w:styleId="titlersosChar">
    <w:name w:val="title rsos Char"/>
    <w:basedOn w:val="DefaultParagraphFont"/>
    <w:link w:val="titlersos"/>
    <w:rsid w:val="0034068D"/>
    <w:rPr>
      <w:rFonts w:ascii="MyriadPro-Cond" w:hAnsi="MyriadPro-Cond"/>
      <w:b/>
      <w:sz w:val="36"/>
      <w:szCs w:val="36"/>
    </w:rPr>
  </w:style>
  <w:style w:type="paragraph" w:styleId="BalloonText">
    <w:name w:val="Balloon Text"/>
    <w:basedOn w:val="Normal"/>
    <w:link w:val="BalloonTextChar"/>
    <w:rsid w:val="00394285"/>
    <w:rPr>
      <w:rFonts w:ascii="Tahoma" w:hAnsi="Tahoma" w:cs="Tahoma"/>
      <w:sz w:val="16"/>
      <w:szCs w:val="16"/>
    </w:rPr>
  </w:style>
  <w:style w:type="character" w:customStyle="1" w:styleId="BalloonTextChar">
    <w:name w:val="Balloon Text Char"/>
    <w:basedOn w:val="DefaultParagraphFont"/>
    <w:link w:val="BalloonText"/>
    <w:rsid w:val="00394285"/>
    <w:rPr>
      <w:rFonts w:ascii="Tahoma" w:hAnsi="Tahoma" w:cs="Tahoma"/>
      <w:sz w:val="16"/>
      <w:szCs w:val="16"/>
    </w:rPr>
  </w:style>
  <w:style w:type="paragraph" w:styleId="NormalWeb">
    <w:name w:val="Normal (Web)"/>
    <w:basedOn w:val="Normal"/>
    <w:uiPriority w:val="99"/>
    <w:unhideWhenUsed/>
    <w:rsid w:val="00445BEE"/>
    <w:pPr>
      <w:spacing w:before="100" w:beforeAutospacing="1" w:after="100" w:afterAutospacing="1"/>
    </w:pPr>
    <w:rPr>
      <w:szCs w:val="24"/>
    </w:rPr>
  </w:style>
  <w:style w:type="character" w:styleId="FollowedHyperlink">
    <w:name w:val="FollowedHyperlink"/>
    <w:basedOn w:val="DefaultParagraphFont"/>
    <w:semiHidden/>
    <w:unhideWhenUsed/>
    <w:rsid w:val="00AD4920"/>
    <w:rPr>
      <w:color w:val="800080" w:themeColor="followedHyperlink"/>
      <w:u w:val="single"/>
    </w:rPr>
  </w:style>
  <w:style w:type="character" w:styleId="UnresolvedMention">
    <w:name w:val="Unresolved Mention"/>
    <w:basedOn w:val="DefaultParagraphFont"/>
    <w:uiPriority w:val="99"/>
    <w:semiHidden/>
    <w:unhideWhenUsed/>
    <w:rsid w:val="002C22EB"/>
    <w:rPr>
      <w:color w:val="605E5C"/>
      <w:shd w:val="clear" w:color="auto" w:fill="E1DFDD"/>
    </w:rPr>
  </w:style>
  <w:style w:type="paragraph" w:styleId="Revision">
    <w:name w:val="Revision"/>
    <w:hidden/>
    <w:uiPriority w:val="99"/>
    <w:semiHidden/>
    <w:rsid w:val="00603B76"/>
    <w:rPr>
      <w:sz w:val="24"/>
    </w:rPr>
  </w:style>
  <w:style w:type="character" w:styleId="PlaceholderText">
    <w:name w:val="Placeholder Text"/>
    <w:basedOn w:val="DefaultParagraphFont"/>
    <w:uiPriority w:val="99"/>
    <w:semiHidden/>
    <w:rsid w:val="00171794"/>
    <w:rPr>
      <w:color w:val="808080"/>
    </w:rPr>
  </w:style>
  <w:style w:type="character" w:styleId="CommentReference">
    <w:name w:val="annotation reference"/>
    <w:basedOn w:val="DefaultParagraphFont"/>
    <w:semiHidden/>
    <w:unhideWhenUsed/>
    <w:rsid w:val="00C350A7"/>
    <w:rPr>
      <w:sz w:val="16"/>
      <w:szCs w:val="16"/>
    </w:rPr>
  </w:style>
  <w:style w:type="paragraph" w:styleId="CommentText">
    <w:name w:val="annotation text"/>
    <w:basedOn w:val="Normal"/>
    <w:link w:val="CommentTextChar"/>
    <w:semiHidden/>
    <w:unhideWhenUsed/>
    <w:rsid w:val="00C350A7"/>
    <w:rPr>
      <w:sz w:val="20"/>
    </w:rPr>
  </w:style>
  <w:style w:type="character" w:customStyle="1" w:styleId="CommentTextChar">
    <w:name w:val="Comment Text Char"/>
    <w:basedOn w:val="DefaultParagraphFont"/>
    <w:link w:val="CommentText"/>
    <w:semiHidden/>
    <w:rsid w:val="00C350A7"/>
  </w:style>
  <w:style w:type="paragraph" w:styleId="CommentSubject">
    <w:name w:val="annotation subject"/>
    <w:basedOn w:val="CommentText"/>
    <w:next w:val="CommentText"/>
    <w:link w:val="CommentSubjectChar"/>
    <w:semiHidden/>
    <w:unhideWhenUsed/>
    <w:rsid w:val="00C350A7"/>
    <w:rPr>
      <w:b/>
      <w:bCs/>
    </w:rPr>
  </w:style>
  <w:style w:type="character" w:customStyle="1" w:styleId="CommentSubjectChar">
    <w:name w:val="Comment Subject Char"/>
    <w:basedOn w:val="CommentTextChar"/>
    <w:link w:val="CommentSubject"/>
    <w:semiHidden/>
    <w:rsid w:val="00C350A7"/>
    <w:rPr>
      <w:b/>
      <w:bCs/>
    </w:rPr>
  </w:style>
  <w:style w:type="paragraph" w:customStyle="1" w:styleId="csl-entry">
    <w:name w:val="csl-entry"/>
    <w:basedOn w:val="Normal"/>
    <w:rsid w:val="00165015"/>
    <w:pPr>
      <w:spacing w:before="100" w:beforeAutospacing="1" w:after="100" w:afterAutospacing="1"/>
    </w:pPr>
    <w:rPr>
      <w:rFonts w:eastAsiaTheme="minorEastAsia"/>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612">
      <w:bodyDiv w:val="1"/>
      <w:marLeft w:val="0"/>
      <w:marRight w:val="0"/>
      <w:marTop w:val="0"/>
      <w:marBottom w:val="0"/>
      <w:divBdr>
        <w:top w:val="none" w:sz="0" w:space="0" w:color="auto"/>
        <w:left w:val="none" w:sz="0" w:space="0" w:color="auto"/>
        <w:bottom w:val="none" w:sz="0" w:space="0" w:color="auto"/>
        <w:right w:val="none" w:sz="0" w:space="0" w:color="auto"/>
      </w:divBdr>
    </w:div>
    <w:div w:id="5789034">
      <w:bodyDiv w:val="1"/>
      <w:marLeft w:val="0"/>
      <w:marRight w:val="0"/>
      <w:marTop w:val="0"/>
      <w:marBottom w:val="0"/>
      <w:divBdr>
        <w:top w:val="none" w:sz="0" w:space="0" w:color="auto"/>
        <w:left w:val="none" w:sz="0" w:space="0" w:color="auto"/>
        <w:bottom w:val="none" w:sz="0" w:space="0" w:color="auto"/>
        <w:right w:val="none" w:sz="0" w:space="0" w:color="auto"/>
      </w:divBdr>
    </w:div>
    <w:div w:id="6056566">
      <w:bodyDiv w:val="1"/>
      <w:marLeft w:val="0"/>
      <w:marRight w:val="0"/>
      <w:marTop w:val="0"/>
      <w:marBottom w:val="0"/>
      <w:divBdr>
        <w:top w:val="none" w:sz="0" w:space="0" w:color="auto"/>
        <w:left w:val="none" w:sz="0" w:space="0" w:color="auto"/>
        <w:bottom w:val="none" w:sz="0" w:space="0" w:color="auto"/>
        <w:right w:val="none" w:sz="0" w:space="0" w:color="auto"/>
      </w:divBdr>
    </w:div>
    <w:div w:id="6254626">
      <w:bodyDiv w:val="1"/>
      <w:marLeft w:val="0"/>
      <w:marRight w:val="0"/>
      <w:marTop w:val="0"/>
      <w:marBottom w:val="0"/>
      <w:divBdr>
        <w:top w:val="none" w:sz="0" w:space="0" w:color="auto"/>
        <w:left w:val="none" w:sz="0" w:space="0" w:color="auto"/>
        <w:bottom w:val="none" w:sz="0" w:space="0" w:color="auto"/>
        <w:right w:val="none" w:sz="0" w:space="0" w:color="auto"/>
      </w:divBdr>
    </w:div>
    <w:div w:id="6640142">
      <w:bodyDiv w:val="1"/>
      <w:marLeft w:val="0"/>
      <w:marRight w:val="0"/>
      <w:marTop w:val="0"/>
      <w:marBottom w:val="0"/>
      <w:divBdr>
        <w:top w:val="none" w:sz="0" w:space="0" w:color="auto"/>
        <w:left w:val="none" w:sz="0" w:space="0" w:color="auto"/>
        <w:bottom w:val="none" w:sz="0" w:space="0" w:color="auto"/>
        <w:right w:val="none" w:sz="0" w:space="0" w:color="auto"/>
      </w:divBdr>
    </w:div>
    <w:div w:id="9258209">
      <w:bodyDiv w:val="1"/>
      <w:marLeft w:val="0"/>
      <w:marRight w:val="0"/>
      <w:marTop w:val="0"/>
      <w:marBottom w:val="0"/>
      <w:divBdr>
        <w:top w:val="none" w:sz="0" w:space="0" w:color="auto"/>
        <w:left w:val="none" w:sz="0" w:space="0" w:color="auto"/>
        <w:bottom w:val="none" w:sz="0" w:space="0" w:color="auto"/>
        <w:right w:val="none" w:sz="0" w:space="0" w:color="auto"/>
      </w:divBdr>
    </w:div>
    <w:div w:id="9264819">
      <w:bodyDiv w:val="1"/>
      <w:marLeft w:val="0"/>
      <w:marRight w:val="0"/>
      <w:marTop w:val="0"/>
      <w:marBottom w:val="0"/>
      <w:divBdr>
        <w:top w:val="none" w:sz="0" w:space="0" w:color="auto"/>
        <w:left w:val="none" w:sz="0" w:space="0" w:color="auto"/>
        <w:bottom w:val="none" w:sz="0" w:space="0" w:color="auto"/>
        <w:right w:val="none" w:sz="0" w:space="0" w:color="auto"/>
      </w:divBdr>
    </w:div>
    <w:div w:id="10420757">
      <w:bodyDiv w:val="1"/>
      <w:marLeft w:val="0"/>
      <w:marRight w:val="0"/>
      <w:marTop w:val="0"/>
      <w:marBottom w:val="0"/>
      <w:divBdr>
        <w:top w:val="none" w:sz="0" w:space="0" w:color="auto"/>
        <w:left w:val="none" w:sz="0" w:space="0" w:color="auto"/>
        <w:bottom w:val="none" w:sz="0" w:space="0" w:color="auto"/>
        <w:right w:val="none" w:sz="0" w:space="0" w:color="auto"/>
      </w:divBdr>
    </w:div>
    <w:div w:id="10500493">
      <w:bodyDiv w:val="1"/>
      <w:marLeft w:val="0"/>
      <w:marRight w:val="0"/>
      <w:marTop w:val="0"/>
      <w:marBottom w:val="0"/>
      <w:divBdr>
        <w:top w:val="none" w:sz="0" w:space="0" w:color="auto"/>
        <w:left w:val="none" w:sz="0" w:space="0" w:color="auto"/>
        <w:bottom w:val="none" w:sz="0" w:space="0" w:color="auto"/>
        <w:right w:val="none" w:sz="0" w:space="0" w:color="auto"/>
      </w:divBdr>
    </w:div>
    <w:div w:id="12265812">
      <w:bodyDiv w:val="1"/>
      <w:marLeft w:val="0"/>
      <w:marRight w:val="0"/>
      <w:marTop w:val="0"/>
      <w:marBottom w:val="0"/>
      <w:divBdr>
        <w:top w:val="none" w:sz="0" w:space="0" w:color="auto"/>
        <w:left w:val="none" w:sz="0" w:space="0" w:color="auto"/>
        <w:bottom w:val="none" w:sz="0" w:space="0" w:color="auto"/>
        <w:right w:val="none" w:sz="0" w:space="0" w:color="auto"/>
      </w:divBdr>
    </w:div>
    <w:div w:id="13508522">
      <w:bodyDiv w:val="1"/>
      <w:marLeft w:val="0"/>
      <w:marRight w:val="0"/>
      <w:marTop w:val="0"/>
      <w:marBottom w:val="0"/>
      <w:divBdr>
        <w:top w:val="none" w:sz="0" w:space="0" w:color="auto"/>
        <w:left w:val="none" w:sz="0" w:space="0" w:color="auto"/>
        <w:bottom w:val="none" w:sz="0" w:space="0" w:color="auto"/>
        <w:right w:val="none" w:sz="0" w:space="0" w:color="auto"/>
      </w:divBdr>
    </w:div>
    <w:div w:id="14312056">
      <w:bodyDiv w:val="1"/>
      <w:marLeft w:val="0"/>
      <w:marRight w:val="0"/>
      <w:marTop w:val="0"/>
      <w:marBottom w:val="0"/>
      <w:divBdr>
        <w:top w:val="none" w:sz="0" w:space="0" w:color="auto"/>
        <w:left w:val="none" w:sz="0" w:space="0" w:color="auto"/>
        <w:bottom w:val="none" w:sz="0" w:space="0" w:color="auto"/>
        <w:right w:val="none" w:sz="0" w:space="0" w:color="auto"/>
      </w:divBdr>
    </w:div>
    <w:div w:id="15036877">
      <w:bodyDiv w:val="1"/>
      <w:marLeft w:val="0"/>
      <w:marRight w:val="0"/>
      <w:marTop w:val="0"/>
      <w:marBottom w:val="0"/>
      <w:divBdr>
        <w:top w:val="none" w:sz="0" w:space="0" w:color="auto"/>
        <w:left w:val="none" w:sz="0" w:space="0" w:color="auto"/>
        <w:bottom w:val="none" w:sz="0" w:space="0" w:color="auto"/>
        <w:right w:val="none" w:sz="0" w:space="0" w:color="auto"/>
      </w:divBdr>
    </w:div>
    <w:div w:id="15276455">
      <w:bodyDiv w:val="1"/>
      <w:marLeft w:val="0"/>
      <w:marRight w:val="0"/>
      <w:marTop w:val="0"/>
      <w:marBottom w:val="0"/>
      <w:divBdr>
        <w:top w:val="none" w:sz="0" w:space="0" w:color="auto"/>
        <w:left w:val="none" w:sz="0" w:space="0" w:color="auto"/>
        <w:bottom w:val="none" w:sz="0" w:space="0" w:color="auto"/>
        <w:right w:val="none" w:sz="0" w:space="0" w:color="auto"/>
      </w:divBdr>
    </w:div>
    <w:div w:id="16852902">
      <w:bodyDiv w:val="1"/>
      <w:marLeft w:val="0"/>
      <w:marRight w:val="0"/>
      <w:marTop w:val="0"/>
      <w:marBottom w:val="0"/>
      <w:divBdr>
        <w:top w:val="none" w:sz="0" w:space="0" w:color="auto"/>
        <w:left w:val="none" w:sz="0" w:space="0" w:color="auto"/>
        <w:bottom w:val="none" w:sz="0" w:space="0" w:color="auto"/>
        <w:right w:val="none" w:sz="0" w:space="0" w:color="auto"/>
      </w:divBdr>
    </w:div>
    <w:div w:id="18169628">
      <w:bodyDiv w:val="1"/>
      <w:marLeft w:val="0"/>
      <w:marRight w:val="0"/>
      <w:marTop w:val="0"/>
      <w:marBottom w:val="0"/>
      <w:divBdr>
        <w:top w:val="none" w:sz="0" w:space="0" w:color="auto"/>
        <w:left w:val="none" w:sz="0" w:space="0" w:color="auto"/>
        <w:bottom w:val="none" w:sz="0" w:space="0" w:color="auto"/>
        <w:right w:val="none" w:sz="0" w:space="0" w:color="auto"/>
      </w:divBdr>
    </w:div>
    <w:div w:id="18436815">
      <w:bodyDiv w:val="1"/>
      <w:marLeft w:val="0"/>
      <w:marRight w:val="0"/>
      <w:marTop w:val="0"/>
      <w:marBottom w:val="0"/>
      <w:divBdr>
        <w:top w:val="none" w:sz="0" w:space="0" w:color="auto"/>
        <w:left w:val="none" w:sz="0" w:space="0" w:color="auto"/>
        <w:bottom w:val="none" w:sz="0" w:space="0" w:color="auto"/>
        <w:right w:val="none" w:sz="0" w:space="0" w:color="auto"/>
      </w:divBdr>
    </w:div>
    <w:div w:id="18820567">
      <w:bodyDiv w:val="1"/>
      <w:marLeft w:val="0"/>
      <w:marRight w:val="0"/>
      <w:marTop w:val="0"/>
      <w:marBottom w:val="0"/>
      <w:divBdr>
        <w:top w:val="none" w:sz="0" w:space="0" w:color="auto"/>
        <w:left w:val="none" w:sz="0" w:space="0" w:color="auto"/>
        <w:bottom w:val="none" w:sz="0" w:space="0" w:color="auto"/>
        <w:right w:val="none" w:sz="0" w:space="0" w:color="auto"/>
      </w:divBdr>
    </w:div>
    <w:div w:id="20519887">
      <w:bodyDiv w:val="1"/>
      <w:marLeft w:val="0"/>
      <w:marRight w:val="0"/>
      <w:marTop w:val="0"/>
      <w:marBottom w:val="0"/>
      <w:divBdr>
        <w:top w:val="none" w:sz="0" w:space="0" w:color="auto"/>
        <w:left w:val="none" w:sz="0" w:space="0" w:color="auto"/>
        <w:bottom w:val="none" w:sz="0" w:space="0" w:color="auto"/>
        <w:right w:val="none" w:sz="0" w:space="0" w:color="auto"/>
      </w:divBdr>
    </w:div>
    <w:div w:id="23987407">
      <w:bodyDiv w:val="1"/>
      <w:marLeft w:val="0"/>
      <w:marRight w:val="0"/>
      <w:marTop w:val="0"/>
      <w:marBottom w:val="0"/>
      <w:divBdr>
        <w:top w:val="none" w:sz="0" w:space="0" w:color="auto"/>
        <w:left w:val="none" w:sz="0" w:space="0" w:color="auto"/>
        <w:bottom w:val="none" w:sz="0" w:space="0" w:color="auto"/>
        <w:right w:val="none" w:sz="0" w:space="0" w:color="auto"/>
      </w:divBdr>
    </w:div>
    <w:div w:id="24141571">
      <w:bodyDiv w:val="1"/>
      <w:marLeft w:val="0"/>
      <w:marRight w:val="0"/>
      <w:marTop w:val="0"/>
      <w:marBottom w:val="0"/>
      <w:divBdr>
        <w:top w:val="none" w:sz="0" w:space="0" w:color="auto"/>
        <w:left w:val="none" w:sz="0" w:space="0" w:color="auto"/>
        <w:bottom w:val="none" w:sz="0" w:space="0" w:color="auto"/>
        <w:right w:val="none" w:sz="0" w:space="0" w:color="auto"/>
      </w:divBdr>
    </w:div>
    <w:div w:id="24409548">
      <w:bodyDiv w:val="1"/>
      <w:marLeft w:val="0"/>
      <w:marRight w:val="0"/>
      <w:marTop w:val="0"/>
      <w:marBottom w:val="0"/>
      <w:divBdr>
        <w:top w:val="none" w:sz="0" w:space="0" w:color="auto"/>
        <w:left w:val="none" w:sz="0" w:space="0" w:color="auto"/>
        <w:bottom w:val="none" w:sz="0" w:space="0" w:color="auto"/>
        <w:right w:val="none" w:sz="0" w:space="0" w:color="auto"/>
      </w:divBdr>
    </w:div>
    <w:div w:id="27066517">
      <w:bodyDiv w:val="1"/>
      <w:marLeft w:val="0"/>
      <w:marRight w:val="0"/>
      <w:marTop w:val="0"/>
      <w:marBottom w:val="0"/>
      <w:divBdr>
        <w:top w:val="none" w:sz="0" w:space="0" w:color="auto"/>
        <w:left w:val="none" w:sz="0" w:space="0" w:color="auto"/>
        <w:bottom w:val="none" w:sz="0" w:space="0" w:color="auto"/>
        <w:right w:val="none" w:sz="0" w:space="0" w:color="auto"/>
      </w:divBdr>
    </w:div>
    <w:div w:id="28646627">
      <w:bodyDiv w:val="1"/>
      <w:marLeft w:val="0"/>
      <w:marRight w:val="0"/>
      <w:marTop w:val="0"/>
      <w:marBottom w:val="0"/>
      <w:divBdr>
        <w:top w:val="none" w:sz="0" w:space="0" w:color="auto"/>
        <w:left w:val="none" w:sz="0" w:space="0" w:color="auto"/>
        <w:bottom w:val="none" w:sz="0" w:space="0" w:color="auto"/>
        <w:right w:val="none" w:sz="0" w:space="0" w:color="auto"/>
      </w:divBdr>
    </w:div>
    <w:div w:id="28648489">
      <w:bodyDiv w:val="1"/>
      <w:marLeft w:val="0"/>
      <w:marRight w:val="0"/>
      <w:marTop w:val="0"/>
      <w:marBottom w:val="0"/>
      <w:divBdr>
        <w:top w:val="none" w:sz="0" w:space="0" w:color="auto"/>
        <w:left w:val="none" w:sz="0" w:space="0" w:color="auto"/>
        <w:bottom w:val="none" w:sz="0" w:space="0" w:color="auto"/>
        <w:right w:val="none" w:sz="0" w:space="0" w:color="auto"/>
      </w:divBdr>
    </w:div>
    <w:div w:id="30882317">
      <w:bodyDiv w:val="1"/>
      <w:marLeft w:val="0"/>
      <w:marRight w:val="0"/>
      <w:marTop w:val="0"/>
      <w:marBottom w:val="0"/>
      <w:divBdr>
        <w:top w:val="none" w:sz="0" w:space="0" w:color="auto"/>
        <w:left w:val="none" w:sz="0" w:space="0" w:color="auto"/>
        <w:bottom w:val="none" w:sz="0" w:space="0" w:color="auto"/>
        <w:right w:val="none" w:sz="0" w:space="0" w:color="auto"/>
      </w:divBdr>
    </w:div>
    <w:div w:id="34158906">
      <w:bodyDiv w:val="1"/>
      <w:marLeft w:val="0"/>
      <w:marRight w:val="0"/>
      <w:marTop w:val="0"/>
      <w:marBottom w:val="0"/>
      <w:divBdr>
        <w:top w:val="none" w:sz="0" w:space="0" w:color="auto"/>
        <w:left w:val="none" w:sz="0" w:space="0" w:color="auto"/>
        <w:bottom w:val="none" w:sz="0" w:space="0" w:color="auto"/>
        <w:right w:val="none" w:sz="0" w:space="0" w:color="auto"/>
      </w:divBdr>
    </w:div>
    <w:div w:id="34164742">
      <w:bodyDiv w:val="1"/>
      <w:marLeft w:val="0"/>
      <w:marRight w:val="0"/>
      <w:marTop w:val="0"/>
      <w:marBottom w:val="0"/>
      <w:divBdr>
        <w:top w:val="none" w:sz="0" w:space="0" w:color="auto"/>
        <w:left w:val="none" w:sz="0" w:space="0" w:color="auto"/>
        <w:bottom w:val="none" w:sz="0" w:space="0" w:color="auto"/>
        <w:right w:val="none" w:sz="0" w:space="0" w:color="auto"/>
      </w:divBdr>
    </w:div>
    <w:div w:id="35811977">
      <w:bodyDiv w:val="1"/>
      <w:marLeft w:val="0"/>
      <w:marRight w:val="0"/>
      <w:marTop w:val="0"/>
      <w:marBottom w:val="0"/>
      <w:divBdr>
        <w:top w:val="none" w:sz="0" w:space="0" w:color="auto"/>
        <w:left w:val="none" w:sz="0" w:space="0" w:color="auto"/>
        <w:bottom w:val="none" w:sz="0" w:space="0" w:color="auto"/>
        <w:right w:val="none" w:sz="0" w:space="0" w:color="auto"/>
      </w:divBdr>
    </w:div>
    <w:div w:id="36468412">
      <w:bodyDiv w:val="1"/>
      <w:marLeft w:val="0"/>
      <w:marRight w:val="0"/>
      <w:marTop w:val="0"/>
      <w:marBottom w:val="0"/>
      <w:divBdr>
        <w:top w:val="none" w:sz="0" w:space="0" w:color="auto"/>
        <w:left w:val="none" w:sz="0" w:space="0" w:color="auto"/>
        <w:bottom w:val="none" w:sz="0" w:space="0" w:color="auto"/>
        <w:right w:val="none" w:sz="0" w:space="0" w:color="auto"/>
      </w:divBdr>
    </w:div>
    <w:div w:id="37517448">
      <w:bodyDiv w:val="1"/>
      <w:marLeft w:val="0"/>
      <w:marRight w:val="0"/>
      <w:marTop w:val="0"/>
      <w:marBottom w:val="0"/>
      <w:divBdr>
        <w:top w:val="none" w:sz="0" w:space="0" w:color="auto"/>
        <w:left w:val="none" w:sz="0" w:space="0" w:color="auto"/>
        <w:bottom w:val="none" w:sz="0" w:space="0" w:color="auto"/>
        <w:right w:val="none" w:sz="0" w:space="0" w:color="auto"/>
      </w:divBdr>
    </w:div>
    <w:div w:id="38169667">
      <w:bodyDiv w:val="1"/>
      <w:marLeft w:val="0"/>
      <w:marRight w:val="0"/>
      <w:marTop w:val="0"/>
      <w:marBottom w:val="0"/>
      <w:divBdr>
        <w:top w:val="none" w:sz="0" w:space="0" w:color="auto"/>
        <w:left w:val="none" w:sz="0" w:space="0" w:color="auto"/>
        <w:bottom w:val="none" w:sz="0" w:space="0" w:color="auto"/>
        <w:right w:val="none" w:sz="0" w:space="0" w:color="auto"/>
      </w:divBdr>
    </w:div>
    <w:div w:id="39017322">
      <w:bodyDiv w:val="1"/>
      <w:marLeft w:val="0"/>
      <w:marRight w:val="0"/>
      <w:marTop w:val="0"/>
      <w:marBottom w:val="0"/>
      <w:divBdr>
        <w:top w:val="none" w:sz="0" w:space="0" w:color="auto"/>
        <w:left w:val="none" w:sz="0" w:space="0" w:color="auto"/>
        <w:bottom w:val="none" w:sz="0" w:space="0" w:color="auto"/>
        <w:right w:val="none" w:sz="0" w:space="0" w:color="auto"/>
      </w:divBdr>
    </w:div>
    <w:div w:id="39324437">
      <w:bodyDiv w:val="1"/>
      <w:marLeft w:val="0"/>
      <w:marRight w:val="0"/>
      <w:marTop w:val="0"/>
      <w:marBottom w:val="0"/>
      <w:divBdr>
        <w:top w:val="none" w:sz="0" w:space="0" w:color="auto"/>
        <w:left w:val="none" w:sz="0" w:space="0" w:color="auto"/>
        <w:bottom w:val="none" w:sz="0" w:space="0" w:color="auto"/>
        <w:right w:val="none" w:sz="0" w:space="0" w:color="auto"/>
      </w:divBdr>
    </w:div>
    <w:div w:id="40247475">
      <w:bodyDiv w:val="1"/>
      <w:marLeft w:val="0"/>
      <w:marRight w:val="0"/>
      <w:marTop w:val="0"/>
      <w:marBottom w:val="0"/>
      <w:divBdr>
        <w:top w:val="none" w:sz="0" w:space="0" w:color="auto"/>
        <w:left w:val="none" w:sz="0" w:space="0" w:color="auto"/>
        <w:bottom w:val="none" w:sz="0" w:space="0" w:color="auto"/>
        <w:right w:val="none" w:sz="0" w:space="0" w:color="auto"/>
      </w:divBdr>
    </w:div>
    <w:div w:id="40519151">
      <w:bodyDiv w:val="1"/>
      <w:marLeft w:val="0"/>
      <w:marRight w:val="0"/>
      <w:marTop w:val="0"/>
      <w:marBottom w:val="0"/>
      <w:divBdr>
        <w:top w:val="none" w:sz="0" w:space="0" w:color="auto"/>
        <w:left w:val="none" w:sz="0" w:space="0" w:color="auto"/>
        <w:bottom w:val="none" w:sz="0" w:space="0" w:color="auto"/>
        <w:right w:val="none" w:sz="0" w:space="0" w:color="auto"/>
      </w:divBdr>
    </w:div>
    <w:div w:id="42292144">
      <w:bodyDiv w:val="1"/>
      <w:marLeft w:val="0"/>
      <w:marRight w:val="0"/>
      <w:marTop w:val="0"/>
      <w:marBottom w:val="0"/>
      <w:divBdr>
        <w:top w:val="none" w:sz="0" w:space="0" w:color="auto"/>
        <w:left w:val="none" w:sz="0" w:space="0" w:color="auto"/>
        <w:bottom w:val="none" w:sz="0" w:space="0" w:color="auto"/>
        <w:right w:val="none" w:sz="0" w:space="0" w:color="auto"/>
      </w:divBdr>
    </w:div>
    <w:div w:id="43603574">
      <w:bodyDiv w:val="1"/>
      <w:marLeft w:val="0"/>
      <w:marRight w:val="0"/>
      <w:marTop w:val="0"/>
      <w:marBottom w:val="0"/>
      <w:divBdr>
        <w:top w:val="none" w:sz="0" w:space="0" w:color="auto"/>
        <w:left w:val="none" w:sz="0" w:space="0" w:color="auto"/>
        <w:bottom w:val="none" w:sz="0" w:space="0" w:color="auto"/>
        <w:right w:val="none" w:sz="0" w:space="0" w:color="auto"/>
      </w:divBdr>
    </w:div>
    <w:div w:id="43676525">
      <w:bodyDiv w:val="1"/>
      <w:marLeft w:val="0"/>
      <w:marRight w:val="0"/>
      <w:marTop w:val="0"/>
      <w:marBottom w:val="0"/>
      <w:divBdr>
        <w:top w:val="none" w:sz="0" w:space="0" w:color="auto"/>
        <w:left w:val="none" w:sz="0" w:space="0" w:color="auto"/>
        <w:bottom w:val="none" w:sz="0" w:space="0" w:color="auto"/>
        <w:right w:val="none" w:sz="0" w:space="0" w:color="auto"/>
      </w:divBdr>
    </w:div>
    <w:div w:id="43800106">
      <w:bodyDiv w:val="1"/>
      <w:marLeft w:val="0"/>
      <w:marRight w:val="0"/>
      <w:marTop w:val="0"/>
      <w:marBottom w:val="0"/>
      <w:divBdr>
        <w:top w:val="none" w:sz="0" w:space="0" w:color="auto"/>
        <w:left w:val="none" w:sz="0" w:space="0" w:color="auto"/>
        <w:bottom w:val="none" w:sz="0" w:space="0" w:color="auto"/>
        <w:right w:val="none" w:sz="0" w:space="0" w:color="auto"/>
      </w:divBdr>
    </w:div>
    <w:div w:id="44066382">
      <w:bodyDiv w:val="1"/>
      <w:marLeft w:val="0"/>
      <w:marRight w:val="0"/>
      <w:marTop w:val="0"/>
      <w:marBottom w:val="0"/>
      <w:divBdr>
        <w:top w:val="none" w:sz="0" w:space="0" w:color="auto"/>
        <w:left w:val="none" w:sz="0" w:space="0" w:color="auto"/>
        <w:bottom w:val="none" w:sz="0" w:space="0" w:color="auto"/>
        <w:right w:val="none" w:sz="0" w:space="0" w:color="auto"/>
      </w:divBdr>
    </w:div>
    <w:div w:id="46497473">
      <w:bodyDiv w:val="1"/>
      <w:marLeft w:val="0"/>
      <w:marRight w:val="0"/>
      <w:marTop w:val="0"/>
      <w:marBottom w:val="0"/>
      <w:divBdr>
        <w:top w:val="none" w:sz="0" w:space="0" w:color="auto"/>
        <w:left w:val="none" w:sz="0" w:space="0" w:color="auto"/>
        <w:bottom w:val="none" w:sz="0" w:space="0" w:color="auto"/>
        <w:right w:val="none" w:sz="0" w:space="0" w:color="auto"/>
      </w:divBdr>
    </w:div>
    <w:div w:id="47262713">
      <w:bodyDiv w:val="1"/>
      <w:marLeft w:val="0"/>
      <w:marRight w:val="0"/>
      <w:marTop w:val="0"/>
      <w:marBottom w:val="0"/>
      <w:divBdr>
        <w:top w:val="none" w:sz="0" w:space="0" w:color="auto"/>
        <w:left w:val="none" w:sz="0" w:space="0" w:color="auto"/>
        <w:bottom w:val="none" w:sz="0" w:space="0" w:color="auto"/>
        <w:right w:val="none" w:sz="0" w:space="0" w:color="auto"/>
      </w:divBdr>
    </w:div>
    <w:div w:id="47850389">
      <w:bodyDiv w:val="1"/>
      <w:marLeft w:val="0"/>
      <w:marRight w:val="0"/>
      <w:marTop w:val="0"/>
      <w:marBottom w:val="0"/>
      <w:divBdr>
        <w:top w:val="none" w:sz="0" w:space="0" w:color="auto"/>
        <w:left w:val="none" w:sz="0" w:space="0" w:color="auto"/>
        <w:bottom w:val="none" w:sz="0" w:space="0" w:color="auto"/>
        <w:right w:val="none" w:sz="0" w:space="0" w:color="auto"/>
      </w:divBdr>
    </w:div>
    <w:div w:id="47992975">
      <w:bodyDiv w:val="1"/>
      <w:marLeft w:val="0"/>
      <w:marRight w:val="0"/>
      <w:marTop w:val="0"/>
      <w:marBottom w:val="0"/>
      <w:divBdr>
        <w:top w:val="none" w:sz="0" w:space="0" w:color="auto"/>
        <w:left w:val="none" w:sz="0" w:space="0" w:color="auto"/>
        <w:bottom w:val="none" w:sz="0" w:space="0" w:color="auto"/>
        <w:right w:val="none" w:sz="0" w:space="0" w:color="auto"/>
      </w:divBdr>
    </w:div>
    <w:div w:id="49227653">
      <w:bodyDiv w:val="1"/>
      <w:marLeft w:val="0"/>
      <w:marRight w:val="0"/>
      <w:marTop w:val="0"/>
      <w:marBottom w:val="0"/>
      <w:divBdr>
        <w:top w:val="none" w:sz="0" w:space="0" w:color="auto"/>
        <w:left w:val="none" w:sz="0" w:space="0" w:color="auto"/>
        <w:bottom w:val="none" w:sz="0" w:space="0" w:color="auto"/>
        <w:right w:val="none" w:sz="0" w:space="0" w:color="auto"/>
      </w:divBdr>
    </w:div>
    <w:div w:id="49811563">
      <w:bodyDiv w:val="1"/>
      <w:marLeft w:val="0"/>
      <w:marRight w:val="0"/>
      <w:marTop w:val="0"/>
      <w:marBottom w:val="0"/>
      <w:divBdr>
        <w:top w:val="none" w:sz="0" w:space="0" w:color="auto"/>
        <w:left w:val="none" w:sz="0" w:space="0" w:color="auto"/>
        <w:bottom w:val="none" w:sz="0" w:space="0" w:color="auto"/>
        <w:right w:val="none" w:sz="0" w:space="0" w:color="auto"/>
      </w:divBdr>
    </w:div>
    <w:div w:id="51319128">
      <w:bodyDiv w:val="1"/>
      <w:marLeft w:val="0"/>
      <w:marRight w:val="0"/>
      <w:marTop w:val="0"/>
      <w:marBottom w:val="0"/>
      <w:divBdr>
        <w:top w:val="none" w:sz="0" w:space="0" w:color="auto"/>
        <w:left w:val="none" w:sz="0" w:space="0" w:color="auto"/>
        <w:bottom w:val="none" w:sz="0" w:space="0" w:color="auto"/>
        <w:right w:val="none" w:sz="0" w:space="0" w:color="auto"/>
      </w:divBdr>
    </w:div>
    <w:div w:id="54596936">
      <w:bodyDiv w:val="1"/>
      <w:marLeft w:val="0"/>
      <w:marRight w:val="0"/>
      <w:marTop w:val="0"/>
      <w:marBottom w:val="0"/>
      <w:divBdr>
        <w:top w:val="none" w:sz="0" w:space="0" w:color="auto"/>
        <w:left w:val="none" w:sz="0" w:space="0" w:color="auto"/>
        <w:bottom w:val="none" w:sz="0" w:space="0" w:color="auto"/>
        <w:right w:val="none" w:sz="0" w:space="0" w:color="auto"/>
      </w:divBdr>
    </w:div>
    <w:div w:id="55007670">
      <w:bodyDiv w:val="1"/>
      <w:marLeft w:val="0"/>
      <w:marRight w:val="0"/>
      <w:marTop w:val="0"/>
      <w:marBottom w:val="0"/>
      <w:divBdr>
        <w:top w:val="none" w:sz="0" w:space="0" w:color="auto"/>
        <w:left w:val="none" w:sz="0" w:space="0" w:color="auto"/>
        <w:bottom w:val="none" w:sz="0" w:space="0" w:color="auto"/>
        <w:right w:val="none" w:sz="0" w:space="0" w:color="auto"/>
      </w:divBdr>
    </w:div>
    <w:div w:id="55589099">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8066475">
      <w:bodyDiv w:val="1"/>
      <w:marLeft w:val="0"/>
      <w:marRight w:val="0"/>
      <w:marTop w:val="0"/>
      <w:marBottom w:val="0"/>
      <w:divBdr>
        <w:top w:val="none" w:sz="0" w:space="0" w:color="auto"/>
        <w:left w:val="none" w:sz="0" w:space="0" w:color="auto"/>
        <w:bottom w:val="none" w:sz="0" w:space="0" w:color="auto"/>
        <w:right w:val="none" w:sz="0" w:space="0" w:color="auto"/>
      </w:divBdr>
    </w:div>
    <w:div w:id="59063222">
      <w:bodyDiv w:val="1"/>
      <w:marLeft w:val="0"/>
      <w:marRight w:val="0"/>
      <w:marTop w:val="0"/>
      <w:marBottom w:val="0"/>
      <w:divBdr>
        <w:top w:val="none" w:sz="0" w:space="0" w:color="auto"/>
        <w:left w:val="none" w:sz="0" w:space="0" w:color="auto"/>
        <w:bottom w:val="none" w:sz="0" w:space="0" w:color="auto"/>
        <w:right w:val="none" w:sz="0" w:space="0" w:color="auto"/>
      </w:divBdr>
    </w:div>
    <w:div w:id="59987467">
      <w:bodyDiv w:val="1"/>
      <w:marLeft w:val="0"/>
      <w:marRight w:val="0"/>
      <w:marTop w:val="0"/>
      <w:marBottom w:val="0"/>
      <w:divBdr>
        <w:top w:val="none" w:sz="0" w:space="0" w:color="auto"/>
        <w:left w:val="none" w:sz="0" w:space="0" w:color="auto"/>
        <w:bottom w:val="none" w:sz="0" w:space="0" w:color="auto"/>
        <w:right w:val="none" w:sz="0" w:space="0" w:color="auto"/>
      </w:divBdr>
    </w:div>
    <w:div w:id="61684997">
      <w:bodyDiv w:val="1"/>
      <w:marLeft w:val="0"/>
      <w:marRight w:val="0"/>
      <w:marTop w:val="0"/>
      <w:marBottom w:val="0"/>
      <w:divBdr>
        <w:top w:val="none" w:sz="0" w:space="0" w:color="auto"/>
        <w:left w:val="none" w:sz="0" w:space="0" w:color="auto"/>
        <w:bottom w:val="none" w:sz="0" w:space="0" w:color="auto"/>
        <w:right w:val="none" w:sz="0" w:space="0" w:color="auto"/>
      </w:divBdr>
    </w:div>
    <w:div w:id="63532697">
      <w:bodyDiv w:val="1"/>
      <w:marLeft w:val="0"/>
      <w:marRight w:val="0"/>
      <w:marTop w:val="0"/>
      <w:marBottom w:val="0"/>
      <w:divBdr>
        <w:top w:val="none" w:sz="0" w:space="0" w:color="auto"/>
        <w:left w:val="none" w:sz="0" w:space="0" w:color="auto"/>
        <w:bottom w:val="none" w:sz="0" w:space="0" w:color="auto"/>
        <w:right w:val="none" w:sz="0" w:space="0" w:color="auto"/>
      </w:divBdr>
    </w:div>
    <w:div w:id="65341946">
      <w:bodyDiv w:val="1"/>
      <w:marLeft w:val="0"/>
      <w:marRight w:val="0"/>
      <w:marTop w:val="0"/>
      <w:marBottom w:val="0"/>
      <w:divBdr>
        <w:top w:val="none" w:sz="0" w:space="0" w:color="auto"/>
        <w:left w:val="none" w:sz="0" w:space="0" w:color="auto"/>
        <w:bottom w:val="none" w:sz="0" w:space="0" w:color="auto"/>
        <w:right w:val="none" w:sz="0" w:space="0" w:color="auto"/>
      </w:divBdr>
    </w:div>
    <w:div w:id="65417047">
      <w:bodyDiv w:val="1"/>
      <w:marLeft w:val="0"/>
      <w:marRight w:val="0"/>
      <w:marTop w:val="0"/>
      <w:marBottom w:val="0"/>
      <w:divBdr>
        <w:top w:val="none" w:sz="0" w:space="0" w:color="auto"/>
        <w:left w:val="none" w:sz="0" w:space="0" w:color="auto"/>
        <w:bottom w:val="none" w:sz="0" w:space="0" w:color="auto"/>
        <w:right w:val="none" w:sz="0" w:space="0" w:color="auto"/>
      </w:divBdr>
    </w:div>
    <w:div w:id="66002905">
      <w:bodyDiv w:val="1"/>
      <w:marLeft w:val="0"/>
      <w:marRight w:val="0"/>
      <w:marTop w:val="0"/>
      <w:marBottom w:val="0"/>
      <w:divBdr>
        <w:top w:val="none" w:sz="0" w:space="0" w:color="auto"/>
        <w:left w:val="none" w:sz="0" w:space="0" w:color="auto"/>
        <w:bottom w:val="none" w:sz="0" w:space="0" w:color="auto"/>
        <w:right w:val="none" w:sz="0" w:space="0" w:color="auto"/>
      </w:divBdr>
    </w:div>
    <w:div w:id="67195858">
      <w:bodyDiv w:val="1"/>
      <w:marLeft w:val="0"/>
      <w:marRight w:val="0"/>
      <w:marTop w:val="0"/>
      <w:marBottom w:val="0"/>
      <w:divBdr>
        <w:top w:val="none" w:sz="0" w:space="0" w:color="auto"/>
        <w:left w:val="none" w:sz="0" w:space="0" w:color="auto"/>
        <w:bottom w:val="none" w:sz="0" w:space="0" w:color="auto"/>
        <w:right w:val="none" w:sz="0" w:space="0" w:color="auto"/>
      </w:divBdr>
    </w:div>
    <w:div w:id="70658922">
      <w:bodyDiv w:val="1"/>
      <w:marLeft w:val="0"/>
      <w:marRight w:val="0"/>
      <w:marTop w:val="0"/>
      <w:marBottom w:val="0"/>
      <w:divBdr>
        <w:top w:val="none" w:sz="0" w:space="0" w:color="auto"/>
        <w:left w:val="none" w:sz="0" w:space="0" w:color="auto"/>
        <w:bottom w:val="none" w:sz="0" w:space="0" w:color="auto"/>
        <w:right w:val="none" w:sz="0" w:space="0" w:color="auto"/>
      </w:divBdr>
    </w:div>
    <w:div w:id="72817624">
      <w:bodyDiv w:val="1"/>
      <w:marLeft w:val="0"/>
      <w:marRight w:val="0"/>
      <w:marTop w:val="0"/>
      <w:marBottom w:val="0"/>
      <w:divBdr>
        <w:top w:val="none" w:sz="0" w:space="0" w:color="auto"/>
        <w:left w:val="none" w:sz="0" w:space="0" w:color="auto"/>
        <w:bottom w:val="none" w:sz="0" w:space="0" w:color="auto"/>
        <w:right w:val="none" w:sz="0" w:space="0" w:color="auto"/>
      </w:divBdr>
    </w:div>
    <w:div w:id="73403034">
      <w:bodyDiv w:val="1"/>
      <w:marLeft w:val="0"/>
      <w:marRight w:val="0"/>
      <w:marTop w:val="0"/>
      <w:marBottom w:val="0"/>
      <w:divBdr>
        <w:top w:val="none" w:sz="0" w:space="0" w:color="auto"/>
        <w:left w:val="none" w:sz="0" w:space="0" w:color="auto"/>
        <w:bottom w:val="none" w:sz="0" w:space="0" w:color="auto"/>
        <w:right w:val="none" w:sz="0" w:space="0" w:color="auto"/>
      </w:divBdr>
    </w:div>
    <w:div w:id="74017199">
      <w:bodyDiv w:val="1"/>
      <w:marLeft w:val="0"/>
      <w:marRight w:val="0"/>
      <w:marTop w:val="0"/>
      <w:marBottom w:val="0"/>
      <w:divBdr>
        <w:top w:val="none" w:sz="0" w:space="0" w:color="auto"/>
        <w:left w:val="none" w:sz="0" w:space="0" w:color="auto"/>
        <w:bottom w:val="none" w:sz="0" w:space="0" w:color="auto"/>
        <w:right w:val="none" w:sz="0" w:space="0" w:color="auto"/>
      </w:divBdr>
    </w:div>
    <w:div w:id="76443869">
      <w:bodyDiv w:val="1"/>
      <w:marLeft w:val="0"/>
      <w:marRight w:val="0"/>
      <w:marTop w:val="0"/>
      <w:marBottom w:val="0"/>
      <w:divBdr>
        <w:top w:val="none" w:sz="0" w:space="0" w:color="auto"/>
        <w:left w:val="none" w:sz="0" w:space="0" w:color="auto"/>
        <w:bottom w:val="none" w:sz="0" w:space="0" w:color="auto"/>
        <w:right w:val="none" w:sz="0" w:space="0" w:color="auto"/>
      </w:divBdr>
    </w:div>
    <w:div w:id="79714644">
      <w:bodyDiv w:val="1"/>
      <w:marLeft w:val="0"/>
      <w:marRight w:val="0"/>
      <w:marTop w:val="0"/>
      <w:marBottom w:val="0"/>
      <w:divBdr>
        <w:top w:val="none" w:sz="0" w:space="0" w:color="auto"/>
        <w:left w:val="none" w:sz="0" w:space="0" w:color="auto"/>
        <w:bottom w:val="none" w:sz="0" w:space="0" w:color="auto"/>
        <w:right w:val="none" w:sz="0" w:space="0" w:color="auto"/>
      </w:divBdr>
    </w:div>
    <w:div w:id="79832816">
      <w:bodyDiv w:val="1"/>
      <w:marLeft w:val="0"/>
      <w:marRight w:val="0"/>
      <w:marTop w:val="0"/>
      <w:marBottom w:val="0"/>
      <w:divBdr>
        <w:top w:val="none" w:sz="0" w:space="0" w:color="auto"/>
        <w:left w:val="none" w:sz="0" w:space="0" w:color="auto"/>
        <w:bottom w:val="none" w:sz="0" w:space="0" w:color="auto"/>
        <w:right w:val="none" w:sz="0" w:space="0" w:color="auto"/>
      </w:divBdr>
    </w:div>
    <w:div w:id="80495813">
      <w:bodyDiv w:val="1"/>
      <w:marLeft w:val="0"/>
      <w:marRight w:val="0"/>
      <w:marTop w:val="0"/>
      <w:marBottom w:val="0"/>
      <w:divBdr>
        <w:top w:val="none" w:sz="0" w:space="0" w:color="auto"/>
        <w:left w:val="none" w:sz="0" w:space="0" w:color="auto"/>
        <w:bottom w:val="none" w:sz="0" w:space="0" w:color="auto"/>
        <w:right w:val="none" w:sz="0" w:space="0" w:color="auto"/>
      </w:divBdr>
    </w:div>
    <w:div w:id="81997283">
      <w:bodyDiv w:val="1"/>
      <w:marLeft w:val="0"/>
      <w:marRight w:val="0"/>
      <w:marTop w:val="0"/>
      <w:marBottom w:val="0"/>
      <w:divBdr>
        <w:top w:val="none" w:sz="0" w:space="0" w:color="auto"/>
        <w:left w:val="none" w:sz="0" w:space="0" w:color="auto"/>
        <w:bottom w:val="none" w:sz="0" w:space="0" w:color="auto"/>
        <w:right w:val="none" w:sz="0" w:space="0" w:color="auto"/>
      </w:divBdr>
    </w:div>
    <w:div w:id="82803328">
      <w:bodyDiv w:val="1"/>
      <w:marLeft w:val="0"/>
      <w:marRight w:val="0"/>
      <w:marTop w:val="0"/>
      <w:marBottom w:val="0"/>
      <w:divBdr>
        <w:top w:val="none" w:sz="0" w:space="0" w:color="auto"/>
        <w:left w:val="none" w:sz="0" w:space="0" w:color="auto"/>
        <w:bottom w:val="none" w:sz="0" w:space="0" w:color="auto"/>
        <w:right w:val="none" w:sz="0" w:space="0" w:color="auto"/>
      </w:divBdr>
    </w:div>
    <w:div w:id="83377387">
      <w:bodyDiv w:val="1"/>
      <w:marLeft w:val="0"/>
      <w:marRight w:val="0"/>
      <w:marTop w:val="0"/>
      <w:marBottom w:val="0"/>
      <w:divBdr>
        <w:top w:val="none" w:sz="0" w:space="0" w:color="auto"/>
        <w:left w:val="none" w:sz="0" w:space="0" w:color="auto"/>
        <w:bottom w:val="none" w:sz="0" w:space="0" w:color="auto"/>
        <w:right w:val="none" w:sz="0" w:space="0" w:color="auto"/>
      </w:divBdr>
    </w:div>
    <w:div w:id="83767102">
      <w:bodyDiv w:val="1"/>
      <w:marLeft w:val="0"/>
      <w:marRight w:val="0"/>
      <w:marTop w:val="0"/>
      <w:marBottom w:val="0"/>
      <w:divBdr>
        <w:top w:val="none" w:sz="0" w:space="0" w:color="auto"/>
        <w:left w:val="none" w:sz="0" w:space="0" w:color="auto"/>
        <w:bottom w:val="none" w:sz="0" w:space="0" w:color="auto"/>
        <w:right w:val="none" w:sz="0" w:space="0" w:color="auto"/>
      </w:divBdr>
    </w:div>
    <w:div w:id="84570189">
      <w:bodyDiv w:val="1"/>
      <w:marLeft w:val="0"/>
      <w:marRight w:val="0"/>
      <w:marTop w:val="0"/>
      <w:marBottom w:val="0"/>
      <w:divBdr>
        <w:top w:val="none" w:sz="0" w:space="0" w:color="auto"/>
        <w:left w:val="none" w:sz="0" w:space="0" w:color="auto"/>
        <w:bottom w:val="none" w:sz="0" w:space="0" w:color="auto"/>
        <w:right w:val="none" w:sz="0" w:space="0" w:color="auto"/>
      </w:divBdr>
    </w:div>
    <w:div w:id="84813479">
      <w:bodyDiv w:val="1"/>
      <w:marLeft w:val="0"/>
      <w:marRight w:val="0"/>
      <w:marTop w:val="0"/>
      <w:marBottom w:val="0"/>
      <w:divBdr>
        <w:top w:val="none" w:sz="0" w:space="0" w:color="auto"/>
        <w:left w:val="none" w:sz="0" w:space="0" w:color="auto"/>
        <w:bottom w:val="none" w:sz="0" w:space="0" w:color="auto"/>
        <w:right w:val="none" w:sz="0" w:space="0" w:color="auto"/>
      </w:divBdr>
    </w:div>
    <w:div w:id="85348349">
      <w:bodyDiv w:val="1"/>
      <w:marLeft w:val="0"/>
      <w:marRight w:val="0"/>
      <w:marTop w:val="0"/>
      <w:marBottom w:val="0"/>
      <w:divBdr>
        <w:top w:val="none" w:sz="0" w:space="0" w:color="auto"/>
        <w:left w:val="none" w:sz="0" w:space="0" w:color="auto"/>
        <w:bottom w:val="none" w:sz="0" w:space="0" w:color="auto"/>
        <w:right w:val="none" w:sz="0" w:space="0" w:color="auto"/>
      </w:divBdr>
    </w:div>
    <w:div w:id="85420158">
      <w:bodyDiv w:val="1"/>
      <w:marLeft w:val="0"/>
      <w:marRight w:val="0"/>
      <w:marTop w:val="0"/>
      <w:marBottom w:val="0"/>
      <w:divBdr>
        <w:top w:val="none" w:sz="0" w:space="0" w:color="auto"/>
        <w:left w:val="none" w:sz="0" w:space="0" w:color="auto"/>
        <w:bottom w:val="none" w:sz="0" w:space="0" w:color="auto"/>
        <w:right w:val="none" w:sz="0" w:space="0" w:color="auto"/>
      </w:divBdr>
    </w:div>
    <w:div w:id="87118697">
      <w:bodyDiv w:val="1"/>
      <w:marLeft w:val="0"/>
      <w:marRight w:val="0"/>
      <w:marTop w:val="0"/>
      <w:marBottom w:val="0"/>
      <w:divBdr>
        <w:top w:val="none" w:sz="0" w:space="0" w:color="auto"/>
        <w:left w:val="none" w:sz="0" w:space="0" w:color="auto"/>
        <w:bottom w:val="none" w:sz="0" w:space="0" w:color="auto"/>
        <w:right w:val="none" w:sz="0" w:space="0" w:color="auto"/>
      </w:divBdr>
    </w:div>
    <w:div w:id="87166084">
      <w:bodyDiv w:val="1"/>
      <w:marLeft w:val="0"/>
      <w:marRight w:val="0"/>
      <w:marTop w:val="0"/>
      <w:marBottom w:val="0"/>
      <w:divBdr>
        <w:top w:val="none" w:sz="0" w:space="0" w:color="auto"/>
        <w:left w:val="none" w:sz="0" w:space="0" w:color="auto"/>
        <w:bottom w:val="none" w:sz="0" w:space="0" w:color="auto"/>
        <w:right w:val="none" w:sz="0" w:space="0" w:color="auto"/>
      </w:divBdr>
    </w:div>
    <w:div w:id="88015639">
      <w:bodyDiv w:val="1"/>
      <w:marLeft w:val="0"/>
      <w:marRight w:val="0"/>
      <w:marTop w:val="0"/>
      <w:marBottom w:val="0"/>
      <w:divBdr>
        <w:top w:val="none" w:sz="0" w:space="0" w:color="auto"/>
        <w:left w:val="none" w:sz="0" w:space="0" w:color="auto"/>
        <w:bottom w:val="none" w:sz="0" w:space="0" w:color="auto"/>
        <w:right w:val="none" w:sz="0" w:space="0" w:color="auto"/>
      </w:divBdr>
    </w:div>
    <w:div w:id="88623380">
      <w:bodyDiv w:val="1"/>
      <w:marLeft w:val="0"/>
      <w:marRight w:val="0"/>
      <w:marTop w:val="0"/>
      <w:marBottom w:val="0"/>
      <w:divBdr>
        <w:top w:val="none" w:sz="0" w:space="0" w:color="auto"/>
        <w:left w:val="none" w:sz="0" w:space="0" w:color="auto"/>
        <w:bottom w:val="none" w:sz="0" w:space="0" w:color="auto"/>
        <w:right w:val="none" w:sz="0" w:space="0" w:color="auto"/>
      </w:divBdr>
    </w:div>
    <w:div w:id="88623571">
      <w:bodyDiv w:val="1"/>
      <w:marLeft w:val="0"/>
      <w:marRight w:val="0"/>
      <w:marTop w:val="0"/>
      <w:marBottom w:val="0"/>
      <w:divBdr>
        <w:top w:val="none" w:sz="0" w:space="0" w:color="auto"/>
        <w:left w:val="none" w:sz="0" w:space="0" w:color="auto"/>
        <w:bottom w:val="none" w:sz="0" w:space="0" w:color="auto"/>
        <w:right w:val="none" w:sz="0" w:space="0" w:color="auto"/>
      </w:divBdr>
    </w:div>
    <w:div w:id="91125077">
      <w:bodyDiv w:val="1"/>
      <w:marLeft w:val="0"/>
      <w:marRight w:val="0"/>
      <w:marTop w:val="0"/>
      <w:marBottom w:val="0"/>
      <w:divBdr>
        <w:top w:val="none" w:sz="0" w:space="0" w:color="auto"/>
        <w:left w:val="none" w:sz="0" w:space="0" w:color="auto"/>
        <w:bottom w:val="none" w:sz="0" w:space="0" w:color="auto"/>
        <w:right w:val="none" w:sz="0" w:space="0" w:color="auto"/>
      </w:divBdr>
    </w:div>
    <w:div w:id="91821257">
      <w:bodyDiv w:val="1"/>
      <w:marLeft w:val="0"/>
      <w:marRight w:val="0"/>
      <w:marTop w:val="0"/>
      <w:marBottom w:val="0"/>
      <w:divBdr>
        <w:top w:val="none" w:sz="0" w:space="0" w:color="auto"/>
        <w:left w:val="none" w:sz="0" w:space="0" w:color="auto"/>
        <w:bottom w:val="none" w:sz="0" w:space="0" w:color="auto"/>
        <w:right w:val="none" w:sz="0" w:space="0" w:color="auto"/>
      </w:divBdr>
    </w:div>
    <w:div w:id="93289199">
      <w:bodyDiv w:val="1"/>
      <w:marLeft w:val="0"/>
      <w:marRight w:val="0"/>
      <w:marTop w:val="0"/>
      <w:marBottom w:val="0"/>
      <w:divBdr>
        <w:top w:val="none" w:sz="0" w:space="0" w:color="auto"/>
        <w:left w:val="none" w:sz="0" w:space="0" w:color="auto"/>
        <w:bottom w:val="none" w:sz="0" w:space="0" w:color="auto"/>
        <w:right w:val="none" w:sz="0" w:space="0" w:color="auto"/>
      </w:divBdr>
    </w:div>
    <w:div w:id="94329534">
      <w:bodyDiv w:val="1"/>
      <w:marLeft w:val="0"/>
      <w:marRight w:val="0"/>
      <w:marTop w:val="0"/>
      <w:marBottom w:val="0"/>
      <w:divBdr>
        <w:top w:val="none" w:sz="0" w:space="0" w:color="auto"/>
        <w:left w:val="none" w:sz="0" w:space="0" w:color="auto"/>
        <w:bottom w:val="none" w:sz="0" w:space="0" w:color="auto"/>
        <w:right w:val="none" w:sz="0" w:space="0" w:color="auto"/>
      </w:divBdr>
    </w:div>
    <w:div w:id="95101052">
      <w:bodyDiv w:val="1"/>
      <w:marLeft w:val="0"/>
      <w:marRight w:val="0"/>
      <w:marTop w:val="0"/>
      <w:marBottom w:val="0"/>
      <w:divBdr>
        <w:top w:val="none" w:sz="0" w:space="0" w:color="auto"/>
        <w:left w:val="none" w:sz="0" w:space="0" w:color="auto"/>
        <w:bottom w:val="none" w:sz="0" w:space="0" w:color="auto"/>
        <w:right w:val="none" w:sz="0" w:space="0" w:color="auto"/>
      </w:divBdr>
    </w:div>
    <w:div w:id="96407770">
      <w:bodyDiv w:val="1"/>
      <w:marLeft w:val="0"/>
      <w:marRight w:val="0"/>
      <w:marTop w:val="0"/>
      <w:marBottom w:val="0"/>
      <w:divBdr>
        <w:top w:val="none" w:sz="0" w:space="0" w:color="auto"/>
        <w:left w:val="none" w:sz="0" w:space="0" w:color="auto"/>
        <w:bottom w:val="none" w:sz="0" w:space="0" w:color="auto"/>
        <w:right w:val="none" w:sz="0" w:space="0" w:color="auto"/>
      </w:divBdr>
    </w:div>
    <w:div w:id="97070782">
      <w:bodyDiv w:val="1"/>
      <w:marLeft w:val="0"/>
      <w:marRight w:val="0"/>
      <w:marTop w:val="0"/>
      <w:marBottom w:val="0"/>
      <w:divBdr>
        <w:top w:val="none" w:sz="0" w:space="0" w:color="auto"/>
        <w:left w:val="none" w:sz="0" w:space="0" w:color="auto"/>
        <w:bottom w:val="none" w:sz="0" w:space="0" w:color="auto"/>
        <w:right w:val="none" w:sz="0" w:space="0" w:color="auto"/>
      </w:divBdr>
    </w:div>
    <w:div w:id="97482914">
      <w:bodyDiv w:val="1"/>
      <w:marLeft w:val="0"/>
      <w:marRight w:val="0"/>
      <w:marTop w:val="0"/>
      <w:marBottom w:val="0"/>
      <w:divBdr>
        <w:top w:val="none" w:sz="0" w:space="0" w:color="auto"/>
        <w:left w:val="none" w:sz="0" w:space="0" w:color="auto"/>
        <w:bottom w:val="none" w:sz="0" w:space="0" w:color="auto"/>
        <w:right w:val="none" w:sz="0" w:space="0" w:color="auto"/>
      </w:divBdr>
    </w:div>
    <w:div w:id="99028904">
      <w:bodyDiv w:val="1"/>
      <w:marLeft w:val="0"/>
      <w:marRight w:val="0"/>
      <w:marTop w:val="0"/>
      <w:marBottom w:val="0"/>
      <w:divBdr>
        <w:top w:val="none" w:sz="0" w:space="0" w:color="auto"/>
        <w:left w:val="none" w:sz="0" w:space="0" w:color="auto"/>
        <w:bottom w:val="none" w:sz="0" w:space="0" w:color="auto"/>
        <w:right w:val="none" w:sz="0" w:space="0" w:color="auto"/>
      </w:divBdr>
    </w:div>
    <w:div w:id="99685339">
      <w:bodyDiv w:val="1"/>
      <w:marLeft w:val="0"/>
      <w:marRight w:val="0"/>
      <w:marTop w:val="0"/>
      <w:marBottom w:val="0"/>
      <w:divBdr>
        <w:top w:val="none" w:sz="0" w:space="0" w:color="auto"/>
        <w:left w:val="none" w:sz="0" w:space="0" w:color="auto"/>
        <w:bottom w:val="none" w:sz="0" w:space="0" w:color="auto"/>
        <w:right w:val="none" w:sz="0" w:space="0" w:color="auto"/>
      </w:divBdr>
    </w:div>
    <w:div w:id="100497943">
      <w:bodyDiv w:val="1"/>
      <w:marLeft w:val="0"/>
      <w:marRight w:val="0"/>
      <w:marTop w:val="0"/>
      <w:marBottom w:val="0"/>
      <w:divBdr>
        <w:top w:val="none" w:sz="0" w:space="0" w:color="auto"/>
        <w:left w:val="none" w:sz="0" w:space="0" w:color="auto"/>
        <w:bottom w:val="none" w:sz="0" w:space="0" w:color="auto"/>
        <w:right w:val="none" w:sz="0" w:space="0" w:color="auto"/>
      </w:divBdr>
    </w:div>
    <w:div w:id="100955656">
      <w:bodyDiv w:val="1"/>
      <w:marLeft w:val="0"/>
      <w:marRight w:val="0"/>
      <w:marTop w:val="0"/>
      <w:marBottom w:val="0"/>
      <w:divBdr>
        <w:top w:val="none" w:sz="0" w:space="0" w:color="auto"/>
        <w:left w:val="none" w:sz="0" w:space="0" w:color="auto"/>
        <w:bottom w:val="none" w:sz="0" w:space="0" w:color="auto"/>
        <w:right w:val="none" w:sz="0" w:space="0" w:color="auto"/>
      </w:divBdr>
    </w:div>
    <w:div w:id="102071865">
      <w:bodyDiv w:val="1"/>
      <w:marLeft w:val="0"/>
      <w:marRight w:val="0"/>
      <w:marTop w:val="0"/>
      <w:marBottom w:val="0"/>
      <w:divBdr>
        <w:top w:val="none" w:sz="0" w:space="0" w:color="auto"/>
        <w:left w:val="none" w:sz="0" w:space="0" w:color="auto"/>
        <w:bottom w:val="none" w:sz="0" w:space="0" w:color="auto"/>
        <w:right w:val="none" w:sz="0" w:space="0" w:color="auto"/>
      </w:divBdr>
    </w:div>
    <w:div w:id="102650676">
      <w:bodyDiv w:val="1"/>
      <w:marLeft w:val="0"/>
      <w:marRight w:val="0"/>
      <w:marTop w:val="0"/>
      <w:marBottom w:val="0"/>
      <w:divBdr>
        <w:top w:val="none" w:sz="0" w:space="0" w:color="auto"/>
        <w:left w:val="none" w:sz="0" w:space="0" w:color="auto"/>
        <w:bottom w:val="none" w:sz="0" w:space="0" w:color="auto"/>
        <w:right w:val="none" w:sz="0" w:space="0" w:color="auto"/>
      </w:divBdr>
    </w:div>
    <w:div w:id="102847591">
      <w:bodyDiv w:val="1"/>
      <w:marLeft w:val="0"/>
      <w:marRight w:val="0"/>
      <w:marTop w:val="0"/>
      <w:marBottom w:val="0"/>
      <w:divBdr>
        <w:top w:val="none" w:sz="0" w:space="0" w:color="auto"/>
        <w:left w:val="none" w:sz="0" w:space="0" w:color="auto"/>
        <w:bottom w:val="none" w:sz="0" w:space="0" w:color="auto"/>
        <w:right w:val="none" w:sz="0" w:space="0" w:color="auto"/>
      </w:divBdr>
    </w:div>
    <w:div w:id="102891858">
      <w:bodyDiv w:val="1"/>
      <w:marLeft w:val="0"/>
      <w:marRight w:val="0"/>
      <w:marTop w:val="0"/>
      <w:marBottom w:val="0"/>
      <w:divBdr>
        <w:top w:val="none" w:sz="0" w:space="0" w:color="auto"/>
        <w:left w:val="none" w:sz="0" w:space="0" w:color="auto"/>
        <w:bottom w:val="none" w:sz="0" w:space="0" w:color="auto"/>
        <w:right w:val="none" w:sz="0" w:space="0" w:color="auto"/>
      </w:divBdr>
    </w:div>
    <w:div w:id="105776247">
      <w:bodyDiv w:val="1"/>
      <w:marLeft w:val="0"/>
      <w:marRight w:val="0"/>
      <w:marTop w:val="0"/>
      <w:marBottom w:val="0"/>
      <w:divBdr>
        <w:top w:val="none" w:sz="0" w:space="0" w:color="auto"/>
        <w:left w:val="none" w:sz="0" w:space="0" w:color="auto"/>
        <w:bottom w:val="none" w:sz="0" w:space="0" w:color="auto"/>
        <w:right w:val="none" w:sz="0" w:space="0" w:color="auto"/>
      </w:divBdr>
    </w:div>
    <w:div w:id="107048244">
      <w:bodyDiv w:val="1"/>
      <w:marLeft w:val="0"/>
      <w:marRight w:val="0"/>
      <w:marTop w:val="0"/>
      <w:marBottom w:val="0"/>
      <w:divBdr>
        <w:top w:val="none" w:sz="0" w:space="0" w:color="auto"/>
        <w:left w:val="none" w:sz="0" w:space="0" w:color="auto"/>
        <w:bottom w:val="none" w:sz="0" w:space="0" w:color="auto"/>
        <w:right w:val="none" w:sz="0" w:space="0" w:color="auto"/>
      </w:divBdr>
    </w:div>
    <w:div w:id="108475500">
      <w:bodyDiv w:val="1"/>
      <w:marLeft w:val="0"/>
      <w:marRight w:val="0"/>
      <w:marTop w:val="0"/>
      <w:marBottom w:val="0"/>
      <w:divBdr>
        <w:top w:val="none" w:sz="0" w:space="0" w:color="auto"/>
        <w:left w:val="none" w:sz="0" w:space="0" w:color="auto"/>
        <w:bottom w:val="none" w:sz="0" w:space="0" w:color="auto"/>
        <w:right w:val="none" w:sz="0" w:space="0" w:color="auto"/>
      </w:divBdr>
    </w:div>
    <w:div w:id="109714035">
      <w:bodyDiv w:val="1"/>
      <w:marLeft w:val="0"/>
      <w:marRight w:val="0"/>
      <w:marTop w:val="0"/>
      <w:marBottom w:val="0"/>
      <w:divBdr>
        <w:top w:val="none" w:sz="0" w:space="0" w:color="auto"/>
        <w:left w:val="none" w:sz="0" w:space="0" w:color="auto"/>
        <w:bottom w:val="none" w:sz="0" w:space="0" w:color="auto"/>
        <w:right w:val="none" w:sz="0" w:space="0" w:color="auto"/>
      </w:divBdr>
    </w:div>
    <w:div w:id="111243177">
      <w:bodyDiv w:val="1"/>
      <w:marLeft w:val="0"/>
      <w:marRight w:val="0"/>
      <w:marTop w:val="0"/>
      <w:marBottom w:val="0"/>
      <w:divBdr>
        <w:top w:val="none" w:sz="0" w:space="0" w:color="auto"/>
        <w:left w:val="none" w:sz="0" w:space="0" w:color="auto"/>
        <w:bottom w:val="none" w:sz="0" w:space="0" w:color="auto"/>
        <w:right w:val="none" w:sz="0" w:space="0" w:color="auto"/>
      </w:divBdr>
    </w:div>
    <w:div w:id="111364901">
      <w:bodyDiv w:val="1"/>
      <w:marLeft w:val="0"/>
      <w:marRight w:val="0"/>
      <w:marTop w:val="0"/>
      <w:marBottom w:val="0"/>
      <w:divBdr>
        <w:top w:val="none" w:sz="0" w:space="0" w:color="auto"/>
        <w:left w:val="none" w:sz="0" w:space="0" w:color="auto"/>
        <w:bottom w:val="none" w:sz="0" w:space="0" w:color="auto"/>
        <w:right w:val="none" w:sz="0" w:space="0" w:color="auto"/>
      </w:divBdr>
    </w:div>
    <w:div w:id="111677532">
      <w:bodyDiv w:val="1"/>
      <w:marLeft w:val="0"/>
      <w:marRight w:val="0"/>
      <w:marTop w:val="0"/>
      <w:marBottom w:val="0"/>
      <w:divBdr>
        <w:top w:val="none" w:sz="0" w:space="0" w:color="auto"/>
        <w:left w:val="none" w:sz="0" w:space="0" w:color="auto"/>
        <w:bottom w:val="none" w:sz="0" w:space="0" w:color="auto"/>
        <w:right w:val="none" w:sz="0" w:space="0" w:color="auto"/>
      </w:divBdr>
    </w:div>
    <w:div w:id="114839056">
      <w:bodyDiv w:val="1"/>
      <w:marLeft w:val="0"/>
      <w:marRight w:val="0"/>
      <w:marTop w:val="0"/>
      <w:marBottom w:val="0"/>
      <w:divBdr>
        <w:top w:val="none" w:sz="0" w:space="0" w:color="auto"/>
        <w:left w:val="none" w:sz="0" w:space="0" w:color="auto"/>
        <w:bottom w:val="none" w:sz="0" w:space="0" w:color="auto"/>
        <w:right w:val="none" w:sz="0" w:space="0" w:color="auto"/>
      </w:divBdr>
    </w:div>
    <w:div w:id="115829145">
      <w:bodyDiv w:val="1"/>
      <w:marLeft w:val="0"/>
      <w:marRight w:val="0"/>
      <w:marTop w:val="0"/>
      <w:marBottom w:val="0"/>
      <w:divBdr>
        <w:top w:val="none" w:sz="0" w:space="0" w:color="auto"/>
        <w:left w:val="none" w:sz="0" w:space="0" w:color="auto"/>
        <w:bottom w:val="none" w:sz="0" w:space="0" w:color="auto"/>
        <w:right w:val="none" w:sz="0" w:space="0" w:color="auto"/>
      </w:divBdr>
    </w:div>
    <w:div w:id="119224885">
      <w:bodyDiv w:val="1"/>
      <w:marLeft w:val="0"/>
      <w:marRight w:val="0"/>
      <w:marTop w:val="0"/>
      <w:marBottom w:val="0"/>
      <w:divBdr>
        <w:top w:val="none" w:sz="0" w:space="0" w:color="auto"/>
        <w:left w:val="none" w:sz="0" w:space="0" w:color="auto"/>
        <w:bottom w:val="none" w:sz="0" w:space="0" w:color="auto"/>
        <w:right w:val="none" w:sz="0" w:space="0" w:color="auto"/>
      </w:divBdr>
    </w:div>
    <w:div w:id="120005181">
      <w:bodyDiv w:val="1"/>
      <w:marLeft w:val="0"/>
      <w:marRight w:val="0"/>
      <w:marTop w:val="0"/>
      <w:marBottom w:val="0"/>
      <w:divBdr>
        <w:top w:val="none" w:sz="0" w:space="0" w:color="auto"/>
        <w:left w:val="none" w:sz="0" w:space="0" w:color="auto"/>
        <w:bottom w:val="none" w:sz="0" w:space="0" w:color="auto"/>
        <w:right w:val="none" w:sz="0" w:space="0" w:color="auto"/>
      </w:divBdr>
    </w:div>
    <w:div w:id="120272201">
      <w:bodyDiv w:val="1"/>
      <w:marLeft w:val="0"/>
      <w:marRight w:val="0"/>
      <w:marTop w:val="0"/>
      <w:marBottom w:val="0"/>
      <w:divBdr>
        <w:top w:val="none" w:sz="0" w:space="0" w:color="auto"/>
        <w:left w:val="none" w:sz="0" w:space="0" w:color="auto"/>
        <w:bottom w:val="none" w:sz="0" w:space="0" w:color="auto"/>
        <w:right w:val="none" w:sz="0" w:space="0" w:color="auto"/>
      </w:divBdr>
    </w:div>
    <w:div w:id="121847537">
      <w:bodyDiv w:val="1"/>
      <w:marLeft w:val="0"/>
      <w:marRight w:val="0"/>
      <w:marTop w:val="0"/>
      <w:marBottom w:val="0"/>
      <w:divBdr>
        <w:top w:val="none" w:sz="0" w:space="0" w:color="auto"/>
        <w:left w:val="none" w:sz="0" w:space="0" w:color="auto"/>
        <w:bottom w:val="none" w:sz="0" w:space="0" w:color="auto"/>
        <w:right w:val="none" w:sz="0" w:space="0" w:color="auto"/>
      </w:divBdr>
    </w:div>
    <w:div w:id="122042338">
      <w:bodyDiv w:val="1"/>
      <w:marLeft w:val="0"/>
      <w:marRight w:val="0"/>
      <w:marTop w:val="0"/>
      <w:marBottom w:val="0"/>
      <w:divBdr>
        <w:top w:val="none" w:sz="0" w:space="0" w:color="auto"/>
        <w:left w:val="none" w:sz="0" w:space="0" w:color="auto"/>
        <w:bottom w:val="none" w:sz="0" w:space="0" w:color="auto"/>
        <w:right w:val="none" w:sz="0" w:space="0" w:color="auto"/>
      </w:divBdr>
    </w:div>
    <w:div w:id="122387120">
      <w:bodyDiv w:val="1"/>
      <w:marLeft w:val="0"/>
      <w:marRight w:val="0"/>
      <w:marTop w:val="0"/>
      <w:marBottom w:val="0"/>
      <w:divBdr>
        <w:top w:val="none" w:sz="0" w:space="0" w:color="auto"/>
        <w:left w:val="none" w:sz="0" w:space="0" w:color="auto"/>
        <w:bottom w:val="none" w:sz="0" w:space="0" w:color="auto"/>
        <w:right w:val="none" w:sz="0" w:space="0" w:color="auto"/>
      </w:divBdr>
    </w:div>
    <w:div w:id="122847187">
      <w:bodyDiv w:val="1"/>
      <w:marLeft w:val="0"/>
      <w:marRight w:val="0"/>
      <w:marTop w:val="0"/>
      <w:marBottom w:val="0"/>
      <w:divBdr>
        <w:top w:val="none" w:sz="0" w:space="0" w:color="auto"/>
        <w:left w:val="none" w:sz="0" w:space="0" w:color="auto"/>
        <w:bottom w:val="none" w:sz="0" w:space="0" w:color="auto"/>
        <w:right w:val="none" w:sz="0" w:space="0" w:color="auto"/>
      </w:divBdr>
    </w:div>
    <w:div w:id="123164402">
      <w:bodyDiv w:val="1"/>
      <w:marLeft w:val="0"/>
      <w:marRight w:val="0"/>
      <w:marTop w:val="0"/>
      <w:marBottom w:val="0"/>
      <w:divBdr>
        <w:top w:val="none" w:sz="0" w:space="0" w:color="auto"/>
        <w:left w:val="none" w:sz="0" w:space="0" w:color="auto"/>
        <w:bottom w:val="none" w:sz="0" w:space="0" w:color="auto"/>
        <w:right w:val="none" w:sz="0" w:space="0" w:color="auto"/>
      </w:divBdr>
    </w:div>
    <w:div w:id="123277412">
      <w:bodyDiv w:val="1"/>
      <w:marLeft w:val="0"/>
      <w:marRight w:val="0"/>
      <w:marTop w:val="0"/>
      <w:marBottom w:val="0"/>
      <w:divBdr>
        <w:top w:val="none" w:sz="0" w:space="0" w:color="auto"/>
        <w:left w:val="none" w:sz="0" w:space="0" w:color="auto"/>
        <w:bottom w:val="none" w:sz="0" w:space="0" w:color="auto"/>
        <w:right w:val="none" w:sz="0" w:space="0" w:color="auto"/>
      </w:divBdr>
    </w:div>
    <w:div w:id="124860322">
      <w:bodyDiv w:val="1"/>
      <w:marLeft w:val="0"/>
      <w:marRight w:val="0"/>
      <w:marTop w:val="0"/>
      <w:marBottom w:val="0"/>
      <w:divBdr>
        <w:top w:val="none" w:sz="0" w:space="0" w:color="auto"/>
        <w:left w:val="none" w:sz="0" w:space="0" w:color="auto"/>
        <w:bottom w:val="none" w:sz="0" w:space="0" w:color="auto"/>
        <w:right w:val="none" w:sz="0" w:space="0" w:color="auto"/>
      </w:divBdr>
    </w:div>
    <w:div w:id="126318835">
      <w:bodyDiv w:val="1"/>
      <w:marLeft w:val="0"/>
      <w:marRight w:val="0"/>
      <w:marTop w:val="0"/>
      <w:marBottom w:val="0"/>
      <w:divBdr>
        <w:top w:val="none" w:sz="0" w:space="0" w:color="auto"/>
        <w:left w:val="none" w:sz="0" w:space="0" w:color="auto"/>
        <w:bottom w:val="none" w:sz="0" w:space="0" w:color="auto"/>
        <w:right w:val="none" w:sz="0" w:space="0" w:color="auto"/>
      </w:divBdr>
    </w:div>
    <w:div w:id="126975230">
      <w:bodyDiv w:val="1"/>
      <w:marLeft w:val="0"/>
      <w:marRight w:val="0"/>
      <w:marTop w:val="0"/>
      <w:marBottom w:val="0"/>
      <w:divBdr>
        <w:top w:val="none" w:sz="0" w:space="0" w:color="auto"/>
        <w:left w:val="none" w:sz="0" w:space="0" w:color="auto"/>
        <w:bottom w:val="none" w:sz="0" w:space="0" w:color="auto"/>
        <w:right w:val="none" w:sz="0" w:space="0" w:color="auto"/>
      </w:divBdr>
    </w:div>
    <w:div w:id="127742281">
      <w:bodyDiv w:val="1"/>
      <w:marLeft w:val="0"/>
      <w:marRight w:val="0"/>
      <w:marTop w:val="0"/>
      <w:marBottom w:val="0"/>
      <w:divBdr>
        <w:top w:val="none" w:sz="0" w:space="0" w:color="auto"/>
        <w:left w:val="none" w:sz="0" w:space="0" w:color="auto"/>
        <w:bottom w:val="none" w:sz="0" w:space="0" w:color="auto"/>
        <w:right w:val="none" w:sz="0" w:space="0" w:color="auto"/>
      </w:divBdr>
    </w:div>
    <w:div w:id="128282137">
      <w:bodyDiv w:val="1"/>
      <w:marLeft w:val="0"/>
      <w:marRight w:val="0"/>
      <w:marTop w:val="0"/>
      <w:marBottom w:val="0"/>
      <w:divBdr>
        <w:top w:val="none" w:sz="0" w:space="0" w:color="auto"/>
        <w:left w:val="none" w:sz="0" w:space="0" w:color="auto"/>
        <w:bottom w:val="none" w:sz="0" w:space="0" w:color="auto"/>
        <w:right w:val="none" w:sz="0" w:space="0" w:color="auto"/>
      </w:divBdr>
    </w:div>
    <w:div w:id="128793313">
      <w:bodyDiv w:val="1"/>
      <w:marLeft w:val="0"/>
      <w:marRight w:val="0"/>
      <w:marTop w:val="0"/>
      <w:marBottom w:val="0"/>
      <w:divBdr>
        <w:top w:val="none" w:sz="0" w:space="0" w:color="auto"/>
        <w:left w:val="none" w:sz="0" w:space="0" w:color="auto"/>
        <w:bottom w:val="none" w:sz="0" w:space="0" w:color="auto"/>
        <w:right w:val="none" w:sz="0" w:space="0" w:color="auto"/>
      </w:divBdr>
    </w:div>
    <w:div w:id="130290500">
      <w:bodyDiv w:val="1"/>
      <w:marLeft w:val="0"/>
      <w:marRight w:val="0"/>
      <w:marTop w:val="0"/>
      <w:marBottom w:val="0"/>
      <w:divBdr>
        <w:top w:val="none" w:sz="0" w:space="0" w:color="auto"/>
        <w:left w:val="none" w:sz="0" w:space="0" w:color="auto"/>
        <w:bottom w:val="none" w:sz="0" w:space="0" w:color="auto"/>
        <w:right w:val="none" w:sz="0" w:space="0" w:color="auto"/>
      </w:divBdr>
    </w:div>
    <w:div w:id="131866996">
      <w:bodyDiv w:val="1"/>
      <w:marLeft w:val="0"/>
      <w:marRight w:val="0"/>
      <w:marTop w:val="0"/>
      <w:marBottom w:val="0"/>
      <w:divBdr>
        <w:top w:val="none" w:sz="0" w:space="0" w:color="auto"/>
        <w:left w:val="none" w:sz="0" w:space="0" w:color="auto"/>
        <w:bottom w:val="none" w:sz="0" w:space="0" w:color="auto"/>
        <w:right w:val="none" w:sz="0" w:space="0" w:color="auto"/>
      </w:divBdr>
    </w:div>
    <w:div w:id="132253587">
      <w:bodyDiv w:val="1"/>
      <w:marLeft w:val="0"/>
      <w:marRight w:val="0"/>
      <w:marTop w:val="0"/>
      <w:marBottom w:val="0"/>
      <w:divBdr>
        <w:top w:val="none" w:sz="0" w:space="0" w:color="auto"/>
        <w:left w:val="none" w:sz="0" w:space="0" w:color="auto"/>
        <w:bottom w:val="none" w:sz="0" w:space="0" w:color="auto"/>
        <w:right w:val="none" w:sz="0" w:space="0" w:color="auto"/>
      </w:divBdr>
    </w:div>
    <w:div w:id="132912225">
      <w:bodyDiv w:val="1"/>
      <w:marLeft w:val="0"/>
      <w:marRight w:val="0"/>
      <w:marTop w:val="0"/>
      <w:marBottom w:val="0"/>
      <w:divBdr>
        <w:top w:val="none" w:sz="0" w:space="0" w:color="auto"/>
        <w:left w:val="none" w:sz="0" w:space="0" w:color="auto"/>
        <w:bottom w:val="none" w:sz="0" w:space="0" w:color="auto"/>
        <w:right w:val="none" w:sz="0" w:space="0" w:color="auto"/>
      </w:divBdr>
    </w:div>
    <w:div w:id="133059445">
      <w:bodyDiv w:val="1"/>
      <w:marLeft w:val="0"/>
      <w:marRight w:val="0"/>
      <w:marTop w:val="0"/>
      <w:marBottom w:val="0"/>
      <w:divBdr>
        <w:top w:val="none" w:sz="0" w:space="0" w:color="auto"/>
        <w:left w:val="none" w:sz="0" w:space="0" w:color="auto"/>
        <w:bottom w:val="none" w:sz="0" w:space="0" w:color="auto"/>
        <w:right w:val="none" w:sz="0" w:space="0" w:color="auto"/>
      </w:divBdr>
    </w:div>
    <w:div w:id="133329487">
      <w:bodyDiv w:val="1"/>
      <w:marLeft w:val="0"/>
      <w:marRight w:val="0"/>
      <w:marTop w:val="0"/>
      <w:marBottom w:val="0"/>
      <w:divBdr>
        <w:top w:val="none" w:sz="0" w:space="0" w:color="auto"/>
        <w:left w:val="none" w:sz="0" w:space="0" w:color="auto"/>
        <w:bottom w:val="none" w:sz="0" w:space="0" w:color="auto"/>
        <w:right w:val="none" w:sz="0" w:space="0" w:color="auto"/>
      </w:divBdr>
    </w:div>
    <w:div w:id="133571192">
      <w:bodyDiv w:val="1"/>
      <w:marLeft w:val="0"/>
      <w:marRight w:val="0"/>
      <w:marTop w:val="0"/>
      <w:marBottom w:val="0"/>
      <w:divBdr>
        <w:top w:val="none" w:sz="0" w:space="0" w:color="auto"/>
        <w:left w:val="none" w:sz="0" w:space="0" w:color="auto"/>
        <w:bottom w:val="none" w:sz="0" w:space="0" w:color="auto"/>
        <w:right w:val="none" w:sz="0" w:space="0" w:color="auto"/>
      </w:divBdr>
    </w:div>
    <w:div w:id="134878798">
      <w:bodyDiv w:val="1"/>
      <w:marLeft w:val="0"/>
      <w:marRight w:val="0"/>
      <w:marTop w:val="0"/>
      <w:marBottom w:val="0"/>
      <w:divBdr>
        <w:top w:val="none" w:sz="0" w:space="0" w:color="auto"/>
        <w:left w:val="none" w:sz="0" w:space="0" w:color="auto"/>
        <w:bottom w:val="none" w:sz="0" w:space="0" w:color="auto"/>
        <w:right w:val="none" w:sz="0" w:space="0" w:color="auto"/>
      </w:divBdr>
    </w:div>
    <w:div w:id="136842660">
      <w:bodyDiv w:val="1"/>
      <w:marLeft w:val="0"/>
      <w:marRight w:val="0"/>
      <w:marTop w:val="0"/>
      <w:marBottom w:val="0"/>
      <w:divBdr>
        <w:top w:val="none" w:sz="0" w:space="0" w:color="auto"/>
        <w:left w:val="none" w:sz="0" w:space="0" w:color="auto"/>
        <w:bottom w:val="none" w:sz="0" w:space="0" w:color="auto"/>
        <w:right w:val="none" w:sz="0" w:space="0" w:color="auto"/>
      </w:divBdr>
    </w:div>
    <w:div w:id="137302181">
      <w:bodyDiv w:val="1"/>
      <w:marLeft w:val="0"/>
      <w:marRight w:val="0"/>
      <w:marTop w:val="0"/>
      <w:marBottom w:val="0"/>
      <w:divBdr>
        <w:top w:val="none" w:sz="0" w:space="0" w:color="auto"/>
        <w:left w:val="none" w:sz="0" w:space="0" w:color="auto"/>
        <w:bottom w:val="none" w:sz="0" w:space="0" w:color="auto"/>
        <w:right w:val="none" w:sz="0" w:space="0" w:color="auto"/>
      </w:divBdr>
    </w:div>
    <w:div w:id="137460353">
      <w:bodyDiv w:val="1"/>
      <w:marLeft w:val="0"/>
      <w:marRight w:val="0"/>
      <w:marTop w:val="0"/>
      <w:marBottom w:val="0"/>
      <w:divBdr>
        <w:top w:val="none" w:sz="0" w:space="0" w:color="auto"/>
        <w:left w:val="none" w:sz="0" w:space="0" w:color="auto"/>
        <w:bottom w:val="none" w:sz="0" w:space="0" w:color="auto"/>
        <w:right w:val="none" w:sz="0" w:space="0" w:color="auto"/>
      </w:divBdr>
    </w:div>
    <w:div w:id="139157900">
      <w:bodyDiv w:val="1"/>
      <w:marLeft w:val="0"/>
      <w:marRight w:val="0"/>
      <w:marTop w:val="0"/>
      <w:marBottom w:val="0"/>
      <w:divBdr>
        <w:top w:val="none" w:sz="0" w:space="0" w:color="auto"/>
        <w:left w:val="none" w:sz="0" w:space="0" w:color="auto"/>
        <w:bottom w:val="none" w:sz="0" w:space="0" w:color="auto"/>
        <w:right w:val="none" w:sz="0" w:space="0" w:color="auto"/>
      </w:divBdr>
    </w:div>
    <w:div w:id="139880797">
      <w:bodyDiv w:val="1"/>
      <w:marLeft w:val="0"/>
      <w:marRight w:val="0"/>
      <w:marTop w:val="0"/>
      <w:marBottom w:val="0"/>
      <w:divBdr>
        <w:top w:val="none" w:sz="0" w:space="0" w:color="auto"/>
        <w:left w:val="none" w:sz="0" w:space="0" w:color="auto"/>
        <w:bottom w:val="none" w:sz="0" w:space="0" w:color="auto"/>
        <w:right w:val="none" w:sz="0" w:space="0" w:color="auto"/>
      </w:divBdr>
    </w:div>
    <w:div w:id="140468788">
      <w:bodyDiv w:val="1"/>
      <w:marLeft w:val="0"/>
      <w:marRight w:val="0"/>
      <w:marTop w:val="0"/>
      <w:marBottom w:val="0"/>
      <w:divBdr>
        <w:top w:val="none" w:sz="0" w:space="0" w:color="auto"/>
        <w:left w:val="none" w:sz="0" w:space="0" w:color="auto"/>
        <w:bottom w:val="none" w:sz="0" w:space="0" w:color="auto"/>
        <w:right w:val="none" w:sz="0" w:space="0" w:color="auto"/>
      </w:divBdr>
    </w:div>
    <w:div w:id="142552967">
      <w:bodyDiv w:val="1"/>
      <w:marLeft w:val="0"/>
      <w:marRight w:val="0"/>
      <w:marTop w:val="0"/>
      <w:marBottom w:val="0"/>
      <w:divBdr>
        <w:top w:val="none" w:sz="0" w:space="0" w:color="auto"/>
        <w:left w:val="none" w:sz="0" w:space="0" w:color="auto"/>
        <w:bottom w:val="none" w:sz="0" w:space="0" w:color="auto"/>
        <w:right w:val="none" w:sz="0" w:space="0" w:color="auto"/>
      </w:divBdr>
    </w:div>
    <w:div w:id="142740329">
      <w:bodyDiv w:val="1"/>
      <w:marLeft w:val="0"/>
      <w:marRight w:val="0"/>
      <w:marTop w:val="0"/>
      <w:marBottom w:val="0"/>
      <w:divBdr>
        <w:top w:val="none" w:sz="0" w:space="0" w:color="auto"/>
        <w:left w:val="none" w:sz="0" w:space="0" w:color="auto"/>
        <w:bottom w:val="none" w:sz="0" w:space="0" w:color="auto"/>
        <w:right w:val="none" w:sz="0" w:space="0" w:color="auto"/>
      </w:divBdr>
    </w:div>
    <w:div w:id="144665171">
      <w:bodyDiv w:val="1"/>
      <w:marLeft w:val="0"/>
      <w:marRight w:val="0"/>
      <w:marTop w:val="0"/>
      <w:marBottom w:val="0"/>
      <w:divBdr>
        <w:top w:val="none" w:sz="0" w:space="0" w:color="auto"/>
        <w:left w:val="none" w:sz="0" w:space="0" w:color="auto"/>
        <w:bottom w:val="none" w:sz="0" w:space="0" w:color="auto"/>
        <w:right w:val="none" w:sz="0" w:space="0" w:color="auto"/>
      </w:divBdr>
    </w:div>
    <w:div w:id="144711592">
      <w:bodyDiv w:val="1"/>
      <w:marLeft w:val="0"/>
      <w:marRight w:val="0"/>
      <w:marTop w:val="0"/>
      <w:marBottom w:val="0"/>
      <w:divBdr>
        <w:top w:val="none" w:sz="0" w:space="0" w:color="auto"/>
        <w:left w:val="none" w:sz="0" w:space="0" w:color="auto"/>
        <w:bottom w:val="none" w:sz="0" w:space="0" w:color="auto"/>
        <w:right w:val="none" w:sz="0" w:space="0" w:color="auto"/>
      </w:divBdr>
    </w:div>
    <w:div w:id="144782116">
      <w:bodyDiv w:val="1"/>
      <w:marLeft w:val="0"/>
      <w:marRight w:val="0"/>
      <w:marTop w:val="0"/>
      <w:marBottom w:val="0"/>
      <w:divBdr>
        <w:top w:val="none" w:sz="0" w:space="0" w:color="auto"/>
        <w:left w:val="none" w:sz="0" w:space="0" w:color="auto"/>
        <w:bottom w:val="none" w:sz="0" w:space="0" w:color="auto"/>
        <w:right w:val="none" w:sz="0" w:space="0" w:color="auto"/>
      </w:divBdr>
    </w:div>
    <w:div w:id="146433918">
      <w:bodyDiv w:val="1"/>
      <w:marLeft w:val="0"/>
      <w:marRight w:val="0"/>
      <w:marTop w:val="0"/>
      <w:marBottom w:val="0"/>
      <w:divBdr>
        <w:top w:val="none" w:sz="0" w:space="0" w:color="auto"/>
        <w:left w:val="none" w:sz="0" w:space="0" w:color="auto"/>
        <w:bottom w:val="none" w:sz="0" w:space="0" w:color="auto"/>
        <w:right w:val="none" w:sz="0" w:space="0" w:color="auto"/>
      </w:divBdr>
    </w:div>
    <w:div w:id="147402454">
      <w:bodyDiv w:val="1"/>
      <w:marLeft w:val="0"/>
      <w:marRight w:val="0"/>
      <w:marTop w:val="0"/>
      <w:marBottom w:val="0"/>
      <w:divBdr>
        <w:top w:val="none" w:sz="0" w:space="0" w:color="auto"/>
        <w:left w:val="none" w:sz="0" w:space="0" w:color="auto"/>
        <w:bottom w:val="none" w:sz="0" w:space="0" w:color="auto"/>
        <w:right w:val="none" w:sz="0" w:space="0" w:color="auto"/>
      </w:divBdr>
    </w:div>
    <w:div w:id="147986479">
      <w:bodyDiv w:val="1"/>
      <w:marLeft w:val="0"/>
      <w:marRight w:val="0"/>
      <w:marTop w:val="0"/>
      <w:marBottom w:val="0"/>
      <w:divBdr>
        <w:top w:val="none" w:sz="0" w:space="0" w:color="auto"/>
        <w:left w:val="none" w:sz="0" w:space="0" w:color="auto"/>
        <w:bottom w:val="none" w:sz="0" w:space="0" w:color="auto"/>
        <w:right w:val="none" w:sz="0" w:space="0" w:color="auto"/>
      </w:divBdr>
    </w:div>
    <w:div w:id="150608483">
      <w:bodyDiv w:val="1"/>
      <w:marLeft w:val="0"/>
      <w:marRight w:val="0"/>
      <w:marTop w:val="0"/>
      <w:marBottom w:val="0"/>
      <w:divBdr>
        <w:top w:val="none" w:sz="0" w:space="0" w:color="auto"/>
        <w:left w:val="none" w:sz="0" w:space="0" w:color="auto"/>
        <w:bottom w:val="none" w:sz="0" w:space="0" w:color="auto"/>
        <w:right w:val="none" w:sz="0" w:space="0" w:color="auto"/>
      </w:divBdr>
    </w:div>
    <w:div w:id="150872532">
      <w:bodyDiv w:val="1"/>
      <w:marLeft w:val="0"/>
      <w:marRight w:val="0"/>
      <w:marTop w:val="0"/>
      <w:marBottom w:val="0"/>
      <w:divBdr>
        <w:top w:val="none" w:sz="0" w:space="0" w:color="auto"/>
        <w:left w:val="none" w:sz="0" w:space="0" w:color="auto"/>
        <w:bottom w:val="none" w:sz="0" w:space="0" w:color="auto"/>
        <w:right w:val="none" w:sz="0" w:space="0" w:color="auto"/>
      </w:divBdr>
    </w:div>
    <w:div w:id="151063575">
      <w:bodyDiv w:val="1"/>
      <w:marLeft w:val="0"/>
      <w:marRight w:val="0"/>
      <w:marTop w:val="0"/>
      <w:marBottom w:val="0"/>
      <w:divBdr>
        <w:top w:val="none" w:sz="0" w:space="0" w:color="auto"/>
        <w:left w:val="none" w:sz="0" w:space="0" w:color="auto"/>
        <w:bottom w:val="none" w:sz="0" w:space="0" w:color="auto"/>
        <w:right w:val="none" w:sz="0" w:space="0" w:color="auto"/>
      </w:divBdr>
    </w:div>
    <w:div w:id="151262070">
      <w:bodyDiv w:val="1"/>
      <w:marLeft w:val="0"/>
      <w:marRight w:val="0"/>
      <w:marTop w:val="0"/>
      <w:marBottom w:val="0"/>
      <w:divBdr>
        <w:top w:val="none" w:sz="0" w:space="0" w:color="auto"/>
        <w:left w:val="none" w:sz="0" w:space="0" w:color="auto"/>
        <w:bottom w:val="none" w:sz="0" w:space="0" w:color="auto"/>
        <w:right w:val="none" w:sz="0" w:space="0" w:color="auto"/>
      </w:divBdr>
    </w:div>
    <w:div w:id="152724871">
      <w:bodyDiv w:val="1"/>
      <w:marLeft w:val="0"/>
      <w:marRight w:val="0"/>
      <w:marTop w:val="0"/>
      <w:marBottom w:val="0"/>
      <w:divBdr>
        <w:top w:val="none" w:sz="0" w:space="0" w:color="auto"/>
        <w:left w:val="none" w:sz="0" w:space="0" w:color="auto"/>
        <w:bottom w:val="none" w:sz="0" w:space="0" w:color="auto"/>
        <w:right w:val="none" w:sz="0" w:space="0" w:color="auto"/>
      </w:divBdr>
    </w:div>
    <w:div w:id="156188671">
      <w:bodyDiv w:val="1"/>
      <w:marLeft w:val="0"/>
      <w:marRight w:val="0"/>
      <w:marTop w:val="0"/>
      <w:marBottom w:val="0"/>
      <w:divBdr>
        <w:top w:val="none" w:sz="0" w:space="0" w:color="auto"/>
        <w:left w:val="none" w:sz="0" w:space="0" w:color="auto"/>
        <w:bottom w:val="none" w:sz="0" w:space="0" w:color="auto"/>
        <w:right w:val="none" w:sz="0" w:space="0" w:color="auto"/>
      </w:divBdr>
    </w:div>
    <w:div w:id="158161758">
      <w:bodyDiv w:val="1"/>
      <w:marLeft w:val="0"/>
      <w:marRight w:val="0"/>
      <w:marTop w:val="0"/>
      <w:marBottom w:val="0"/>
      <w:divBdr>
        <w:top w:val="none" w:sz="0" w:space="0" w:color="auto"/>
        <w:left w:val="none" w:sz="0" w:space="0" w:color="auto"/>
        <w:bottom w:val="none" w:sz="0" w:space="0" w:color="auto"/>
        <w:right w:val="none" w:sz="0" w:space="0" w:color="auto"/>
      </w:divBdr>
    </w:div>
    <w:div w:id="160392556">
      <w:bodyDiv w:val="1"/>
      <w:marLeft w:val="0"/>
      <w:marRight w:val="0"/>
      <w:marTop w:val="0"/>
      <w:marBottom w:val="0"/>
      <w:divBdr>
        <w:top w:val="none" w:sz="0" w:space="0" w:color="auto"/>
        <w:left w:val="none" w:sz="0" w:space="0" w:color="auto"/>
        <w:bottom w:val="none" w:sz="0" w:space="0" w:color="auto"/>
        <w:right w:val="none" w:sz="0" w:space="0" w:color="auto"/>
      </w:divBdr>
    </w:div>
    <w:div w:id="160509936">
      <w:bodyDiv w:val="1"/>
      <w:marLeft w:val="0"/>
      <w:marRight w:val="0"/>
      <w:marTop w:val="0"/>
      <w:marBottom w:val="0"/>
      <w:divBdr>
        <w:top w:val="none" w:sz="0" w:space="0" w:color="auto"/>
        <w:left w:val="none" w:sz="0" w:space="0" w:color="auto"/>
        <w:bottom w:val="none" w:sz="0" w:space="0" w:color="auto"/>
        <w:right w:val="none" w:sz="0" w:space="0" w:color="auto"/>
      </w:divBdr>
    </w:div>
    <w:div w:id="160892209">
      <w:bodyDiv w:val="1"/>
      <w:marLeft w:val="0"/>
      <w:marRight w:val="0"/>
      <w:marTop w:val="0"/>
      <w:marBottom w:val="0"/>
      <w:divBdr>
        <w:top w:val="none" w:sz="0" w:space="0" w:color="auto"/>
        <w:left w:val="none" w:sz="0" w:space="0" w:color="auto"/>
        <w:bottom w:val="none" w:sz="0" w:space="0" w:color="auto"/>
        <w:right w:val="none" w:sz="0" w:space="0" w:color="auto"/>
      </w:divBdr>
    </w:div>
    <w:div w:id="161747797">
      <w:bodyDiv w:val="1"/>
      <w:marLeft w:val="0"/>
      <w:marRight w:val="0"/>
      <w:marTop w:val="0"/>
      <w:marBottom w:val="0"/>
      <w:divBdr>
        <w:top w:val="none" w:sz="0" w:space="0" w:color="auto"/>
        <w:left w:val="none" w:sz="0" w:space="0" w:color="auto"/>
        <w:bottom w:val="none" w:sz="0" w:space="0" w:color="auto"/>
        <w:right w:val="none" w:sz="0" w:space="0" w:color="auto"/>
      </w:divBdr>
    </w:div>
    <w:div w:id="163739810">
      <w:bodyDiv w:val="1"/>
      <w:marLeft w:val="0"/>
      <w:marRight w:val="0"/>
      <w:marTop w:val="0"/>
      <w:marBottom w:val="0"/>
      <w:divBdr>
        <w:top w:val="none" w:sz="0" w:space="0" w:color="auto"/>
        <w:left w:val="none" w:sz="0" w:space="0" w:color="auto"/>
        <w:bottom w:val="none" w:sz="0" w:space="0" w:color="auto"/>
        <w:right w:val="none" w:sz="0" w:space="0" w:color="auto"/>
      </w:divBdr>
    </w:div>
    <w:div w:id="165637801">
      <w:bodyDiv w:val="1"/>
      <w:marLeft w:val="0"/>
      <w:marRight w:val="0"/>
      <w:marTop w:val="0"/>
      <w:marBottom w:val="0"/>
      <w:divBdr>
        <w:top w:val="none" w:sz="0" w:space="0" w:color="auto"/>
        <w:left w:val="none" w:sz="0" w:space="0" w:color="auto"/>
        <w:bottom w:val="none" w:sz="0" w:space="0" w:color="auto"/>
        <w:right w:val="none" w:sz="0" w:space="0" w:color="auto"/>
      </w:divBdr>
      <w:divsChild>
        <w:div w:id="1582368835">
          <w:marLeft w:val="0"/>
          <w:marRight w:val="0"/>
          <w:marTop w:val="0"/>
          <w:marBottom w:val="0"/>
          <w:divBdr>
            <w:top w:val="none" w:sz="0" w:space="0" w:color="auto"/>
            <w:left w:val="none" w:sz="0" w:space="0" w:color="auto"/>
            <w:bottom w:val="none" w:sz="0" w:space="0" w:color="auto"/>
            <w:right w:val="none" w:sz="0" w:space="0" w:color="auto"/>
          </w:divBdr>
          <w:divsChild>
            <w:div w:id="637496784">
              <w:marLeft w:val="0"/>
              <w:marRight w:val="0"/>
              <w:marTop w:val="0"/>
              <w:marBottom w:val="0"/>
              <w:divBdr>
                <w:top w:val="none" w:sz="0" w:space="0" w:color="auto"/>
                <w:left w:val="none" w:sz="0" w:space="0" w:color="auto"/>
                <w:bottom w:val="none" w:sz="0" w:space="0" w:color="auto"/>
                <w:right w:val="none" w:sz="0" w:space="0" w:color="auto"/>
              </w:divBdr>
              <w:divsChild>
                <w:div w:id="1267227395">
                  <w:marLeft w:val="0"/>
                  <w:marRight w:val="0"/>
                  <w:marTop w:val="0"/>
                  <w:marBottom w:val="0"/>
                  <w:divBdr>
                    <w:top w:val="none" w:sz="0" w:space="0" w:color="auto"/>
                    <w:left w:val="none" w:sz="0" w:space="0" w:color="auto"/>
                    <w:bottom w:val="none" w:sz="0" w:space="0" w:color="auto"/>
                    <w:right w:val="none" w:sz="0" w:space="0" w:color="auto"/>
                  </w:divBdr>
                  <w:divsChild>
                    <w:div w:id="1777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8388">
      <w:bodyDiv w:val="1"/>
      <w:marLeft w:val="0"/>
      <w:marRight w:val="0"/>
      <w:marTop w:val="0"/>
      <w:marBottom w:val="0"/>
      <w:divBdr>
        <w:top w:val="none" w:sz="0" w:space="0" w:color="auto"/>
        <w:left w:val="none" w:sz="0" w:space="0" w:color="auto"/>
        <w:bottom w:val="none" w:sz="0" w:space="0" w:color="auto"/>
        <w:right w:val="none" w:sz="0" w:space="0" w:color="auto"/>
      </w:divBdr>
    </w:div>
    <w:div w:id="167789582">
      <w:bodyDiv w:val="1"/>
      <w:marLeft w:val="0"/>
      <w:marRight w:val="0"/>
      <w:marTop w:val="0"/>
      <w:marBottom w:val="0"/>
      <w:divBdr>
        <w:top w:val="none" w:sz="0" w:space="0" w:color="auto"/>
        <w:left w:val="none" w:sz="0" w:space="0" w:color="auto"/>
        <w:bottom w:val="none" w:sz="0" w:space="0" w:color="auto"/>
        <w:right w:val="none" w:sz="0" w:space="0" w:color="auto"/>
      </w:divBdr>
    </w:div>
    <w:div w:id="168064948">
      <w:bodyDiv w:val="1"/>
      <w:marLeft w:val="0"/>
      <w:marRight w:val="0"/>
      <w:marTop w:val="0"/>
      <w:marBottom w:val="0"/>
      <w:divBdr>
        <w:top w:val="none" w:sz="0" w:space="0" w:color="auto"/>
        <w:left w:val="none" w:sz="0" w:space="0" w:color="auto"/>
        <w:bottom w:val="none" w:sz="0" w:space="0" w:color="auto"/>
        <w:right w:val="none" w:sz="0" w:space="0" w:color="auto"/>
      </w:divBdr>
    </w:div>
    <w:div w:id="169033288">
      <w:bodyDiv w:val="1"/>
      <w:marLeft w:val="0"/>
      <w:marRight w:val="0"/>
      <w:marTop w:val="0"/>
      <w:marBottom w:val="0"/>
      <w:divBdr>
        <w:top w:val="none" w:sz="0" w:space="0" w:color="auto"/>
        <w:left w:val="none" w:sz="0" w:space="0" w:color="auto"/>
        <w:bottom w:val="none" w:sz="0" w:space="0" w:color="auto"/>
        <w:right w:val="none" w:sz="0" w:space="0" w:color="auto"/>
      </w:divBdr>
    </w:div>
    <w:div w:id="173500611">
      <w:bodyDiv w:val="1"/>
      <w:marLeft w:val="0"/>
      <w:marRight w:val="0"/>
      <w:marTop w:val="0"/>
      <w:marBottom w:val="0"/>
      <w:divBdr>
        <w:top w:val="none" w:sz="0" w:space="0" w:color="auto"/>
        <w:left w:val="none" w:sz="0" w:space="0" w:color="auto"/>
        <w:bottom w:val="none" w:sz="0" w:space="0" w:color="auto"/>
        <w:right w:val="none" w:sz="0" w:space="0" w:color="auto"/>
      </w:divBdr>
    </w:div>
    <w:div w:id="173569569">
      <w:bodyDiv w:val="1"/>
      <w:marLeft w:val="0"/>
      <w:marRight w:val="0"/>
      <w:marTop w:val="0"/>
      <w:marBottom w:val="0"/>
      <w:divBdr>
        <w:top w:val="none" w:sz="0" w:space="0" w:color="auto"/>
        <w:left w:val="none" w:sz="0" w:space="0" w:color="auto"/>
        <w:bottom w:val="none" w:sz="0" w:space="0" w:color="auto"/>
        <w:right w:val="none" w:sz="0" w:space="0" w:color="auto"/>
      </w:divBdr>
    </w:div>
    <w:div w:id="176969560">
      <w:bodyDiv w:val="1"/>
      <w:marLeft w:val="0"/>
      <w:marRight w:val="0"/>
      <w:marTop w:val="0"/>
      <w:marBottom w:val="0"/>
      <w:divBdr>
        <w:top w:val="none" w:sz="0" w:space="0" w:color="auto"/>
        <w:left w:val="none" w:sz="0" w:space="0" w:color="auto"/>
        <w:bottom w:val="none" w:sz="0" w:space="0" w:color="auto"/>
        <w:right w:val="none" w:sz="0" w:space="0" w:color="auto"/>
      </w:divBdr>
    </w:div>
    <w:div w:id="178857720">
      <w:bodyDiv w:val="1"/>
      <w:marLeft w:val="0"/>
      <w:marRight w:val="0"/>
      <w:marTop w:val="0"/>
      <w:marBottom w:val="0"/>
      <w:divBdr>
        <w:top w:val="none" w:sz="0" w:space="0" w:color="auto"/>
        <w:left w:val="none" w:sz="0" w:space="0" w:color="auto"/>
        <w:bottom w:val="none" w:sz="0" w:space="0" w:color="auto"/>
        <w:right w:val="none" w:sz="0" w:space="0" w:color="auto"/>
      </w:divBdr>
    </w:div>
    <w:div w:id="179394391">
      <w:bodyDiv w:val="1"/>
      <w:marLeft w:val="0"/>
      <w:marRight w:val="0"/>
      <w:marTop w:val="0"/>
      <w:marBottom w:val="0"/>
      <w:divBdr>
        <w:top w:val="none" w:sz="0" w:space="0" w:color="auto"/>
        <w:left w:val="none" w:sz="0" w:space="0" w:color="auto"/>
        <w:bottom w:val="none" w:sz="0" w:space="0" w:color="auto"/>
        <w:right w:val="none" w:sz="0" w:space="0" w:color="auto"/>
      </w:divBdr>
    </w:div>
    <w:div w:id="180705685">
      <w:bodyDiv w:val="1"/>
      <w:marLeft w:val="0"/>
      <w:marRight w:val="0"/>
      <w:marTop w:val="0"/>
      <w:marBottom w:val="0"/>
      <w:divBdr>
        <w:top w:val="none" w:sz="0" w:space="0" w:color="auto"/>
        <w:left w:val="none" w:sz="0" w:space="0" w:color="auto"/>
        <w:bottom w:val="none" w:sz="0" w:space="0" w:color="auto"/>
        <w:right w:val="none" w:sz="0" w:space="0" w:color="auto"/>
      </w:divBdr>
    </w:div>
    <w:div w:id="181089736">
      <w:bodyDiv w:val="1"/>
      <w:marLeft w:val="0"/>
      <w:marRight w:val="0"/>
      <w:marTop w:val="0"/>
      <w:marBottom w:val="0"/>
      <w:divBdr>
        <w:top w:val="none" w:sz="0" w:space="0" w:color="auto"/>
        <w:left w:val="none" w:sz="0" w:space="0" w:color="auto"/>
        <w:bottom w:val="none" w:sz="0" w:space="0" w:color="auto"/>
        <w:right w:val="none" w:sz="0" w:space="0" w:color="auto"/>
      </w:divBdr>
    </w:div>
    <w:div w:id="181284875">
      <w:bodyDiv w:val="1"/>
      <w:marLeft w:val="0"/>
      <w:marRight w:val="0"/>
      <w:marTop w:val="0"/>
      <w:marBottom w:val="0"/>
      <w:divBdr>
        <w:top w:val="none" w:sz="0" w:space="0" w:color="auto"/>
        <w:left w:val="none" w:sz="0" w:space="0" w:color="auto"/>
        <w:bottom w:val="none" w:sz="0" w:space="0" w:color="auto"/>
        <w:right w:val="none" w:sz="0" w:space="0" w:color="auto"/>
      </w:divBdr>
    </w:div>
    <w:div w:id="181744970">
      <w:bodyDiv w:val="1"/>
      <w:marLeft w:val="0"/>
      <w:marRight w:val="0"/>
      <w:marTop w:val="0"/>
      <w:marBottom w:val="0"/>
      <w:divBdr>
        <w:top w:val="none" w:sz="0" w:space="0" w:color="auto"/>
        <w:left w:val="none" w:sz="0" w:space="0" w:color="auto"/>
        <w:bottom w:val="none" w:sz="0" w:space="0" w:color="auto"/>
        <w:right w:val="none" w:sz="0" w:space="0" w:color="auto"/>
      </w:divBdr>
    </w:div>
    <w:div w:id="184170402">
      <w:bodyDiv w:val="1"/>
      <w:marLeft w:val="0"/>
      <w:marRight w:val="0"/>
      <w:marTop w:val="0"/>
      <w:marBottom w:val="0"/>
      <w:divBdr>
        <w:top w:val="none" w:sz="0" w:space="0" w:color="auto"/>
        <w:left w:val="none" w:sz="0" w:space="0" w:color="auto"/>
        <w:bottom w:val="none" w:sz="0" w:space="0" w:color="auto"/>
        <w:right w:val="none" w:sz="0" w:space="0" w:color="auto"/>
      </w:divBdr>
    </w:div>
    <w:div w:id="185099667">
      <w:bodyDiv w:val="1"/>
      <w:marLeft w:val="0"/>
      <w:marRight w:val="0"/>
      <w:marTop w:val="0"/>
      <w:marBottom w:val="0"/>
      <w:divBdr>
        <w:top w:val="none" w:sz="0" w:space="0" w:color="auto"/>
        <w:left w:val="none" w:sz="0" w:space="0" w:color="auto"/>
        <w:bottom w:val="none" w:sz="0" w:space="0" w:color="auto"/>
        <w:right w:val="none" w:sz="0" w:space="0" w:color="auto"/>
      </w:divBdr>
    </w:div>
    <w:div w:id="186649984">
      <w:bodyDiv w:val="1"/>
      <w:marLeft w:val="0"/>
      <w:marRight w:val="0"/>
      <w:marTop w:val="0"/>
      <w:marBottom w:val="0"/>
      <w:divBdr>
        <w:top w:val="none" w:sz="0" w:space="0" w:color="auto"/>
        <w:left w:val="none" w:sz="0" w:space="0" w:color="auto"/>
        <w:bottom w:val="none" w:sz="0" w:space="0" w:color="auto"/>
        <w:right w:val="none" w:sz="0" w:space="0" w:color="auto"/>
      </w:divBdr>
    </w:div>
    <w:div w:id="188567846">
      <w:bodyDiv w:val="1"/>
      <w:marLeft w:val="0"/>
      <w:marRight w:val="0"/>
      <w:marTop w:val="0"/>
      <w:marBottom w:val="0"/>
      <w:divBdr>
        <w:top w:val="none" w:sz="0" w:space="0" w:color="auto"/>
        <w:left w:val="none" w:sz="0" w:space="0" w:color="auto"/>
        <w:bottom w:val="none" w:sz="0" w:space="0" w:color="auto"/>
        <w:right w:val="none" w:sz="0" w:space="0" w:color="auto"/>
      </w:divBdr>
    </w:div>
    <w:div w:id="188764771">
      <w:bodyDiv w:val="1"/>
      <w:marLeft w:val="0"/>
      <w:marRight w:val="0"/>
      <w:marTop w:val="0"/>
      <w:marBottom w:val="0"/>
      <w:divBdr>
        <w:top w:val="none" w:sz="0" w:space="0" w:color="auto"/>
        <w:left w:val="none" w:sz="0" w:space="0" w:color="auto"/>
        <w:bottom w:val="none" w:sz="0" w:space="0" w:color="auto"/>
        <w:right w:val="none" w:sz="0" w:space="0" w:color="auto"/>
      </w:divBdr>
    </w:div>
    <w:div w:id="188877161">
      <w:bodyDiv w:val="1"/>
      <w:marLeft w:val="0"/>
      <w:marRight w:val="0"/>
      <w:marTop w:val="0"/>
      <w:marBottom w:val="0"/>
      <w:divBdr>
        <w:top w:val="none" w:sz="0" w:space="0" w:color="auto"/>
        <w:left w:val="none" w:sz="0" w:space="0" w:color="auto"/>
        <w:bottom w:val="none" w:sz="0" w:space="0" w:color="auto"/>
        <w:right w:val="none" w:sz="0" w:space="0" w:color="auto"/>
      </w:divBdr>
    </w:div>
    <w:div w:id="190463457">
      <w:bodyDiv w:val="1"/>
      <w:marLeft w:val="0"/>
      <w:marRight w:val="0"/>
      <w:marTop w:val="0"/>
      <w:marBottom w:val="0"/>
      <w:divBdr>
        <w:top w:val="none" w:sz="0" w:space="0" w:color="auto"/>
        <w:left w:val="none" w:sz="0" w:space="0" w:color="auto"/>
        <w:bottom w:val="none" w:sz="0" w:space="0" w:color="auto"/>
        <w:right w:val="none" w:sz="0" w:space="0" w:color="auto"/>
      </w:divBdr>
    </w:div>
    <w:div w:id="190536691">
      <w:bodyDiv w:val="1"/>
      <w:marLeft w:val="0"/>
      <w:marRight w:val="0"/>
      <w:marTop w:val="0"/>
      <w:marBottom w:val="0"/>
      <w:divBdr>
        <w:top w:val="none" w:sz="0" w:space="0" w:color="auto"/>
        <w:left w:val="none" w:sz="0" w:space="0" w:color="auto"/>
        <w:bottom w:val="none" w:sz="0" w:space="0" w:color="auto"/>
        <w:right w:val="none" w:sz="0" w:space="0" w:color="auto"/>
      </w:divBdr>
    </w:div>
    <w:div w:id="191769618">
      <w:bodyDiv w:val="1"/>
      <w:marLeft w:val="0"/>
      <w:marRight w:val="0"/>
      <w:marTop w:val="0"/>
      <w:marBottom w:val="0"/>
      <w:divBdr>
        <w:top w:val="none" w:sz="0" w:space="0" w:color="auto"/>
        <w:left w:val="none" w:sz="0" w:space="0" w:color="auto"/>
        <w:bottom w:val="none" w:sz="0" w:space="0" w:color="auto"/>
        <w:right w:val="none" w:sz="0" w:space="0" w:color="auto"/>
      </w:divBdr>
    </w:div>
    <w:div w:id="192311628">
      <w:bodyDiv w:val="1"/>
      <w:marLeft w:val="0"/>
      <w:marRight w:val="0"/>
      <w:marTop w:val="0"/>
      <w:marBottom w:val="0"/>
      <w:divBdr>
        <w:top w:val="none" w:sz="0" w:space="0" w:color="auto"/>
        <w:left w:val="none" w:sz="0" w:space="0" w:color="auto"/>
        <w:bottom w:val="none" w:sz="0" w:space="0" w:color="auto"/>
        <w:right w:val="none" w:sz="0" w:space="0" w:color="auto"/>
      </w:divBdr>
    </w:div>
    <w:div w:id="196740991">
      <w:bodyDiv w:val="1"/>
      <w:marLeft w:val="0"/>
      <w:marRight w:val="0"/>
      <w:marTop w:val="0"/>
      <w:marBottom w:val="0"/>
      <w:divBdr>
        <w:top w:val="none" w:sz="0" w:space="0" w:color="auto"/>
        <w:left w:val="none" w:sz="0" w:space="0" w:color="auto"/>
        <w:bottom w:val="none" w:sz="0" w:space="0" w:color="auto"/>
        <w:right w:val="none" w:sz="0" w:space="0" w:color="auto"/>
      </w:divBdr>
    </w:div>
    <w:div w:id="198859677">
      <w:bodyDiv w:val="1"/>
      <w:marLeft w:val="0"/>
      <w:marRight w:val="0"/>
      <w:marTop w:val="0"/>
      <w:marBottom w:val="0"/>
      <w:divBdr>
        <w:top w:val="none" w:sz="0" w:space="0" w:color="auto"/>
        <w:left w:val="none" w:sz="0" w:space="0" w:color="auto"/>
        <w:bottom w:val="none" w:sz="0" w:space="0" w:color="auto"/>
        <w:right w:val="none" w:sz="0" w:space="0" w:color="auto"/>
      </w:divBdr>
    </w:div>
    <w:div w:id="199056976">
      <w:bodyDiv w:val="1"/>
      <w:marLeft w:val="0"/>
      <w:marRight w:val="0"/>
      <w:marTop w:val="0"/>
      <w:marBottom w:val="0"/>
      <w:divBdr>
        <w:top w:val="none" w:sz="0" w:space="0" w:color="auto"/>
        <w:left w:val="none" w:sz="0" w:space="0" w:color="auto"/>
        <w:bottom w:val="none" w:sz="0" w:space="0" w:color="auto"/>
        <w:right w:val="none" w:sz="0" w:space="0" w:color="auto"/>
      </w:divBdr>
    </w:div>
    <w:div w:id="199361715">
      <w:bodyDiv w:val="1"/>
      <w:marLeft w:val="0"/>
      <w:marRight w:val="0"/>
      <w:marTop w:val="0"/>
      <w:marBottom w:val="0"/>
      <w:divBdr>
        <w:top w:val="none" w:sz="0" w:space="0" w:color="auto"/>
        <w:left w:val="none" w:sz="0" w:space="0" w:color="auto"/>
        <w:bottom w:val="none" w:sz="0" w:space="0" w:color="auto"/>
        <w:right w:val="none" w:sz="0" w:space="0" w:color="auto"/>
      </w:divBdr>
    </w:div>
    <w:div w:id="201288142">
      <w:bodyDiv w:val="1"/>
      <w:marLeft w:val="0"/>
      <w:marRight w:val="0"/>
      <w:marTop w:val="0"/>
      <w:marBottom w:val="0"/>
      <w:divBdr>
        <w:top w:val="none" w:sz="0" w:space="0" w:color="auto"/>
        <w:left w:val="none" w:sz="0" w:space="0" w:color="auto"/>
        <w:bottom w:val="none" w:sz="0" w:space="0" w:color="auto"/>
        <w:right w:val="none" w:sz="0" w:space="0" w:color="auto"/>
      </w:divBdr>
    </w:div>
    <w:div w:id="201331927">
      <w:bodyDiv w:val="1"/>
      <w:marLeft w:val="0"/>
      <w:marRight w:val="0"/>
      <w:marTop w:val="0"/>
      <w:marBottom w:val="0"/>
      <w:divBdr>
        <w:top w:val="none" w:sz="0" w:space="0" w:color="auto"/>
        <w:left w:val="none" w:sz="0" w:space="0" w:color="auto"/>
        <w:bottom w:val="none" w:sz="0" w:space="0" w:color="auto"/>
        <w:right w:val="none" w:sz="0" w:space="0" w:color="auto"/>
      </w:divBdr>
    </w:div>
    <w:div w:id="201408365">
      <w:bodyDiv w:val="1"/>
      <w:marLeft w:val="0"/>
      <w:marRight w:val="0"/>
      <w:marTop w:val="0"/>
      <w:marBottom w:val="0"/>
      <w:divBdr>
        <w:top w:val="none" w:sz="0" w:space="0" w:color="auto"/>
        <w:left w:val="none" w:sz="0" w:space="0" w:color="auto"/>
        <w:bottom w:val="none" w:sz="0" w:space="0" w:color="auto"/>
        <w:right w:val="none" w:sz="0" w:space="0" w:color="auto"/>
      </w:divBdr>
    </w:div>
    <w:div w:id="202329850">
      <w:bodyDiv w:val="1"/>
      <w:marLeft w:val="0"/>
      <w:marRight w:val="0"/>
      <w:marTop w:val="0"/>
      <w:marBottom w:val="0"/>
      <w:divBdr>
        <w:top w:val="none" w:sz="0" w:space="0" w:color="auto"/>
        <w:left w:val="none" w:sz="0" w:space="0" w:color="auto"/>
        <w:bottom w:val="none" w:sz="0" w:space="0" w:color="auto"/>
        <w:right w:val="none" w:sz="0" w:space="0" w:color="auto"/>
      </w:divBdr>
    </w:div>
    <w:div w:id="203642182">
      <w:bodyDiv w:val="1"/>
      <w:marLeft w:val="0"/>
      <w:marRight w:val="0"/>
      <w:marTop w:val="0"/>
      <w:marBottom w:val="0"/>
      <w:divBdr>
        <w:top w:val="none" w:sz="0" w:space="0" w:color="auto"/>
        <w:left w:val="none" w:sz="0" w:space="0" w:color="auto"/>
        <w:bottom w:val="none" w:sz="0" w:space="0" w:color="auto"/>
        <w:right w:val="none" w:sz="0" w:space="0" w:color="auto"/>
      </w:divBdr>
    </w:div>
    <w:div w:id="204029003">
      <w:bodyDiv w:val="1"/>
      <w:marLeft w:val="0"/>
      <w:marRight w:val="0"/>
      <w:marTop w:val="0"/>
      <w:marBottom w:val="0"/>
      <w:divBdr>
        <w:top w:val="none" w:sz="0" w:space="0" w:color="auto"/>
        <w:left w:val="none" w:sz="0" w:space="0" w:color="auto"/>
        <w:bottom w:val="none" w:sz="0" w:space="0" w:color="auto"/>
        <w:right w:val="none" w:sz="0" w:space="0" w:color="auto"/>
      </w:divBdr>
    </w:div>
    <w:div w:id="204413668">
      <w:bodyDiv w:val="1"/>
      <w:marLeft w:val="0"/>
      <w:marRight w:val="0"/>
      <w:marTop w:val="0"/>
      <w:marBottom w:val="0"/>
      <w:divBdr>
        <w:top w:val="none" w:sz="0" w:space="0" w:color="auto"/>
        <w:left w:val="none" w:sz="0" w:space="0" w:color="auto"/>
        <w:bottom w:val="none" w:sz="0" w:space="0" w:color="auto"/>
        <w:right w:val="none" w:sz="0" w:space="0" w:color="auto"/>
      </w:divBdr>
    </w:div>
    <w:div w:id="205526996">
      <w:bodyDiv w:val="1"/>
      <w:marLeft w:val="0"/>
      <w:marRight w:val="0"/>
      <w:marTop w:val="0"/>
      <w:marBottom w:val="0"/>
      <w:divBdr>
        <w:top w:val="none" w:sz="0" w:space="0" w:color="auto"/>
        <w:left w:val="none" w:sz="0" w:space="0" w:color="auto"/>
        <w:bottom w:val="none" w:sz="0" w:space="0" w:color="auto"/>
        <w:right w:val="none" w:sz="0" w:space="0" w:color="auto"/>
      </w:divBdr>
    </w:div>
    <w:div w:id="207887433">
      <w:bodyDiv w:val="1"/>
      <w:marLeft w:val="0"/>
      <w:marRight w:val="0"/>
      <w:marTop w:val="0"/>
      <w:marBottom w:val="0"/>
      <w:divBdr>
        <w:top w:val="none" w:sz="0" w:space="0" w:color="auto"/>
        <w:left w:val="none" w:sz="0" w:space="0" w:color="auto"/>
        <w:bottom w:val="none" w:sz="0" w:space="0" w:color="auto"/>
        <w:right w:val="none" w:sz="0" w:space="0" w:color="auto"/>
      </w:divBdr>
    </w:div>
    <w:div w:id="207954477">
      <w:bodyDiv w:val="1"/>
      <w:marLeft w:val="0"/>
      <w:marRight w:val="0"/>
      <w:marTop w:val="0"/>
      <w:marBottom w:val="0"/>
      <w:divBdr>
        <w:top w:val="none" w:sz="0" w:space="0" w:color="auto"/>
        <w:left w:val="none" w:sz="0" w:space="0" w:color="auto"/>
        <w:bottom w:val="none" w:sz="0" w:space="0" w:color="auto"/>
        <w:right w:val="none" w:sz="0" w:space="0" w:color="auto"/>
      </w:divBdr>
    </w:div>
    <w:div w:id="208303717">
      <w:bodyDiv w:val="1"/>
      <w:marLeft w:val="0"/>
      <w:marRight w:val="0"/>
      <w:marTop w:val="0"/>
      <w:marBottom w:val="0"/>
      <w:divBdr>
        <w:top w:val="none" w:sz="0" w:space="0" w:color="auto"/>
        <w:left w:val="none" w:sz="0" w:space="0" w:color="auto"/>
        <w:bottom w:val="none" w:sz="0" w:space="0" w:color="auto"/>
        <w:right w:val="none" w:sz="0" w:space="0" w:color="auto"/>
      </w:divBdr>
    </w:div>
    <w:div w:id="208417655">
      <w:bodyDiv w:val="1"/>
      <w:marLeft w:val="0"/>
      <w:marRight w:val="0"/>
      <w:marTop w:val="0"/>
      <w:marBottom w:val="0"/>
      <w:divBdr>
        <w:top w:val="none" w:sz="0" w:space="0" w:color="auto"/>
        <w:left w:val="none" w:sz="0" w:space="0" w:color="auto"/>
        <w:bottom w:val="none" w:sz="0" w:space="0" w:color="auto"/>
        <w:right w:val="none" w:sz="0" w:space="0" w:color="auto"/>
      </w:divBdr>
    </w:div>
    <w:div w:id="208735688">
      <w:bodyDiv w:val="1"/>
      <w:marLeft w:val="0"/>
      <w:marRight w:val="0"/>
      <w:marTop w:val="0"/>
      <w:marBottom w:val="0"/>
      <w:divBdr>
        <w:top w:val="none" w:sz="0" w:space="0" w:color="auto"/>
        <w:left w:val="none" w:sz="0" w:space="0" w:color="auto"/>
        <w:bottom w:val="none" w:sz="0" w:space="0" w:color="auto"/>
        <w:right w:val="none" w:sz="0" w:space="0" w:color="auto"/>
      </w:divBdr>
    </w:div>
    <w:div w:id="208762640">
      <w:bodyDiv w:val="1"/>
      <w:marLeft w:val="0"/>
      <w:marRight w:val="0"/>
      <w:marTop w:val="0"/>
      <w:marBottom w:val="0"/>
      <w:divBdr>
        <w:top w:val="none" w:sz="0" w:space="0" w:color="auto"/>
        <w:left w:val="none" w:sz="0" w:space="0" w:color="auto"/>
        <w:bottom w:val="none" w:sz="0" w:space="0" w:color="auto"/>
        <w:right w:val="none" w:sz="0" w:space="0" w:color="auto"/>
      </w:divBdr>
    </w:div>
    <w:div w:id="208883011">
      <w:bodyDiv w:val="1"/>
      <w:marLeft w:val="0"/>
      <w:marRight w:val="0"/>
      <w:marTop w:val="0"/>
      <w:marBottom w:val="0"/>
      <w:divBdr>
        <w:top w:val="none" w:sz="0" w:space="0" w:color="auto"/>
        <w:left w:val="none" w:sz="0" w:space="0" w:color="auto"/>
        <w:bottom w:val="none" w:sz="0" w:space="0" w:color="auto"/>
        <w:right w:val="none" w:sz="0" w:space="0" w:color="auto"/>
      </w:divBdr>
    </w:div>
    <w:div w:id="209342175">
      <w:bodyDiv w:val="1"/>
      <w:marLeft w:val="0"/>
      <w:marRight w:val="0"/>
      <w:marTop w:val="0"/>
      <w:marBottom w:val="0"/>
      <w:divBdr>
        <w:top w:val="none" w:sz="0" w:space="0" w:color="auto"/>
        <w:left w:val="none" w:sz="0" w:space="0" w:color="auto"/>
        <w:bottom w:val="none" w:sz="0" w:space="0" w:color="auto"/>
        <w:right w:val="none" w:sz="0" w:space="0" w:color="auto"/>
      </w:divBdr>
    </w:div>
    <w:div w:id="210920799">
      <w:bodyDiv w:val="1"/>
      <w:marLeft w:val="0"/>
      <w:marRight w:val="0"/>
      <w:marTop w:val="0"/>
      <w:marBottom w:val="0"/>
      <w:divBdr>
        <w:top w:val="none" w:sz="0" w:space="0" w:color="auto"/>
        <w:left w:val="none" w:sz="0" w:space="0" w:color="auto"/>
        <w:bottom w:val="none" w:sz="0" w:space="0" w:color="auto"/>
        <w:right w:val="none" w:sz="0" w:space="0" w:color="auto"/>
      </w:divBdr>
    </w:div>
    <w:div w:id="211969183">
      <w:bodyDiv w:val="1"/>
      <w:marLeft w:val="0"/>
      <w:marRight w:val="0"/>
      <w:marTop w:val="0"/>
      <w:marBottom w:val="0"/>
      <w:divBdr>
        <w:top w:val="none" w:sz="0" w:space="0" w:color="auto"/>
        <w:left w:val="none" w:sz="0" w:space="0" w:color="auto"/>
        <w:bottom w:val="none" w:sz="0" w:space="0" w:color="auto"/>
        <w:right w:val="none" w:sz="0" w:space="0" w:color="auto"/>
      </w:divBdr>
    </w:div>
    <w:div w:id="212666773">
      <w:bodyDiv w:val="1"/>
      <w:marLeft w:val="0"/>
      <w:marRight w:val="0"/>
      <w:marTop w:val="0"/>
      <w:marBottom w:val="0"/>
      <w:divBdr>
        <w:top w:val="none" w:sz="0" w:space="0" w:color="auto"/>
        <w:left w:val="none" w:sz="0" w:space="0" w:color="auto"/>
        <w:bottom w:val="none" w:sz="0" w:space="0" w:color="auto"/>
        <w:right w:val="none" w:sz="0" w:space="0" w:color="auto"/>
      </w:divBdr>
    </w:div>
    <w:div w:id="215968013">
      <w:bodyDiv w:val="1"/>
      <w:marLeft w:val="0"/>
      <w:marRight w:val="0"/>
      <w:marTop w:val="0"/>
      <w:marBottom w:val="0"/>
      <w:divBdr>
        <w:top w:val="none" w:sz="0" w:space="0" w:color="auto"/>
        <w:left w:val="none" w:sz="0" w:space="0" w:color="auto"/>
        <w:bottom w:val="none" w:sz="0" w:space="0" w:color="auto"/>
        <w:right w:val="none" w:sz="0" w:space="0" w:color="auto"/>
      </w:divBdr>
    </w:div>
    <w:div w:id="217589131">
      <w:bodyDiv w:val="1"/>
      <w:marLeft w:val="0"/>
      <w:marRight w:val="0"/>
      <w:marTop w:val="0"/>
      <w:marBottom w:val="0"/>
      <w:divBdr>
        <w:top w:val="none" w:sz="0" w:space="0" w:color="auto"/>
        <w:left w:val="none" w:sz="0" w:space="0" w:color="auto"/>
        <w:bottom w:val="none" w:sz="0" w:space="0" w:color="auto"/>
        <w:right w:val="none" w:sz="0" w:space="0" w:color="auto"/>
      </w:divBdr>
    </w:div>
    <w:div w:id="222255565">
      <w:bodyDiv w:val="1"/>
      <w:marLeft w:val="0"/>
      <w:marRight w:val="0"/>
      <w:marTop w:val="0"/>
      <w:marBottom w:val="0"/>
      <w:divBdr>
        <w:top w:val="none" w:sz="0" w:space="0" w:color="auto"/>
        <w:left w:val="none" w:sz="0" w:space="0" w:color="auto"/>
        <w:bottom w:val="none" w:sz="0" w:space="0" w:color="auto"/>
        <w:right w:val="none" w:sz="0" w:space="0" w:color="auto"/>
      </w:divBdr>
    </w:div>
    <w:div w:id="224608305">
      <w:bodyDiv w:val="1"/>
      <w:marLeft w:val="0"/>
      <w:marRight w:val="0"/>
      <w:marTop w:val="0"/>
      <w:marBottom w:val="0"/>
      <w:divBdr>
        <w:top w:val="none" w:sz="0" w:space="0" w:color="auto"/>
        <w:left w:val="none" w:sz="0" w:space="0" w:color="auto"/>
        <w:bottom w:val="none" w:sz="0" w:space="0" w:color="auto"/>
        <w:right w:val="none" w:sz="0" w:space="0" w:color="auto"/>
      </w:divBdr>
    </w:div>
    <w:div w:id="224687157">
      <w:bodyDiv w:val="1"/>
      <w:marLeft w:val="0"/>
      <w:marRight w:val="0"/>
      <w:marTop w:val="0"/>
      <w:marBottom w:val="0"/>
      <w:divBdr>
        <w:top w:val="none" w:sz="0" w:space="0" w:color="auto"/>
        <w:left w:val="none" w:sz="0" w:space="0" w:color="auto"/>
        <w:bottom w:val="none" w:sz="0" w:space="0" w:color="auto"/>
        <w:right w:val="none" w:sz="0" w:space="0" w:color="auto"/>
      </w:divBdr>
    </w:div>
    <w:div w:id="227039825">
      <w:bodyDiv w:val="1"/>
      <w:marLeft w:val="0"/>
      <w:marRight w:val="0"/>
      <w:marTop w:val="0"/>
      <w:marBottom w:val="0"/>
      <w:divBdr>
        <w:top w:val="none" w:sz="0" w:space="0" w:color="auto"/>
        <w:left w:val="none" w:sz="0" w:space="0" w:color="auto"/>
        <w:bottom w:val="none" w:sz="0" w:space="0" w:color="auto"/>
        <w:right w:val="none" w:sz="0" w:space="0" w:color="auto"/>
      </w:divBdr>
    </w:div>
    <w:div w:id="228541739">
      <w:bodyDiv w:val="1"/>
      <w:marLeft w:val="0"/>
      <w:marRight w:val="0"/>
      <w:marTop w:val="0"/>
      <w:marBottom w:val="0"/>
      <w:divBdr>
        <w:top w:val="none" w:sz="0" w:space="0" w:color="auto"/>
        <w:left w:val="none" w:sz="0" w:space="0" w:color="auto"/>
        <w:bottom w:val="none" w:sz="0" w:space="0" w:color="auto"/>
        <w:right w:val="none" w:sz="0" w:space="0" w:color="auto"/>
      </w:divBdr>
    </w:div>
    <w:div w:id="228853547">
      <w:bodyDiv w:val="1"/>
      <w:marLeft w:val="0"/>
      <w:marRight w:val="0"/>
      <w:marTop w:val="0"/>
      <w:marBottom w:val="0"/>
      <w:divBdr>
        <w:top w:val="none" w:sz="0" w:space="0" w:color="auto"/>
        <w:left w:val="none" w:sz="0" w:space="0" w:color="auto"/>
        <w:bottom w:val="none" w:sz="0" w:space="0" w:color="auto"/>
        <w:right w:val="none" w:sz="0" w:space="0" w:color="auto"/>
      </w:divBdr>
    </w:div>
    <w:div w:id="229317652">
      <w:bodyDiv w:val="1"/>
      <w:marLeft w:val="0"/>
      <w:marRight w:val="0"/>
      <w:marTop w:val="0"/>
      <w:marBottom w:val="0"/>
      <w:divBdr>
        <w:top w:val="none" w:sz="0" w:space="0" w:color="auto"/>
        <w:left w:val="none" w:sz="0" w:space="0" w:color="auto"/>
        <w:bottom w:val="none" w:sz="0" w:space="0" w:color="auto"/>
        <w:right w:val="none" w:sz="0" w:space="0" w:color="auto"/>
      </w:divBdr>
    </w:div>
    <w:div w:id="230360142">
      <w:bodyDiv w:val="1"/>
      <w:marLeft w:val="0"/>
      <w:marRight w:val="0"/>
      <w:marTop w:val="0"/>
      <w:marBottom w:val="0"/>
      <w:divBdr>
        <w:top w:val="none" w:sz="0" w:space="0" w:color="auto"/>
        <w:left w:val="none" w:sz="0" w:space="0" w:color="auto"/>
        <w:bottom w:val="none" w:sz="0" w:space="0" w:color="auto"/>
        <w:right w:val="none" w:sz="0" w:space="0" w:color="auto"/>
      </w:divBdr>
    </w:div>
    <w:div w:id="230504759">
      <w:bodyDiv w:val="1"/>
      <w:marLeft w:val="0"/>
      <w:marRight w:val="0"/>
      <w:marTop w:val="0"/>
      <w:marBottom w:val="0"/>
      <w:divBdr>
        <w:top w:val="none" w:sz="0" w:space="0" w:color="auto"/>
        <w:left w:val="none" w:sz="0" w:space="0" w:color="auto"/>
        <w:bottom w:val="none" w:sz="0" w:space="0" w:color="auto"/>
        <w:right w:val="none" w:sz="0" w:space="0" w:color="auto"/>
      </w:divBdr>
    </w:div>
    <w:div w:id="231359147">
      <w:bodyDiv w:val="1"/>
      <w:marLeft w:val="0"/>
      <w:marRight w:val="0"/>
      <w:marTop w:val="0"/>
      <w:marBottom w:val="0"/>
      <w:divBdr>
        <w:top w:val="none" w:sz="0" w:space="0" w:color="auto"/>
        <w:left w:val="none" w:sz="0" w:space="0" w:color="auto"/>
        <w:bottom w:val="none" w:sz="0" w:space="0" w:color="auto"/>
        <w:right w:val="none" w:sz="0" w:space="0" w:color="auto"/>
      </w:divBdr>
    </w:div>
    <w:div w:id="232280481">
      <w:bodyDiv w:val="1"/>
      <w:marLeft w:val="0"/>
      <w:marRight w:val="0"/>
      <w:marTop w:val="0"/>
      <w:marBottom w:val="0"/>
      <w:divBdr>
        <w:top w:val="none" w:sz="0" w:space="0" w:color="auto"/>
        <w:left w:val="none" w:sz="0" w:space="0" w:color="auto"/>
        <w:bottom w:val="none" w:sz="0" w:space="0" w:color="auto"/>
        <w:right w:val="none" w:sz="0" w:space="0" w:color="auto"/>
      </w:divBdr>
    </w:div>
    <w:div w:id="232356526">
      <w:bodyDiv w:val="1"/>
      <w:marLeft w:val="0"/>
      <w:marRight w:val="0"/>
      <w:marTop w:val="0"/>
      <w:marBottom w:val="0"/>
      <w:divBdr>
        <w:top w:val="none" w:sz="0" w:space="0" w:color="auto"/>
        <w:left w:val="none" w:sz="0" w:space="0" w:color="auto"/>
        <w:bottom w:val="none" w:sz="0" w:space="0" w:color="auto"/>
        <w:right w:val="none" w:sz="0" w:space="0" w:color="auto"/>
      </w:divBdr>
    </w:div>
    <w:div w:id="232742082">
      <w:bodyDiv w:val="1"/>
      <w:marLeft w:val="0"/>
      <w:marRight w:val="0"/>
      <w:marTop w:val="0"/>
      <w:marBottom w:val="0"/>
      <w:divBdr>
        <w:top w:val="none" w:sz="0" w:space="0" w:color="auto"/>
        <w:left w:val="none" w:sz="0" w:space="0" w:color="auto"/>
        <w:bottom w:val="none" w:sz="0" w:space="0" w:color="auto"/>
        <w:right w:val="none" w:sz="0" w:space="0" w:color="auto"/>
      </w:divBdr>
    </w:div>
    <w:div w:id="232814636">
      <w:bodyDiv w:val="1"/>
      <w:marLeft w:val="0"/>
      <w:marRight w:val="0"/>
      <w:marTop w:val="0"/>
      <w:marBottom w:val="0"/>
      <w:divBdr>
        <w:top w:val="none" w:sz="0" w:space="0" w:color="auto"/>
        <w:left w:val="none" w:sz="0" w:space="0" w:color="auto"/>
        <w:bottom w:val="none" w:sz="0" w:space="0" w:color="auto"/>
        <w:right w:val="none" w:sz="0" w:space="0" w:color="auto"/>
      </w:divBdr>
    </w:div>
    <w:div w:id="234096897">
      <w:bodyDiv w:val="1"/>
      <w:marLeft w:val="0"/>
      <w:marRight w:val="0"/>
      <w:marTop w:val="0"/>
      <w:marBottom w:val="0"/>
      <w:divBdr>
        <w:top w:val="none" w:sz="0" w:space="0" w:color="auto"/>
        <w:left w:val="none" w:sz="0" w:space="0" w:color="auto"/>
        <w:bottom w:val="none" w:sz="0" w:space="0" w:color="auto"/>
        <w:right w:val="none" w:sz="0" w:space="0" w:color="auto"/>
      </w:divBdr>
    </w:div>
    <w:div w:id="234827715">
      <w:bodyDiv w:val="1"/>
      <w:marLeft w:val="0"/>
      <w:marRight w:val="0"/>
      <w:marTop w:val="0"/>
      <w:marBottom w:val="0"/>
      <w:divBdr>
        <w:top w:val="none" w:sz="0" w:space="0" w:color="auto"/>
        <w:left w:val="none" w:sz="0" w:space="0" w:color="auto"/>
        <w:bottom w:val="none" w:sz="0" w:space="0" w:color="auto"/>
        <w:right w:val="none" w:sz="0" w:space="0" w:color="auto"/>
      </w:divBdr>
    </w:div>
    <w:div w:id="235169468">
      <w:bodyDiv w:val="1"/>
      <w:marLeft w:val="0"/>
      <w:marRight w:val="0"/>
      <w:marTop w:val="0"/>
      <w:marBottom w:val="0"/>
      <w:divBdr>
        <w:top w:val="none" w:sz="0" w:space="0" w:color="auto"/>
        <w:left w:val="none" w:sz="0" w:space="0" w:color="auto"/>
        <w:bottom w:val="none" w:sz="0" w:space="0" w:color="auto"/>
        <w:right w:val="none" w:sz="0" w:space="0" w:color="auto"/>
      </w:divBdr>
    </w:div>
    <w:div w:id="235239799">
      <w:bodyDiv w:val="1"/>
      <w:marLeft w:val="0"/>
      <w:marRight w:val="0"/>
      <w:marTop w:val="0"/>
      <w:marBottom w:val="0"/>
      <w:divBdr>
        <w:top w:val="none" w:sz="0" w:space="0" w:color="auto"/>
        <w:left w:val="none" w:sz="0" w:space="0" w:color="auto"/>
        <w:bottom w:val="none" w:sz="0" w:space="0" w:color="auto"/>
        <w:right w:val="none" w:sz="0" w:space="0" w:color="auto"/>
      </w:divBdr>
    </w:div>
    <w:div w:id="235435888">
      <w:bodyDiv w:val="1"/>
      <w:marLeft w:val="0"/>
      <w:marRight w:val="0"/>
      <w:marTop w:val="0"/>
      <w:marBottom w:val="0"/>
      <w:divBdr>
        <w:top w:val="none" w:sz="0" w:space="0" w:color="auto"/>
        <w:left w:val="none" w:sz="0" w:space="0" w:color="auto"/>
        <w:bottom w:val="none" w:sz="0" w:space="0" w:color="auto"/>
        <w:right w:val="none" w:sz="0" w:space="0" w:color="auto"/>
      </w:divBdr>
    </w:div>
    <w:div w:id="236861452">
      <w:bodyDiv w:val="1"/>
      <w:marLeft w:val="0"/>
      <w:marRight w:val="0"/>
      <w:marTop w:val="0"/>
      <w:marBottom w:val="0"/>
      <w:divBdr>
        <w:top w:val="none" w:sz="0" w:space="0" w:color="auto"/>
        <w:left w:val="none" w:sz="0" w:space="0" w:color="auto"/>
        <w:bottom w:val="none" w:sz="0" w:space="0" w:color="auto"/>
        <w:right w:val="none" w:sz="0" w:space="0" w:color="auto"/>
      </w:divBdr>
    </w:div>
    <w:div w:id="236861864">
      <w:bodyDiv w:val="1"/>
      <w:marLeft w:val="0"/>
      <w:marRight w:val="0"/>
      <w:marTop w:val="0"/>
      <w:marBottom w:val="0"/>
      <w:divBdr>
        <w:top w:val="none" w:sz="0" w:space="0" w:color="auto"/>
        <w:left w:val="none" w:sz="0" w:space="0" w:color="auto"/>
        <w:bottom w:val="none" w:sz="0" w:space="0" w:color="auto"/>
        <w:right w:val="none" w:sz="0" w:space="0" w:color="auto"/>
      </w:divBdr>
    </w:div>
    <w:div w:id="237986675">
      <w:bodyDiv w:val="1"/>
      <w:marLeft w:val="0"/>
      <w:marRight w:val="0"/>
      <w:marTop w:val="0"/>
      <w:marBottom w:val="0"/>
      <w:divBdr>
        <w:top w:val="none" w:sz="0" w:space="0" w:color="auto"/>
        <w:left w:val="none" w:sz="0" w:space="0" w:color="auto"/>
        <w:bottom w:val="none" w:sz="0" w:space="0" w:color="auto"/>
        <w:right w:val="none" w:sz="0" w:space="0" w:color="auto"/>
      </w:divBdr>
    </w:div>
    <w:div w:id="238371341">
      <w:bodyDiv w:val="1"/>
      <w:marLeft w:val="0"/>
      <w:marRight w:val="0"/>
      <w:marTop w:val="0"/>
      <w:marBottom w:val="0"/>
      <w:divBdr>
        <w:top w:val="none" w:sz="0" w:space="0" w:color="auto"/>
        <w:left w:val="none" w:sz="0" w:space="0" w:color="auto"/>
        <w:bottom w:val="none" w:sz="0" w:space="0" w:color="auto"/>
        <w:right w:val="none" w:sz="0" w:space="0" w:color="auto"/>
      </w:divBdr>
    </w:div>
    <w:div w:id="239295080">
      <w:bodyDiv w:val="1"/>
      <w:marLeft w:val="0"/>
      <w:marRight w:val="0"/>
      <w:marTop w:val="0"/>
      <w:marBottom w:val="0"/>
      <w:divBdr>
        <w:top w:val="none" w:sz="0" w:space="0" w:color="auto"/>
        <w:left w:val="none" w:sz="0" w:space="0" w:color="auto"/>
        <w:bottom w:val="none" w:sz="0" w:space="0" w:color="auto"/>
        <w:right w:val="none" w:sz="0" w:space="0" w:color="auto"/>
      </w:divBdr>
    </w:div>
    <w:div w:id="241255533">
      <w:bodyDiv w:val="1"/>
      <w:marLeft w:val="0"/>
      <w:marRight w:val="0"/>
      <w:marTop w:val="0"/>
      <w:marBottom w:val="0"/>
      <w:divBdr>
        <w:top w:val="none" w:sz="0" w:space="0" w:color="auto"/>
        <w:left w:val="none" w:sz="0" w:space="0" w:color="auto"/>
        <w:bottom w:val="none" w:sz="0" w:space="0" w:color="auto"/>
        <w:right w:val="none" w:sz="0" w:space="0" w:color="auto"/>
      </w:divBdr>
    </w:div>
    <w:div w:id="241567466">
      <w:bodyDiv w:val="1"/>
      <w:marLeft w:val="0"/>
      <w:marRight w:val="0"/>
      <w:marTop w:val="0"/>
      <w:marBottom w:val="0"/>
      <w:divBdr>
        <w:top w:val="none" w:sz="0" w:space="0" w:color="auto"/>
        <w:left w:val="none" w:sz="0" w:space="0" w:color="auto"/>
        <w:bottom w:val="none" w:sz="0" w:space="0" w:color="auto"/>
        <w:right w:val="none" w:sz="0" w:space="0" w:color="auto"/>
      </w:divBdr>
    </w:div>
    <w:div w:id="241762934">
      <w:bodyDiv w:val="1"/>
      <w:marLeft w:val="0"/>
      <w:marRight w:val="0"/>
      <w:marTop w:val="0"/>
      <w:marBottom w:val="0"/>
      <w:divBdr>
        <w:top w:val="none" w:sz="0" w:space="0" w:color="auto"/>
        <w:left w:val="none" w:sz="0" w:space="0" w:color="auto"/>
        <w:bottom w:val="none" w:sz="0" w:space="0" w:color="auto"/>
        <w:right w:val="none" w:sz="0" w:space="0" w:color="auto"/>
      </w:divBdr>
    </w:div>
    <w:div w:id="242106361">
      <w:bodyDiv w:val="1"/>
      <w:marLeft w:val="0"/>
      <w:marRight w:val="0"/>
      <w:marTop w:val="0"/>
      <w:marBottom w:val="0"/>
      <w:divBdr>
        <w:top w:val="none" w:sz="0" w:space="0" w:color="auto"/>
        <w:left w:val="none" w:sz="0" w:space="0" w:color="auto"/>
        <w:bottom w:val="none" w:sz="0" w:space="0" w:color="auto"/>
        <w:right w:val="none" w:sz="0" w:space="0" w:color="auto"/>
      </w:divBdr>
    </w:div>
    <w:div w:id="242958868">
      <w:bodyDiv w:val="1"/>
      <w:marLeft w:val="0"/>
      <w:marRight w:val="0"/>
      <w:marTop w:val="0"/>
      <w:marBottom w:val="0"/>
      <w:divBdr>
        <w:top w:val="none" w:sz="0" w:space="0" w:color="auto"/>
        <w:left w:val="none" w:sz="0" w:space="0" w:color="auto"/>
        <w:bottom w:val="none" w:sz="0" w:space="0" w:color="auto"/>
        <w:right w:val="none" w:sz="0" w:space="0" w:color="auto"/>
      </w:divBdr>
    </w:div>
    <w:div w:id="247883794">
      <w:bodyDiv w:val="1"/>
      <w:marLeft w:val="0"/>
      <w:marRight w:val="0"/>
      <w:marTop w:val="0"/>
      <w:marBottom w:val="0"/>
      <w:divBdr>
        <w:top w:val="none" w:sz="0" w:space="0" w:color="auto"/>
        <w:left w:val="none" w:sz="0" w:space="0" w:color="auto"/>
        <w:bottom w:val="none" w:sz="0" w:space="0" w:color="auto"/>
        <w:right w:val="none" w:sz="0" w:space="0" w:color="auto"/>
      </w:divBdr>
    </w:div>
    <w:div w:id="249042244">
      <w:bodyDiv w:val="1"/>
      <w:marLeft w:val="0"/>
      <w:marRight w:val="0"/>
      <w:marTop w:val="0"/>
      <w:marBottom w:val="0"/>
      <w:divBdr>
        <w:top w:val="none" w:sz="0" w:space="0" w:color="auto"/>
        <w:left w:val="none" w:sz="0" w:space="0" w:color="auto"/>
        <w:bottom w:val="none" w:sz="0" w:space="0" w:color="auto"/>
        <w:right w:val="none" w:sz="0" w:space="0" w:color="auto"/>
      </w:divBdr>
    </w:div>
    <w:div w:id="249243889">
      <w:bodyDiv w:val="1"/>
      <w:marLeft w:val="0"/>
      <w:marRight w:val="0"/>
      <w:marTop w:val="0"/>
      <w:marBottom w:val="0"/>
      <w:divBdr>
        <w:top w:val="none" w:sz="0" w:space="0" w:color="auto"/>
        <w:left w:val="none" w:sz="0" w:space="0" w:color="auto"/>
        <w:bottom w:val="none" w:sz="0" w:space="0" w:color="auto"/>
        <w:right w:val="none" w:sz="0" w:space="0" w:color="auto"/>
      </w:divBdr>
    </w:div>
    <w:div w:id="249705676">
      <w:bodyDiv w:val="1"/>
      <w:marLeft w:val="0"/>
      <w:marRight w:val="0"/>
      <w:marTop w:val="0"/>
      <w:marBottom w:val="0"/>
      <w:divBdr>
        <w:top w:val="none" w:sz="0" w:space="0" w:color="auto"/>
        <w:left w:val="none" w:sz="0" w:space="0" w:color="auto"/>
        <w:bottom w:val="none" w:sz="0" w:space="0" w:color="auto"/>
        <w:right w:val="none" w:sz="0" w:space="0" w:color="auto"/>
      </w:divBdr>
    </w:div>
    <w:div w:id="251207693">
      <w:bodyDiv w:val="1"/>
      <w:marLeft w:val="0"/>
      <w:marRight w:val="0"/>
      <w:marTop w:val="0"/>
      <w:marBottom w:val="0"/>
      <w:divBdr>
        <w:top w:val="none" w:sz="0" w:space="0" w:color="auto"/>
        <w:left w:val="none" w:sz="0" w:space="0" w:color="auto"/>
        <w:bottom w:val="none" w:sz="0" w:space="0" w:color="auto"/>
        <w:right w:val="none" w:sz="0" w:space="0" w:color="auto"/>
      </w:divBdr>
    </w:div>
    <w:div w:id="251282433">
      <w:bodyDiv w:val="1"/>
      <w:marLeft w:val="0"/>
      <w:marRight w:val="0"/>
      <w:marTop w:val="0"/>
      <w:marBottom w:val="0"/>
      <w:divBdr>
        <w:top w:val="none" w:sz="0" w:space="0" w:color="auto"/>
        <w:left w:val="none" w:sz="0" w:space="0" w:color="auto"/>
        <w:bottom w:val="none" w:sz="0" w:space="0" w:color="auto"/>
        <w:right w:val="none" w:sz="0" w:space="0" w:color="auto"/>
      </w:divBdr>
    </w:div>
    <w:div w:id="251545974">
      <w:bodyDiv w:val="1"/>
      <w:marLeft w:val="0"/>
      <w:marRight w:val="0"/>
      <w:marTop w:val="0"/>
      <w:marBottom w:val="0"/>
      <w:divBdr>
        <w:top w:val="none" w:sz="0" w:space="0" w:color="auto"/>
        <w:left w:val="none" w:sz="0" w:space="0" w:color="auto"/>
        <w:bottom w:val="none" w:sz="0" w:space="0" w:color="auto"/>
        <w:right w:val="none" w:sz="0" w:space="0" w:color="auto"/>
      </w:divBdr>
    </w:div>
    <w:div w:id="251548566">
      <w:bodyDiv w:val="1"/>
      <w:marLeft w:val="0"/>
      <w:marRight w:val="0"/>
      <w:marTop w:val="0"/>
      <w:marBottom w:val="0"/>
      <w:divBdr>
        <w:top w:val="none" w:sz="0" w:space="0" w:color="auto"/>
        <w:left w:val="none" w:sz="0" w:space="0" w:color="auto"/>
        <w:bottom w:val="none" w:sz="0" w:space="0" w:color="auto"/>
        <w:right w:val="none" w:sz="0" w:space="0" w:color="auto"/>
      </w:divBdr>
    </w:div>
    <w:div w:id="252593197">
      <w:bodyDiv w:val="1"/>
      <w:marLeft w:val="0"/>
      <w:marRight w:val="0"/>
      <w:marTop w:val="0"/>
      <w:marBottom w:val="0"/>
      <w:divBdr>
        <w:top w:val="none" w:sz="0" w:space="0" w:color="auto"/>
        <w:left w:val="none" w:sz="0" w:space="0" w:color="auto"/>
        <w:bottom w:val="none" w:sz="0" w:space="0" w:color="auto"/>
        <w:right w:val="none" w:sz="0" w:space="0" w:color="auto"/>
      </w:divBdr>
    </w:div>
    <w:div w:id="253977271">
      <w:bodyDiv w:val="1"/>
      <w:marLeft w:val="0"/>
      <w:marRight w:val="0"/>
      <w:marTop w:val="0"/>
      <w:marBottom w:val="0"/>
      <w:divBdr>
        <w:top w:val="none" w:sz="0" w:space="0" w:color="auto"/>
        <w:left w:val="none" w:sz="0" w:space="0" w:color="auto"/>
        <w:bottom w:val="none" w:sz="0" w:space="0" w:color="auto"/>
        <w:right w:val="none" w:sz="0" w:space="0" w:color="auto"/>
      </w:divBdr>
    </w:div>
    <w:div w:id="255292587">
      <w:bodyDiv w:val="1"/>
      <w:marLeft w:val="0"/>
      <w:marRight w:val="0"/>
      <w:marTop w:val="0"/>
      <w:marBottom w:val="0"/>
      <w:divBdr>
        <w:top w:val="none" w:sz="0" w:space="0" w:color="auto"/>
        <w:left w:val="none" w:sz="0" w:space="0" w:color="auto"/>
        <w:bottom w:val="none" w:sz="0" w:space="0" w:color="auto"/>
        <w:right w:val="none" w:sz="0" w:space="0" w:color="auto"/>
      </w:divBdr>
    </w:div>
    <w:div w:id="255944206">
      <w:bodyDiv w:val="1"/>
      <w:marLeft w:val="0"/>
      <w:marRight w:val="0"/>
      <w:marTop w:val="0"/>
      <w:marBottom w:val="0"/>
      <w:divBdr>
        <w:top w:val="none" w:sz="0" w:space="0" w:color="auto"/>
        <w:left w:val="none" w:sz="0" w:space="0" w:color="auto"/>
        <w:bottom w:val="none" w:sz="0" w:space="0" w:color="auto"/>
        <w:right w:val="none" w:sz="0" w:space="0" w:color="auto"/>
      </w:divBdr>
    </w:div>
    <w:div w:id="255986231">
      <w:bodyDiv w:val="1"/>
      <w:marLeft w:val="0"/>
      <w:marRight w:val="0"/>
      <w:marTop w:val="0"/>
      <w:marBottom w:val="0"/>
      <w:divBdr>
        <w:top w:val="none" w:sz="0" w:space="0" w:color="auto"/>
        <w:left w:val="none" w:sz="0" w:space="0" w:color="auto"/>
        <w:bottom w:val="none" w:sz="0" w:space="0" w:color="auto"/>
        <w:right w:val="none" w:sz="0" w:space="0" w:color="auto"/>
      </w:divBdr>
    </w:div>
    <w:div w:id="258950504">
      <w:bodyDiv w:val="1"/>
      <w:marLeft w:val="0"/>
      <w:marRight w:val="0"/>
      <w:marTop w:val="0"/>
      <w:marBottom w:val="0"/>
      <w:divBdr>
        <w:top w:val="none" w:sz="0" w:space="0" w:color="auto"/>
        <w:left w:val="none" w:sz="0" w:space="0" w:color="auto"/>
        <w:bottom w:val="none" w:sz="0" w:space="0" w:color="auto"/>
        <w:right w:val="none" w:sz="0" w:space="0" w:color="auto"/>
      </w:divBdr>
    </w:div>
    <w:div w:id="259988743">
      <w:bodyDiv w:val="1"/>
      <w:marLeft w:val="0"/>
      <w:marRight w:val="0"/>
      <w:marTop w:val="0"/>
      <w:marBottom w:val="0"/>
      <w:divBdr>
        <w:top w:val="none" w:sz="0" w:space="0" w:color="auto"/>
        <w:left w:val="none" w:sz="0" w:space="0" w:color="auto"/>
        <w:bottom w:val="none" w:sz="0" w:space="0" w:color="auto"/>
        <w:right w:val="none" w:sz="0" w:space="0" w:color="auto"/>
      </w:divBdr>
    </w:div>
    <w:div w:id="260603755">
      <w:bodyDiv w:val="1"/>
      <w:marLeft w:val="0"/>
      <w:marRight w:val="0"/>
      <w:marTop w:val="0"/>
      <w:marBottom w:val="0"/>
      <w:divBdr>
        <w:top w:val="none" w:sz="0" w:space="0" w:color="auto"/>
        <w:left w:val="none" w:sz="0" w:space="0" w:color="auto"/>
        <w:bottom w:val="none" w:sz="0" w:space="0" w:color="auto"/>
        <w:right w:val="none" w:sz="0" w:space="0" w:color="auto"/>
      </w:divBdr>
    </w:div>
    <w:div w:id="261303535">
      <w:bodyDiv w:val="1"/>
      <w:marLeft w:val="0"/>
      <w:marRight w:val="0"/>
      <w:marTop w:val="0"/>
      <w:marBottom w:val="0"/>
      <w:divBdr>
        <w:top w:val="none" w:sz="0" w:space="0" w:color="auto"/>
        <w:left w:val="none" w:sz="0" w:space="0" w:color="auto"/>
        <w:bottom w:val="none" w:sz="0" w:space="0" w:color="auto"/>
        <w:right w:val="none" w:sz="0" w:space="0" w:color="auto"/>
      </w:divBdr>
    </w:div>
    <w:div w:id="261493655">
      <w:bodyDiv w:val="1"/>
      <w:marLeft w:val="0"/>
      <w:marRight w:val="0"/>
      <w:marTop w:val="0"/>
      <w:marBottom w:val="0"/>
      <w:divBdr>
        <w:top w:val="none" w:sz="0" w:space="0" w:color="auto"/>
        <w:left w:val="none" w:sz="0" w:space="0" w:color="auto"/>
        <w:bottom w:val="none" w:sz="0" w:space="0" w:color="auto"/>
        <w:right w:val="none" w:sz="0" w:space="0" w:color="auto"/>
      </w:divBdr>
    </w:div>
    <w:div w:id="261647192">
      <w:bodyDiv w:val="1"/>
      <w:marLeft w:val="0"/>
      <w:marRight w:val="0"/>
      <w:marTop w:val="0"/>
      <w:marBottom w:val="0"/>
      <w:divBdr>
        <w:top w:val="none" w:sz="0" w:space="0" w:color="auto"/>
        <w:left w:val="none" w:sz="0" w:space="0" w:color="auto"/>
        <w:bottom w:val="none" w:sz="0" w:space="0" w:color="auto"/>
        <w:right w:val="none" w:sz="0" w:space="0" w:color="auto"/>
      </w:divBdr>
    </w:div>
    <w:div w:id="261885217">
      <w:bodyDiv w:val="1"/>
      <w:marLeft w:val="0"/>
      <w:marRight w:val="0"/>
      <w:marTop w:val="0"/>
      <w:marBottom w:val="0"/>
      <w:divBdr>
        <w:top w:val="none" w:sz="0" w:space="0" w:color="auto"/>
        <w:left w:val="none" w:sz="0" w:space="0" w:color="auto"/>
        <w:bottom w:val="none" w:sz="0" w:space="0" w:color="auto"/>
        <w:right w:val="none" w:sz="0" w:space="0" w:color="auto"/>
      </w:divBdr>
    </w:div>
    <w:div w:id="262419342">
      <w:bodyDiv w:val="1"/>
      <w:marLeft w:val="0"/>
      <w:marRight w:val="0"/>
      <w:marTop w:val="0"/>
      <w:marBottom w:val="0"/>
      <w:divBdr>
        <w:top w:val="none" w:sz="0" w:space="0" w:color="auto"/>
        <w:left w:val="none" w:sz="0" w:space="0" w:color="auto"/>
        <w:bottom w:val="none" w:sz="0" w:space="0" w:color="auto"/>
        <w:right w:val="none" w:sz="0" w:space="0" w:color="auto"/>
      </w:divBdr>
    </w:div>
    <w:div w:id="263272875">
      <w:bodyDiv w:val="1"/>
      <w:marLeft w:val="0"/>
      <w:marRight w:val="0"/>
      <w:marTop w:val="0"/>
      <w:marBottom w:val="0"/>
      <w:divBdr>
        <w:top w:val="none" w:sz="0" w:space="0" w:color="auto"/>
        <w:left w:val="none" w:sz="0" w:space="0" w:color="auto"/>
        <w:bottom w:val="none" w:sz="0" w:space="0" w:color="auto"/>
        <w:right w:val="none" w:sz="0" w:space="0" w:color="auto"/>
      </w:divBdr>
    </w:div>
    <w:div w:id="264461270">
      <w:bodyDiv w:val="1"/>
      <w:marLeft w:val="0"/>
      <w:marRight w:val="0"/>
      <w:marTop w:val="0"/>
      <w:marBottom w:val="0"/>
      <w:divBdr>
        <w:top w:val="none" w:sz="0" w:space="0" w:color="auto"/>
        <w:left w:val="none" w:sz="0" w:space="0" w:color="auto"/>
        <w:bottom w:val="none" w:sz="0" w:space="0" w:color="auto"/>
        <w:right w:val="none" w:sz="0" w:space="0" w:color="auto"/>
      </w:divBdr>
    </w:div>
    <w:div w:id="265576662">
      <w:bodyDiv w:val="1"/>
      <w:marLeft w:val="0"/>
      <w:marRight w:val="0"/>
      <w:marTop w:val="0"/>
      <w:marBottom w:val="0"/>
      <w:divBdr>
        <w:top w:val="none" w:sz="0" w:space="0" w:color="auto"/>
        <w:left w:val="none" w:sz="0" w:space="0" w:color="auto"/>
        <w:bottom w:val="none" w:sz="0" w:space="0" w:color="auto"/>
        <w:right w:val="none" w:sz="0" w:space="0" w:color="auto"/>
      </w:divBdr>
    </w:div>
    <w:div w:id="265624486">
      <w:bodyDiv w:val="1"/>
      <w:marLeft w:val="0"/>
      <w:marRight w:val="0"/>
      <w:marTop w:val="0"/>
      <w:marBottom w:val="0"/>
      <w:divBdr>
        <w:top w:val="none" w:sz="0" w:space="0" w:color="auto"/>
        <w:left w:val="none" w:sz="0" w:space="0" w:color="auto"/>
        <w:bottom w:val="none" w:sz="0" w:space="0" w:color="auto"/>
        <w:right w:val="none" w:sz="0" w:space="0" w:color="auto"/>
      </w:divBdr>
    </w:div>
    <w:div w:id="266624021">
      <w:bodyDiv w:val="1"/>
      <w:marLeft w:val="0"/>
      <w:marRight w:val="0"/>
      <w:marTop w:val="0"/>
      <w:marBottom w:val="0"/>
      <w:divBdr>
        <w:top w:val="none" w:sz="0" w:space="0" w:color="auto"/>
        <w:left w:val="none" w:sz="0" w:space="0" w:color="auto"/>
        <w:bottom w:val="none" w:sz="0" w:space="0" w:color="auto"/>
        <w:right w:val="none" w:sz="0" w:space="0" w:color="auto"/>
      </w:divBdr>
    </w:div>
    <w:div w:id="268053100">
      <w:bodyDiv w:val="1"/>
      <w:marLeft w:val="0"/>
      <w:marRight w:val="0"/>
      <w:marTop w:val="0"/>
      <w:marBottom w:val="0"/>
      <w:divBdr>
        <w:top w:val="none" w:sz="0" w:space="0" w:color="auto"/>
        <w:left w:val="none" w:sz="0" w:space="0" w:color="auto"/>
        <w:bottom w:val="none" w:sz="0" w:space="0" w:color="auto"/>
        <w:right w:val="none" w:sz="0" w:space="0" w:color="auto"/>
      </w:divBdr>
    </w:div>
    <w:div w:id="269747747">
      <w:bodyDiv w:val="1"/>
      <w:marLeft w:val="0"/>
      <w:marRight w:val="0"/>
      <w:marTop w:val="0"/>
      <w:marBottom w:val="0"/>
      <w:divBdr>
        <w:top w:val="none" w:sz="0" w:space="0" w:color="auto"/>
        <w:left w:val="none" w:sz="0" w:space="0" w:color="auto"/>
        <w:bottom w:val="none" w:sz="0" w:space="0" w:color="auto"/>
        <w:right w:val="none" w:sz="0" w:space="0" w:color="auto"/>
      </w:divBdr>
    </w:div>
    <w:div w:id="274413757">
      <w:bodyDiv w:val="1"/>
      <w:marLeft w:val="0"/>
      <w:marRight w:val="0"/>
      <w:marTop w:val="0"/>
      <w:marBottom w:val="0"/>
      <w:divBdr>
        <w:top w:val="none" w:sz="0" w:space="0" w:color="auto"/>
        <w:left w:val="none" w:sz="0" w:space="0" w:color="auto"/>
        <w:bottom w:val="none" w:sz="0" w:space="0" w:color="auto"/>
        <w:right w:val="none" w:sz="0" w:space="0" w:color="auto"/>
      </w:divBdr>
    </w:div>
    <w:div w:id="274943238">
      <w:bodyDiv w:val="1"/>
      <w:marLeft w:val="0"/>
      <w:marRight w:val="0"/>
      <w:marTop w:val="0"/>
      <w:marBottom w:val="0"/>
      <w:divBdr>
        <w:top w:val="none" w:sz="0" w:space="0" w:color="auto"/>
        <w:left w:val="none" w:sz="0" w:space="0" w:color="auto"/>
        <w:bottom w:val="none" w:sz="0" w:space="0" w:color="auto"/>
        <w:right w:val="none" w:sz="0" w:space="0" w:color="auto"/>
      </w:divBdr>
    </w:div>
    <w:div w:id="275989333">
      <w:bodyDiv w:val="1"/>
      <w:marLeft w:val="0"/>
      <w:marRight w:val="0"/>
      <w:marTop w:val="0"/>
      <w:marBottom w:val="0"/>
      <w:divBdr>
        <w:top w:val="none" w:sz="0" w:space="0" w:color="auto"/>
        <w:left w:val="none" w:sz="0" w:space="0" w:color="auto"/>
        <w:bottom w:val="none" w:sz="0" w:space="0" w:color="auto"/>
        <w:right w:val="none" w:sz="0" w:space="0" w:color="auto"/>
      </w:divBdr>
    </w:div>
    <w:div w:id="277228034">
      <w:bodyDiv w:val="1"/>
      <w:marLeft w:val="0"/>
      <w:marRight w:val="0"/>
      <w:marTop w:val="0"/>
      <w:marBottom w:val="0"/>
      <w:divBdr>
        <w:top w:val="none" w:sz="0" w:space="0" w:color="auto"/>
        <w:left w:val="none" w:sz="0" w:space="0" w:color="auto"/>
        <w:bottom w:val="none" w:sz="0" w:space="0" w:color="auto"/>
        <w:right w:val="none" w:sz="0" w:space="0" w:color="auto"/>
      </w:divBdr>
    </w:div>
    <w:div w:id="280766949">
      <w:bodyDiv w:val="1"/>
      <w:marLeft w:val="0"/>
      <w:marRight w:val="0"/>
      <w:marTop w:val="0"/>
      <w:marBottom w:val="0"/>
      <w:divBdr>
        <w:top w:val="none" w:sz="0" w:space="0" w:color="auto"/>
        <w:left w:val="none" w:sz="0" w:space="0" w:color="auto"/>
        <w:bottom w:val="none" w:sz="0" w:space="0" w:color="auto"/>
        <w:right w:val="none" w:sz="0" w:space="0" w:color="auto"/>
      </w:divBdr>
    </w:div>
    <w:div w:id="281084376">
      <w:bodyDiv w:val="1"/>
      <w:marLeft w:val="0"/>
      <w:marRight w:val="0"/>
      <w:marTop w:val="0"/>
      <w:marBottom w:val="0"/>
      <w:divBdr>
        <w:top w:val="none" w:sz="0" w:space="0" w:color="auto"/>
        <w:left w:val="none" w:sz="0" w:space="0" w:color="auto"/>
        <w:bottom w:val="none" w:sz="0" w:space="0" w:color="auto"/>
        <w:right w:val="none" w:sz="0" w:space="0" w:color="auto"/>
      </w:divBdr>
    </w:div>
    <w:div w:id="281762906">
      <w:bodyDiv w:val="1"/>
      <w:marLeft w:val="0"/>
      <w:marRight w:val="0"/>
      <w:marTop w:val="0"/>
      <w:marBottom w:val="0"/>
      <w:divBdr>
        <w:top w:val="none" w:sz="0" w:space="0" w:color="auto"/>
        <w:left w:val="none" w:sz="0" w:space="0" w:color="auto"/>
        <w:bottom w:val="none" w:sz="0" w:space="0" w:color="auto"/>
        <w:right w:val="none" w:sz="0" w:space="0" w:color="auto"/>
      </w:divBdr>
    </w:div>
    <w:div w:id="283078328">
      <w:bodyDiv w:val="1"/>
      <w:marLeft w:val="0"/>
      <w:marRight w:val="0"/>
      <w:marTop w:val="0"/>
      <w:marBottom w:val="0"/>
      <w:divBdr>
        <w:top w:val="none" w:sz="0" w:space="0" w:color="auto"/>
        <w:left w:val="none" w:sz="0" w:space="0" w:color="auto"/>
        <w:bottom w:val="none" w:sz="0" w:space="0" w:color="auto"/>
        <w:right w:val="none" w:sz="0" w:space="0" w:color="auto"/>
      </w:divBdr>
    </w:div>
    <w:div w:id="283318903">
      <w:bodyDiv w:val="1"/>
      <w:marLeft w:val="0"/>
      <w:marRight w:val="0"/>
      <w:marTop w:val="0"/>
      <w:marBottom w:val="0"/>
      <w:divBdr>
        <w:top w:val="none" w:sz="0" w:space="0" w:color="auto"/>
        <w:left w:val="none" w:sz="0" w:space="0" w:color="auto"/>
        <w:bottom w:val="none" w:sz="0" w:space="0" w:color="auto"/>
        <w:right w:val="none" w:sz="0" w:space="0" w:color="auto"/>
      </w:divBdr>
    </w:div>
    <w:div w:id="284429902">
      <w:bodyDiv w:val="1"/>
      <w:marLeft w:val="0"/>
      <w:marRight w:val="0"/>
      <w:marTop w:val="0"/>
      <w:marBottom w:val="0"/>
      <w:divBdr>
        <w:top w:val="none" w:sz="0" w:space="0" w:color="auto"/>
        <w:left w:val="none" w:sz="0" w:space="0" w:color="auto"/>
        <w:bottom w:val="none" w:sz="0" w:space="0" w:color="auto"/>
        <w:right w:val="none" w:sz="0" w:space="0" w:color="auto"/>
      </w:divBdr>
    </w:div>
    <w:div w:id="284510057">
      <w:bodyDiv w:val="1"/>
      <w:marLeft w:val="0"/>
      <w:marRight w:val="0"/>
      <w:marTop w:val="0"/>
      <w:marBottom w:val="0"/>
      <w:divBdr>
        <w:top w:val="none" w:sz="0" w:space="0" w:color="auto"/>
        <w:left w:val="none" w:sz="0" w:space="0" w:color="auto"/>
        <w:bottom w:val="none" w:sz="0" w:space="0" w:color="auto"/>
        <w:right w:val="none" w:sz="0" w:space="0" w:color="auto"/>
      </w:divBdr>
    </w:div>
    <w:div w:id="285088806">
      <w:bodyDiv w:val="1"/>
      <w:marLeft w:val="0"/>
      <w:marRight w:val="0"/>
      <w:marTop w:val="0"/>
      <w:marBottom w:val="0"/>
      <w:divBdr>
        <w:top w:val="none" w:sz="0" w:space="0" w:color="auto"/>
        <w:left w:val="none" w:sz="0" w:space="0" w:color="auto"/>
        <w:bottom w:val="none" w:sz="0" w:space="0" w:color="auto"/>
        <w:right w:val="none" w:sz="0" w:space="0" w:color="auto"/>
      </w:divBdr>
    </w:div>
    <w:div w:id="285282183">
      <w:bodyDiv w:val="1"/>
      <w:marLeft w:val="0"/>
      <w:marRight w:val="0"/>
      <w:marTop w:val="0"/>
      <w:marBottom w:val="0"/>
      <w:divBdr>
        <w:top w:val="none" w:sz="0" w:space="0" w:color="auto"/>
        <w:left w:val="none" w:sz="0" w:space="0" w:color="auto"/>
        <w:bottom w:val="none" w:sz="0" w:space="0" w:color="auto"/>
        <w:right w:val="none" w:sz="0" w:space="0" w:color="auto"/>
      </w:divBdr>
    </w:div>
    <w:div w:id="285897091">
      <w:bodyDiv w:val="1"/>
      <w:marLeft w:val="0"/>
      <w:marRight w:val="0"/>
      <w:marTop w:val="0"/>
      <w:marBottom w:val="0"/>
      <w:divBdr>
        <w:top w:val="none" w:sz="0" w:space="0" w:color="auto"/>
        <w:left w:val="none" w:sz="0" w:space="0" w:color="auto"/>
        <w:bottom w:val="none" w:sz="0" w:space="0" w:color="auto"/>
        <w:right w:val="none" w:sz="0" w:space="0" w:color="auto"/>
      </w:divBdr>
    </w:div>
    <w:div w:id="286160259">
      <w:bodyDiv w:val="1"/>
      <w:marLeft w:val="0"/>
      <w:marRight w:val="0"/>
      <w:marTop w:val="0"/>
      <w:marBottom w:val="0"/>
      <w:divBdr>
        <w:top w:val="none" w:sz="0" w:space="0" w:color="auto"/>
        <w:left w:val="none" w:sz="0" w:space="0" w:color="auto"/>
        <w:bottom w:val="none" w:sz="0" w:space="0" w:color="auto"/>
        <w:right w:val="none" w:sz="0" w:space="0" w:color="auto"/>
      </w:divBdr>
    </w:div>
    <w:div w:id="286589488">
      <w:bodyDiv w:val="1"/>
      <w:marLeft w:val="0"/>
      <w:marRight w:val="0"/>
      <w:marTop w:val="0"/>
      <w:marBottom w:val="0"/>
      <w:divBdr>
        <w:top w:val="none" w:sz="0" w:space="0" w:color="auto"/>
        <w:left w:val="none" w:sz="0" w:space="0" w:color="auto"/>
        <w:bottom w:val="none" w:sz="0" w:space="0" w:color="auto"/>
        <w:right w:val="none" w:sz="0" w:space="0" w:color="auto"/>
      </w:divBdr>
    </w:div>
    <w:div w:id="287663289">
      <w:bodyDiv w:val="1"/>
      <w:marLeft w:val="0"/>
      <w:marRight w:val="0"/>
      <w:marTop w:val="0"/>
      <w:marBottom w:val="0"/>
      <w:divBdr>
        <w:top w:val="none" w:sz="0" w:space="0" w:color="auto"/>
        <w:left w:val="none" w:sz="0" w:space="0" w:color="auto"/>
        <w:bottom w:val="none" w:sz="0" w:space="0" w:color="auto"/>
        <w:right w:val="none" w:sz="0" w:space="0" w:color="auto"/>
      </w:divBdr>
    </w:div>
    <w:div w:id="288362691">
      <w:bodyDiv w:val="1"/>
      <w:marLeft w:val="0"/>
      <w:marRight w:val="0"/>
      <w:marTop w:val="0"/>
      <w:marBottom w:val="0"/>
      <w:divBdr>
        <w:top w:val="none" w:sz="0" w:space="0" w:color="auto"/>
        <w:left w:val="none" w:sz="0" w:space="0" w:color="auto"/>
        <w:bottom w:val="none" w:sz="0" w:space="0" w:color="auto"/>
        <w:right w:val="none" w:sz="0" w:space="0" w:color="auto"/>
      </w:divBdr>
    </w:div>
    <w:div w:id="289211130">
      <w:bodyDiv w:val="1"/>
      <w:marLeft w:val="0"/>
      <w:marRight w:val="0"/>
      <w:marTop w:val="0"/>
      <w:marBottom w:val="0"/>
      <w:divBdr>
        <w:top w:val="none" w:sz="0" w:space="0" w:color="auto"/>
        <w:left w:val="none" w:sz="0" w:space="0" w:color="auto"/>
        <w:bottom w:val="none" w:sz="0" w:space="0" w:color="auto"/>
        <w:right w:val="none" w:sz="0" w:space="0" w:color="auto"/>
      </w:divBdr>
    </w:div>
    <w:div w:id="290553509">
      <w:bodyDiv w:val="1"/>
      <w:marLeft w:val="0"/>
      <w:marRight w:val="0"/>
      <w:marTop w:val="0"/>
      <w:marBottom w:val="0"/>
      <w:divBdr>
        <w:top w:val="none" w:sz="0" w:space="0" w:color="auto"/>
        <w:left w:val="none" w:sz="0" w:space="0" w:color="auto"/>
        <w:bottom w:val="none" w:sz="0" w:space="0" w:color="auto"/>
        <w:right w:val="none" w:sz="0" w:space="0" w:color="auto"/>
      </w:divBdr>
    </w:div>
    <w:div w:id="290596982">
      <w:bodyDiv w:val="1"/>
      <w:marLeft w:val="0"/>
      <w:marRight w:val="0"/>
      <w:marTop w:val="0"/>
      <w:marBottom w:val="0"/>
      <w:divBdr>
        <w:top w:val="none" w:sz="0" w:space="0" w:color="auto"/>
        <w:left w:val="none" w:sz="0" w:space="0" w:color="auto"/>
        <w:bottom w:val="none" w:sz="0" w:space="0" w:color="auto"/>
        <w:right w:val="none" w:sz="0" w:space="0" w:color="auto"/>
      </w:divBdr>
    </w:div>
    <w:div w:id="290599195">
      <w:bodyDiv w:val="1"/>
      <w:marLeft w:val="0"/>
      <w:marRight w:val="0"/>
      <w:marTop w:val="0"/>
      <w:marBottom w:val="0"/>
      <w:divBdr>
        <w:top w:val="none" w:sz="0" w:space="0" w:color="auto"/>
        <w:left w:val="none" w:sz="0" w:space="0" w:color="auto"/>
        <w:bottom w:val="none" w:sz="0" w:space="0" w:color="auto"/>
        <w:right w:val="none" w:sz="0" w:space="0" w:color="auto"/>
      </w:divBdr>
    </w:div>
    <w:div w:id="291522316">
      <w:bodyDiv w:val="1"/>
      <w:marLeft w:val="0"/>
      <w:marRight w:val="0"/>
      <w:marTop w:val="0"/>
      <w:marBottom w:val="0"/>
      <w:divBdr>
        <w:top w:val="none" w:sz="0" w:space="0" w:color="auto"/>
        <w:left w:val="none" w:sz="0" w:space="0" w:color="auto"/>
        <w:bottom w:val="none" w:sz="0" w:space="0" w:color="auto"/>
        <w:right w:val="none" w:sz="0" w:space="0" w:color="auto"/>
      </w:divBdr>
    </w:div>
    <w:div w:id="292029694">
      <w:bodyDiv w:val="1"/>
      <w:marLeft w:val="0"/>
      <w:marRight w:val="0"/>
      <w:marTop w:val="0"/>
      <w:marBottom w:val="0"/>
      <w:divBdr>
        <w:top w:val="none" w:sz="0" w:space="0" w:color="auto"/>
        <w:left w:val="none" w:sz="0" w:space="0" w:color="auto"/>
        <w:bottom w:val="none" w:sz="0" w:space="0" w:color="auto"/>
        <w:right w:val="none" w:sz="0" w:space="0" w:color="auto"/>
      </w:divBdr>
    </w:div>
    <w:div w:id="292828228">
      <w:bodyDiv w:val="1"/>
      <w:marLeft w:val="0"/>
      <w:marRight w:val="0"/>
      <w:marTop w:val="0"/>
      <w:marBottom w:val="0"/>
      <w:divBdr>
        <w:top w:val="none" w:sz="0" w:space="0" w:color="auto"/>
        <w:left w:val="none" w:sz="0" w:space="0" w:color="auto"/>
        <w:bottom w:val="none" w:sz="0" w:space="0" w:color="auto"/>
        <w:right w:val="none" w:sz="0" w:space="0" w:color="auto"/>
      </w:divBdr>
    </w:div>
    <w:div w:id="294023470">
      <w:bodyDiv w:val="1"/>
      <w:marLeft w:val="0"/>
      <w:marRight w:val="0"/>
      <w:marTop w:val="0"/>
      <w:marBottom w:val="0"/>
      <w:divBdr>
        <w:top w:val="none" w:sz="0" w:space="0" w:color="auto"/>
        <w:left w:val="none" w:sz="0" w:space="0" w:color="auto"/>
        <w:bottom w:val="none" w:sz="0" w:space="0" w:color="auto"/>
        <w:right w:val="none" w:sz="0" w:space="0" w:color="auto"/>
      </w:divBdr>
    </w:div>
    <w:div w:id="294679391">
      <w:bodyDiv w:val="1"/>
      <w:marLeft w:val="0"/>
      <w:marRight w:val="0"/>
      <w:marTop w:val="0"/>
      <w:marBottom w:val="0"/>
      <w:divBdr>
        <w:top w:val="none" w:sz="0" w:space="0" w:color="auto"/>
        <w:left w:val="none" w:sz="0" w:space="0" w:color="auto"/>
        <w:bottom w:val="none" w:sz="0" w:space="0" w:color="auto"/>
        <w:right w:val="none" w:sz="0" w:space="0" w:color="auto"/>
      </w:divBdr>
    </w:div>
    <w:div w:id="294720483">
      <w:bodyDiv w:val="1"/>
      <w:marLeft w:val="0"/>
      <w:marRight w:val="0"/>
      <w:marTop w:val="0"/>
      <w:marBottom w:val="0"/>
      <w:divBdr>
        <w:top w:val="none" w:sz="0" w:space="0" w:color="auto"/>
        <w:left w:val="none" w:sz="0" w:space="0" w:color="auto"/>
        <w:bottom w:val="none" w:sz="0" w:space="0" w:color="auto"/>
        <w:right w:val="none" w:sz="0" w:space="0" w:color="auto"/>
      </w:divBdr>
    </w:div>
    <w:div w:id="295333845">
      <w:bodyDiv w:val="1"/>
      <w:marLeft w:val="0"/>
      <w:marRight w:val="0"/>
      <w:marTop w:val="0"/>
      <w:marBottom w:val="0"/>
      <w:divBdr>
        <w:top w:val="none" w:sz="0" w:space="0" w:color="auto"/>
        <w:left w:val="none" w:sz="0" w:space="0" w:color="auto"/>
        <w:bottom w:val="none" w:sz="0" w:space="0" w:color="auto"/>
        <w:right w:val="none" w:sz="0" w:space="0" w:color="auto"/>
      </w:divBdr>
    </w:div>
    <w:div w:id="296953127">
      <w:bodyDiv w:val="1"/>
      <w:marLeft w:val="0"/>
      <w:marRight w:val="0"/>
      <w:marTop w:val="0"/>
      <w:marBottom w:val="0"/>
      <w:divBdr>
        <w:top w:val="none" w:sz="0" w:space="0" w:color="auto"/>
        <w:left w:val="none" w:sz="0" w:space="0" w:color="auto"/>
        <w:bottom w:val="none" w:sz="0" w:space="0" w:color="auto"/>
        <w:right w:val="none" w:sz="0" w:space="0" w:color="auto"/>
      </w:divBdr>
    </w:div>
    <w:div w:id="297230379">
      <w:bodyDiv w:val="1"/>
      <w:marLeft w:val="0"/>
      <w:marRight w:val="0"/>
      <w:marTop w:val="0"/>
      <w:marBottom w:val="0"/>
      <w:divBdr>
        <w:top w:val="none" w:sz="0" w:space="0" w:color="auto"/>
        <w:left w:val="none" w:sz="0" w:space="0" w:color="auto"/>
        <w:bottom w:val="none" w:sz="0" w:space="0" w:color="auto"/>
        <w:right w:val="none" w:sz="0" w:space="0" w:color="auto"/>
      </w:divBdr>
    </w:div>
    <w:div w:id="297804367">
      <w:bodyDiv w:val="1"/>
      <w:marLeft w:val="0"/>
      <w:marRight w:val="0"/>
      <w:marTop w:val="0"/>
      <w:marBottom w:val="0"/>
      <w:divBdr>
        <w:top w:val="none" w:sz="0" w:space="0" w:color="auto"/>
        <w:left w:val="none" w:sz="0" w:space="0" w:color="auto"/>
        <w:bottom w:val="none" w:sz="0" w:space="0" w:color="auto"/>
        <w:right w:val="none" w:sz="0" w:space="0" w:color="auto"/>
      </w:divBdr>
    </w:div>
    <w:div w:id="299507227">
      <w:bodyDiv w:val="1"/>
      <w:marLeft w:val="0"/>
      <w:marRight w:val="0"/>
      <w:marTop w:val="0"/>
      <w:marBottom w:val="0"/>
      <w:divBdr>
        <w:top w:val="none" w:sz="0" w:space="0" w:color="auto"/>
        <w:left w:val="none" w:sz="0" w:space="0" w:color="auto"/>
        <w:bottom w:val="none" w:sz="0" w:space="0" w:color="auto"/>
        <w:right w:val="none" w:sz="0" w:space="0" w:color="auto"/>
      </w:divBdr>
    </w:div>
    <w:div w:id="299728852">
      <w:bodyDiv w:val="1"/>
      <w:marLeft w:val="0"/>
      <w:marRight w:val="0"/>
      <w:marTop w:val="0"/>
      <w:marBottom w:val="0"/>
      <w:divBdr>
        <w:top w:val="none" w:sz="0" w:space="0" w:color="auto"/>
        <w:left w:val="none" w:sz="0" w:space="0" w:color="auto"/>
        <w:bottom w:val="none" w:sz="0" w:space="0" w:color="auto"/>
        <w:right w:val="none" w:sz="0" w:space="0" w:color="auto"/>
      </w:divBdr>
    </w:div>
    <w:div w:id="300039372">
      <w:bodyDiv w:val="1"/>
      <w:marLeft w:val="0"/>
      <w:marRight w:val="0"/>
      <w:marTop w:val="0"/>
      <w:marBottom w:val="0"/>
      <w:divBdr>
        <w:top w:val="none" w:sz="0" w:space="0" w:color="auto"/>
        <w:left w:val="none" w:sz="0" w:space="0" w:color="auto"/>
        <w:bottom w:val="none" w:sz="0" w:space="0" w:color="auto"/>
        <w:right w:val="none" w:sz="0" w:space="0" w:color="auto"/>
      </w:divBdr>
    </w:div>
    <w:div w:id="300425741">
      <w:bodyDiv w:val="1"/>
      <w:marLeft w:val="0"/>
      <w:marRight w:val="0"/>
      <w:marTop w:val="0"/>
      <w:marBottom w:val="0"/>
      <w:divBdr>
        <w:top w:val="none" w:sz="0" w:space="0" w:color="auto"/>
        <w:left w:val="none" w:sz="0" w:space="0" w:color="auto"/>
        <w:bottom w:val="none" w:sz="0" w:space="0" w:color="auto"/>
        <w:right w:val="none" w:sz="0" w:space="0" w:color="auto"/>
      </w:divBdr>
    </w:div>
    <w:div w:id="300963663">
      <w:bodyDiv w:val="1"/>
      <w:marLeft w:val="0"/>
      <w:marRight w:val="0"/>
      <w:marTop w:val="0"/>
      <w:marBottom w:val="0"/>
      <w:divBdr>
        <w:top w:val="none" w:sz="0" w:space="0" w:color="auto"/>
        <w:left w:val="none" w:sz="0" w:space="0" w:color="auto"/>
        <w:bottom w:val="none" w:sz="0" w:space="0" w:color="auto"/>
        <w:right w:val="none" w:sz="0" w:space="0" w:color="auto"/>
      </w:divBdr>
    </w:div>
    <w:div w:id="301814578">
      <w:bodyDiv w:val="1"/>
      <w:marLeft w:val="0"/>
      <w:marRight w:val="0"/>
      <w:marTop w:val="0"/>
      <w:marBottom w:val="0"/>
      <w:divBdr>
        <w:top w:val="none" w:sz="0" w:space="0" w:color="auto"/>
        <w:left w:val="none" w:sz="0" w:space="0" w:color="auto"/>
        <w:bottom w:val="none" w:sz="0" w:space="0" w:color="auto"/>
        <w:right w:val="none" w:sz="0" w:space="0" w:color="auto"/>
      </w:divBdr>
    </w:div>
    <w:div w:id="302587220">
      <w:bodyDiv w:val="1"/>
      <w:marLeft w:val="0"/>
      <w:marRight w:val="0"/>
      <w:marTop w:val="0"/>
      <w:marBottom w:val="0"/>
      <w:divBdr>
        <w:top w:val="none" w:sz="0" w:space="0" w:color="auto"/>
        <w:left w:val="none" w:sz="0" w:space="0" w:color="auto"/>
        <w:bottom w:val="none" w:sz="0" w:space="0" w:color="auto"/>
        <w:right w:val="none" w:sz="0" w:space="0" w:color="auto"/>
      </w:divBdr>
    </w:div>
    <w:div w:id="302808932">
      <w:bodyDiv w:val="1"/>
      <w:marLeft w:val="0"/>
      <w:marRight w:val="0"/>
      <w:marTop w:val="0"/>
      <w:marBottom w:val="0"/>
      <w:divBdr>
        <w:top w:val="none" w:sz="0" w:space="0" w:color="auto"/>
        <w:left w:val="none" w:sz="0" w:space="0" w:color="auto"/>
        <w:bottom w:val="none" w:sz="0" w:space="0" w:color="auto"/>
        <w:right w:val="none" w:sz="0" w:space="0" w:color="auto"/>
      </w:divBdr>
    </w:div>
    <w:div w:id="303899602">
      <w:bodyDiv w:val="1"/>
      <w:marLeft w:val="0"/>
      <w:marRight w:val="0"/>
      <w:marTop w:val="0"/>
      <w:marBottom w:val="0"/>
      <w:divBdr>
        <w:top w:val="none" w:sz="0" w:space="0" w:color="auto"/>
        <w:left w:val="none" w:sz="0" w:space="0" w:color="auto"/>
        <w:bottom w:val="none" w:sz="0" w:space="0" w:color="auto"/>
        <w:right w:val="none" w:sz="0" w:space="0" w:color="auto"/>
      </w:divBdr>
    </w:div>
    <w:div w:id="303900406">
      <w:bodyDiv w:val="1"/>
      <w:marLeft w:val="0"/>
      <w:marRight w:val="0"/>
      <w:marTop w:val="0"/>
      <w:marBottom w:val="0"/>
      <w:divBdr>
        <w:top w:val="none" w:sz="0" w:space="0" w:color="auto"/>
        <w:left w:val="none" w:sz="0" w:space="0" w:color="auto"/>
        <w:bottom w:val="none" w:sz="0" w:space="0" w:color="auto"/>
        <w:right w:val="none" w:sz="0" w:space="0" w:color="auto"/>
      </w:divBdr>
    </w:div>
    <w:div w:id="304701610">
      <w:bodyDiv w:val="1"/>
      <w:marLeft w:val="0"/>
      <w:marRight w:val="0"/>
      <w:marTop w:val="0"/>
      <w:marBottom w:val="0"/>
      <w:divBdr>
        <w:top w:val="none" w:sz="0" w:space="0" w:color="auto"/>
        <w:left w:val="none" w:sz="0" w:space="0" w:color="auto"/>
        <w:bottom w:val="none" w:sz="0" w:space="0" w:color="auto"/>
        <w:right w:val="none" w:sz="0" w:space="0" w:color="auto"/>
      </w:divBdr>
    </w:div>
    <w:div w:id="309792923">
      <w:bodyDiv w:val="1"/>
      <w:marLeft w:val="0"/>
      <w:marRight w:val="0"/>
      <w:marTop w:val="0"/>
      <w:marBottom w:val="0"/>
      <w:divBdr>
        <w:top w:val="none" w:sz="0" w:space="0" w:color="auto"/>
        <w:left w:val="none" w:sz="0" w:space="0" w:color="auto"/>
        <w:bottom w:val="none" w:sz="0" w:space="0" w:color="auto"/>
        <w:right w:val="none" w:sz="0" w:space="0" w:color="auto"/>
      </w:divBdr>
    </w:div>
    <w:div w:id="310720554">
      <w:bodyDiv w:val="1"/>
      <w:marLeft w:val="0"/>
      <w:marRight w:val="0"/>
      <w:marTop w:val="0"/>
      <w:marBottom w:val="0"/>
      <w:divBdr>
        <w:top w:val="none" w:sz="0" w:space="0" w:color="auto"/>
        <w:left w:val="none" w:sz="0" w:space="0" w:color="auto"/>
        <w:bottom w:val="none" w:sz="0" w:space="0" w:color="auto"/>
        <w:right w:val="none" w:sz="0" w:space="0" w:color="auto"/>
      </w:divBdr>
    </w:div>
    <w:div w:id="311298517">
      <w:bodyDiv w:val="1"/>
      <w:marLeft w:val="0"/>
      <w:marRight w:val="0"/>
      <w:marTop w:val="0"/>
      <w:marBottom w:val="0"/>
      <w:divBdr>
        <w:top w:val="none" w:sz="0" w:space="0" w:color="auto"/>
        <w:left w:val="none" w:sz="0" w:space="0" w:color="auto"/>
        <w:bottom w:val="none" w:sz="0" w:space="0" w:color="auto"/>
        <w:right w:val="none" w:sz="0" w:space="0" w:color="auto"/>
      </w:divBdr>
    </w:div>
    <w:div w:id="311718482">
      <w:bodyDiv w:val="1"/>
      <w:marLeft w:val="0"/>
      <w:marRight w:val="0"/>
      <w:marTop w:val="0"/>
      <w:marBottom w:val="0"/>
      <w:divBdr>
        <w:top w:val="none" w:sz="0" w:space="0" w:color="auto"/>
        <w:left w:val="none" w:sz="0" w:space="0" w:color="auto"/>
        <w:bottom w:val="none" w:sz="0" w:space="0" w:color="auto"/>
        <w:right w:val="none" w:sz="0" w:space="0" w:color="auto"/>
      </w:divBdr>
    </w:div>
    <w:div w:id="312638200">
      <w:bodyDiv w:val="1"/>
      <w:marLeft w:val="0"/>
      <w:marRight w:val="0"/>
      <w:marTop w:val="0"/>
      <w:marBottom w:val="0"/>
      <w:divBdr>
        <w:top w:val="none" w:sz="0" w:space="0" w:color="auto"/>
        <w:left w:val="none" w:sz="0" w:space="0" w:color="auto"/>
        <w:bottom w:val="none" w:sz="0" w:space="0" w:color="auto"/>
        <w:right w:val="none" w:sz="0" w:space="0" w:color="auto"/>
      </w:divBdr>
    </w:div>
    <w:div w:id="312955432">
      <w:bodyDiv w:val="1"/>
      <w:marLeft w:val="0"/>
      <w:marRight w:val="0"/>
      <w:marTop w:val="0"/>
      <w:marBottom w:val="0"/>
      <w:divBdr>
        <w:top w:val="none" w:sz="0" w:space="0" w:color="auto"/>
        <w:left w:val="none" w:sz="0" w:space="0" w:color="auto"/>
        <w:bottom w:val="none" w:sz="0" w:space="0" w:color="auto"/>
        <w:right w:val="none" w:sz="0" w:space="0" w:color="auto"/>
      </w:divBdr>
    </w:div>
    <w:div w:id="313416569">
      <w:bodyDiv w:val="1"/>
      <w:marLeft w:val="0"/>
      <w:marRight w:val="0"/>
      <w:marTop w:val="0"/>
      <w:marBottom w:val="0"/>
      <w:divBdr>
        <w:top w:val="none" w:sz="0" w:space="0" w:color="auto"/>
        <w:left w:val="none" w:sz="0" w:space="0" w:color="auto"/>
        <w:bottom w:val="none" w:sz="0" w:space="0" w:color="auto"/>
        <w:right w:val="none" w:sz="0" w:space="0" w:color="auto"/>
      </w:divBdr>
    </w:div>
    <w:div w:id="313921677">
      <w:bodyDiv w:val="1"/>
      <w:marLeft w:val="0"/>
      <w:marRight w:val="0"/>
      <w:marTop w:val="0"/>
      <w:marBottom w:val="0"/>
      <w:divBdr>
        <w:top w:val="none" w:sz="0" w:space="0" w:color="auto"/>
        <w:left w:val="none" w:sz="0" w:space="0" w:color="auto"/>
        <w:bottom w:val="none" w:sz="0" w:space="0" w:color="auto"/>
        <w:right w:val="none" w:sz="0" w:space="0" w:color="auto"/>
      </w:divBdr>
    </w:div>
    <w:div w:id="314267192">
      <w:bodyDiv w:val="1"/>
      <w:marLeft w:val="0"/>
      <w:marRight w:val="0"/>
      <w:marTop w:val="0"/>
      <w:marBottom w:val="0"/>
      <w:divBdr>
        <w:top w:val="none" w:sz="0" w:space="0" w:color="auto"/>
        <w:left w:val="none" w:sz="0" w:space="0" w:color="auto"/>
        <w:bottom w:val="none" w:sz="0" w:space="0" w:color="auto"/>
        <w:right w:val="none" w:sz="0" w:space="0" w:color="auto"/>
      </w:divBdr>
    </w:div>
    <w:div w:id="314527097">
      <w:bodyDiv w:val="1"/>
      <w:marLeft w:val="0"/>
      <w:marRight w:val="0"/>
      <w:marTop w:val="0"/>
      <w:marBottom w:val="0"/>
      <w:divBdr>
        <w:top w:val="none" w:sz="0" w:space="0" w:color="auto"/>
        <w:left w:val="none" w:sz="0" w:space="0" w:color="auto"/>
        <w:bottom w:val="none" w:sz="0" w:space="0" w:color="auto"/>
        <w:right w:val="none" w:sz="0" w:space="0" w:color="auto"/>
      </w:divBdr>
    </w:div>
    <w:div w:id="315301969">
      <w:bodyDiv w:val="1"/>
      <w:marLeft w:val="0"/>
      <w:marRight w:val="0"/>
      <w:marTop w:val="0"/>
      <w:marBottom w:val="0"/>
      <w:divBdr>
        <w:top w:val="none" w:sz="0" w:space="0" w:color="auto"/>
        <w:left w:val="none" w:sz="0" w:space="0" w:color="auto"/>
        <w:bottom w:val="none" w:sz="0" w:space="0" w:color="auto"/>
        <w:right w:val="none" w:sz="0" w:space="0" w:color="auto"/>
      </w:divBdr>
    </w:div>
    <w:div w:id="315841175">
      <w:bodyDiv w:val="1"/>
      <w:marLeft w:val="0"/>
      <w:marRight w:val="0"/>
      <w:marTop w:val="0"/>
      <w:marBottom w:val="0"/>
      <w:divBdr>
        <w:top w:val="none" w:sz="0" w:space="0" w:color="auto"/>
        <w:left w:val="none" w:sz="0" w:space="0" w:color="auto"/>
        <w:bottom w:val="none" w:sz="0" w:space="0" w:color="auto"/>
        <w:right w:val="none" w:sz="0" w:space="0" w:color="auto"/>
      </w:divBdr>
    </w:div>
    <w:div w:id="316885211">
      <w:bodyDiv w:val="1"/>
      <w:marLeft w:val="0"/>
      <w:marRight w:val="0"/>
      <w:marTop w:val="0"/>
      <w:marBottom w:val="0"/>
      <w:divBdr>
        <w:top w:val="none" w:sz="0" w:space="0" w:color="auto"/>
        <w:left w:val="none" w:sz="0" w:space="0" w:color="auto"/>
        <w:bottom w:val="none" w:sz="0" w:space="0" w:color="auto"/>
        <w:right w:val="none" w:sz="0" w:space="0" w:color="auto"/>
      </w:divBdr>
    </w:div>
    <w:div w:id="318195032">
      <w:bodyDiv w:val="1"/>
      <w:marLeft w:val="0"/>
      <w:marRight w:val="0"/>
      <w:marTop w:val="0"/>
      <w:marBottom w:val="0"/>
      <w:divBdr>
        <w:top w:val="none" w:sz="0" w:space="0" w:color="auto"/>
        <w:left w:val="none" w:sz="0" w:space="0" w:color="auto"/>
        <w:bottom w:val="none" w:sz="0" w:space="0" w:color="auto"/>
        <w:right w:val="none" w:sz="0" w:space="0" w:color="auto"/>
      </w:divBdr>
    </w:div>
    <w:div w:id="318467476">
      <w:bodyDiv w:val="1"/>
      <w:marLeft w:val="0"/>
      <w:marRight w:val="0"/>
      <w:marTop w:val="0"/>
      <w:marBottom w:val="0"/>
      <w:divBdr>
        <w:top w:val="none" w:sz="0" w:space="0" w:color="auto"/>
        <w:left w:val="none" w:sz="0" w:space="0" w:color="auto"/>
        <w:bottom w:val="none" w:sz="0" w:space="0" w:color="auto"/>
        <w:right w:val="none" w:sz="0" w:space="0" w:color="auto"/>
      </w:divBdr>
    </w:div>
    <w:div w:id="319431888">
      <w:bodyDiv w:val="1"/>
      <w:marLeft w:val="0"/>
      <w:marRight w:val="0"/>
      <w:marTop w:val="0"/>
      <w:marBottom w:val="0"/>
      <w:divBdr>
        <w:top w:val="none" w:sz="0" w:space="0" w:color="auto"/>
        <w:left w:val="none" w:sz="0" w:space="0" w:color="auto"/>
        <w:bottom w:val="none" w:sz="0" w:space="0" w:color="auto"/>
        <w:right w:val="none" w:sz="0" w:space="0" w:color="auto"/>
      </w:divBdr>
    </w:div>
    <w:div w:id="322897883">
      <w:bodyDiv w:val="1"/>
      <w:marLeft w:val="0"/>
      <w:marRight w:val="0"/>
      <w:marTop w:val="0"/>
      <w:marBottom w:val="0"/>
      <w:divBdr>
        <w:top w:val="none" w:sz="0" w:space="0" w:color="auto"/>
        <w:left w:val="none" w:sz="0" w:space="0" w:color="auto"/>
        <w:bottom w:val="none" w:sz="0" w:space="0" w:color="auto"/>
        <w:right w:val="none" w:sz="0" w:space="0" w:color="auto"/>
      </w:divBdr>
    </w:div>
    <w:div w:id="324208256">
      <w:bodyDiv w:val="1"/>
      <w:marLeft w:val="0"/>
      <w:marRight w:val="0"/>
      <w:marTop w:val="0"/>
      <w:marBottom w:val="0"/>
      <w:divBdr>
        <w:top w:val="none" w:sz="0" w:space="0" w:color="auto"/>
        <w:left w:val="none" w:sz="0" w:space="0" w:color="auto"/>
        <w:bottom w:val="none" w:sz="0" w:space="0" w:color="auto"/>
        <w:right w:val="none" w:sz="0" w:space="0" w:color="auto"/>
      </w:divBdr>
    </w:div>
    <w:div w:id="324745053">
      <w:bodyDiv w:val="1"/>
      <w:marLeft w:val="0"/>
      <w:marRight w:val="0"/>
      <w:marTop w:val="0"/>
      <w:marBottom w:val="0"/>
      <w:divBdr>
        <w:top w:val="none" w:sz="0" w:space="0" w:color="auto"/>
        <w:left w:val="none" w:sz="0" w:space="0" w:color="auto"/>
        <w:bottom w:val="none" w:sz="0" w:space="0" w:color="auto"/>
        <w:right w:val="none" w:sz="0" w:space="0" w:color="auto"/>
      </w:divBdr>
    </w:div>
    <w:div w:id="325521080">
      <w:bodyDiv w:val="1"/>
      <w:marLeft w:val="0"/>
      <w:marRight w:val="0"/>
      <w:marTop w:val="0"/>
      <w:marBottom w:val="0"/>
      <w:divBdr>
        <w:top w:val="none" w:sz="0" w:space="0" w:color="auto"/>
        <w:left w:val="none" w:sz="0" w:space="0" w:color="auto"/>
        <w:bottom w:val="none" w:sz="0" w:space="0" w:color="auto"/>
        <w:right w:val="none" w:sz="0" w:space="0" w:color="auto"/>
      </w:divBdr>
    </w:div>
    <w:div w:id="326977815">
      <w:bodyDiv w:val="1"/>
      <w:marLeft w:val="0"/>
      <w:marRight w:val="0"/>
      <w:marTop w:val="0"/>
      <w:marBottom w:val="0"/>
      <w:divBdr>
        <w:top w:val="none" w:sz="0" w:space="0" w:color="auto"/>
        <w:left w:val="none" w:sz="0" w:space="0" w:color="auto"/>
        <w:bottom w:val="none" w:sz="0" w:space="0" w:color="auto"/>
        <w:right w:val="none" w:sz="0" w:space="0" w:color="auto"/>
      </w:divBdr>
    </w:div>
    <w:div w:id="327293333">
      <w:bodyDiv w:val="1"/>
      <w:marLeft w:val="0"/>
      <w:marRight w:val="0"/>
      <w:marTop w:val="0"/>
      <w:marBottom w:val="0"/>
      <w:divBdr>
        <w:top w:val="none" w:sz="0" w:space="0" w:color="auto"/>
        <w:left w:val="none" w:sz="0" w:space="0" w:color="auto"/>
        <w:bottom w:val="none" w:sz="0" w:space="0" w:color="auto"/>
        <w:right w:val="none" w:sz="0" w:space="0" w:color="auto"/>
      </w:divBdr>
    </w:div>
    <w:div w:id="328295286">
      <w:bodyDiv w:val="1"/>
      <w:marLeft w:val="0"/>
      <w:marRight w:val="0"/>
      <w:marTop w:val="0"/>
      <w:marBottom w:val="0"/>
      <w:divBdr>
        <w:top w:val="none" w:sz="0" w:space="0" w:color="auto"/>
        <w:left w:val="none" w:sz="0" w:space="0" w:color="auto"/>
        <w:bottom w:val="none" w:sz="0" w:space="0" w:color="auto"/>
        <w:right w:val="none" w:sz="0" w:space="0" w:color="auto"/>
      </w:divBdr>
    </w:div>
    <w:div w:id="328676474">
      <w:bodyDiv w:val="1"/>
      <w:marLeft w:val="0"/>
      <w:marRight w:val="0"/>
      <w:marTop w:val="0"/>
      <w:marBottom w:val="0"/>
      <w:divBdr>
        <w:top w:val="none" w:sz="0" w:space="0" w:color="auto"/>
        <w:left w:val="none" w:sz="0" w:space="0" w:color="auto"/>
        <w:bottom w:val="none" w:sz="0" w:space="0" w:color="auto"/>
        <w:right w:val="none" w:sz="0" w:space="0" w:color="auto"/>
      </w:divBdr>
    </w:div>
    <w:div w:id="329068856">
      <w:bodyDiv w:val="1"/>
      <w:marLeft w:val="0"/>
      <w:marRight w:val="0"/>
      <w:marTop w:val="0"/>
      <w:marBottom w:val="0"/>
      <w:divBdr>
        <w:top w:val="none" w:sz="0" w:space="0" w:color="auto"/>
        <w:left w:val="none" w:sz="0" w:space="0" w:color="auto"/>
        <w:bottom w:val="none" w:sz="0" w:space="0" w:color="auto"/>
        <w:right w:val="none" w:sz="0" w:space="0" w:color="auto"/>
      </w:divBdr>
    </w:div>
    <w:div w:id="331489031">
      <w:bodyDiv w:val="1"/>
      <w:marLeft w:val="0"/>
      <w:marRight w:val="0"/>
      <w:marTop w:val="0"/>
      <w:marBottom w:val="0"/>
      <w:divBdr>
        <w:top w:val="none" w:sz="0" w:space="0" w:color="auto"/>
        <w:left w:val="none" w:sz="0" w:space="0" w:color="auto"/>
        <w:bottom w:val="none" w:sz="0" w:space="0" w:color="auto"/>
        <w:right w:val="none" w:sz="0" w:space="0" w:color="auto"/>
      </w:divBdr>
    </w:div>
    <w:div w:id="331762278">
      <w:bodyDiv w:val="1"/>
      <w:marLeft w:val="0"/>
      <w:marRight w:val="0"/>
      <w:marTop w:val="0"/>
      <w:marBottom w:val="0"/>
      <w:divBdr>
        <w:top w:val="none" w:sz="0" w:space="0" w:color="auto"/>
        <w:left w:val="none" w:sz="0" w:space="0" w:color="auto"/>
        <w:bottom w:val="none" w:sz="0" w:space="0" w:color="auto"/>
        <w:right w:val="none" w:sz="0" w:space="0" w:color="auto"/>
      </w:divBdr>
    </w:div>
    <w:div w:id="331834004">
      <w:bodyDiv w:val="1"/>
      <w:marLeft w:val="0"/>
      <w:marRight w:val="0"/>
      <w:marTop w:val="0"/>
      <w:marBottom w:val="0"/>
      <w:divBdr>
        <w:top w:val="none" w:sz="0" w:space="0" w:color="auto"/>
        <w:left w:val="none" w:sz="0" w:space="0" w:color="auto"/>
        <w:bottom w:val="none" w:sz="0" w:space="0" w:color="auto"/>
        <w:right w:val="none" w:sz="0" w:space="0" w:color="auto"/>
      </w:divBdr>
    </w:div>
    <w:div w:id="333414275">
      <w:bodyDiv w:val="1"/>
      <w:marLeft w:val="0"/>
      <w:marRight w:val="0"/>
      <w:marTop w:val="0"/>
      <w:marBottom w:val="0"/>
      <w:divBdr>
        <w:top w:val="none" w:sz="0" w:space="0" w:color="auto"/>
        <w:left w:val="none" w:sz="0" w:space="0" w:color="auto"/>
        <w:bottom w:val="none" w:sz="0" w:space="0" w:color="auto"/>
        <w:right w:val="none" w:sz="0" w:space="0" w:color="auto"/>
      </w:divBdr>
    </w:div>
    <w:div w:id="333647296">
      <w:bodyDiv w:val="1"/>
      <w:marLeft w:val="0"/>
      <w:marRight w:val="0"/>
      <w:marTop w:val="0"/>
      <w:marBottom w:val="0"/>
      <w:divBdr>
        <w:top w:val="none" w:sz="0" w:space="0" w:color="auto"/>
        <w:left w:val="none" w:sz="0" w:space="0" w:color="auto"/>
        <w:bottom w:val="none" w:sz="0" w:space="0" w:color="auto"/>
        <w:right w:val="none" w:sz="0" w:space="0" w:color="auto"/>
      </w:divBdr>
    </w:div>
    <w:div w:id="334845754">
      <w:bodyDiv w:val="1"/>
      <w:marLeft w:val="0"/>
      <w:marRight w:val="0"/>
      <w:marTop w:val="0"/>
      <w:marBottom w:val="0"/>
      <w:divBdr>
        <w:top w:val="none" w:sz="0" w:space="0" w:color="auto"/>
        <w:left w:val="none" w:sz="0" w:space="0" w:color="auto"/>
        <w:bottom w:val="none" w:sz="0" w:space="0" w:color="auto"/>
        <w:right w:val="none" w:sz="0" w:space="0" w:color="auto"/>
      </w:divBdr>
    </w:div>
    <w:div w:id="335613463">
      <w:bodyDiv w:val="1"/>
      <w:marLeft w:val="0"/>
      <w:marRight w:val="0"/>
      <w:marTop w:val="0"/>
      <w:marBottom w:val="0"/>
      <w:divBdr>
        <w:top w:val="none" w:sz="0" w:space="0" w:color="auto"/>
        <w:left w:val="none" w:sz="0" w:space="0" w:color="auto"/>
        <w:bottom w:val="none" w:sz="0" w:space="0" w:color="auto"/>
        <w:right w:val="none" w:sz="0" w:space="0" w:color="auto"/>
      </w:divBdr>
    </w:div>
    <w:div w:id="335883528">
      <w:bodyDiv w:val="1"/>
      <w:marLeft w:val="0"/>
      <w:marRight w:val="0"/>
      <w:marTop w:val="0"/>
      <w:marBottom w:val="0"/>
      <w:divBdr>
        <w:top w:val="none" w:sz="0" w:space="0" w:color="auto"/>
        <w:left w:val="none" w:sz="0" w:space="0" w:color="auto"/>
        <w:bottom w:val="none" w:sz="0" w:space="0" w:color="auto"/>
        <w:right w:val="none" w:sz="0" w:space="0" w:color="auto"/>
      </w:divBdr>
    </w:div>
    <w:div w:id="336734610">
      <w:bodyDiv w:val="1"/>
      <w:marLeft w:val="0"/>
      <w:marRight w:val="0"/>
      <w:marTop w:val="0"/>
      <w:marBottom w:val="0"/>
      <w:divBdr>
        <w:top w:val="none" w:sz="0" w:space="0" w:color="auto"/>
        <w:left w:val="none" w:sz="0" w:space="0" w:color="auto"/>
        <w:bottom w:val="none" w:sz="0" w:space="0" w:color="auto"/>
        <w:right w:val="none" w:sz="0" w:space="0" w:color="auto"/>
      </w:divBdr>
    </w:div>
    <w:div w:id="338234798">
      <w:bodyDiv w:val="1"/>
      <w:marLeft w:val="0"/>
      <w:marRight w:val="0"/>
      <w:marTop w:val="0"/>
      <w:marBottom w:val="0"/>
      <w:divBdr>
        <w:top w:val="none" w:sz="0" w:space="0" w:color="auto"/>
        <w:left w:val="none" w:sz="0" w:space="0" w:color="auto"/>
        <w:bottom w:val="none" w:sz="0" w:space="0" w:color="auto"/>
        <w:right w:val="none" w:sz="0" w:space="0" w:color="auto"/>
      </w:divBdr>
    </w:div>
    <w:div w:id="338240951">
      <w:bodyDiv w:val="1"/>
      <w:marLeft w:val="0"/>
      <w:marRight w:val="0"/>
      <w:marTop w:val="0"/>
      <w:marBottom w:val="0"/>
      <w:divBdr>
        <w:top w:val="none" w:sz="0" w:space="0" w:color="auto"/>
        <w:left w:val="none" w:sz="0" w:space="0" w:color="auto"/>
        <w:bottom w:val="none" w:sz="0" w:space="0" w:color="auto"/>
        <w:right w:val="none" w:sz="0" w:space="0" w:color="auto"/>
      </w:divBdr>
    </w:div>
    <w:div w:id="339241142">
      <w:bodyDiv w:val="1"/>
      <w:marLeft w:val="0"/>
      <w:marRight w:val="0"/>
      <w:marTop w:val="0"/>
      <w:marBottom w:val="0"/>
      <w:divBdr>
        <w:top w:val="none" w:sz="0" w:space="0" w:color="auto"/>
        <w:left w:val="none" w:sz="0" w:space="0" w:color="auto"/>
        <w:bottom w:val="none" w:sz="0" w:space="0" w:color="auto"/>
        <w:right w:val="none" w:sz="0" w:space="0" w:color="auto"/>
      </w:divBdr>
    </w:div>
    <w:div w:id="339813663">
      <w:bodyDiv w:val="1"/>
      <w:marLeft w:val="0"/>
      <w:marRight w:val="0"/>
      <w:marTop w:val="0"/>
      <w:marBottom w:val="0"/>
      <w:divBdr>
        <w:top w:val="none" w:sz="0" w:space="0" w:color="auto"/>
        <w:left w:val="none" w:sz="0" w:space="0" w:color="auto"/>
        <w:bottom w:val="none" w:sz="0" w:space="0" w:color="auto"/>
        <w:right w:val="none" w:sz="0" w:space="0" w:color="auto"/>
      </w:divBdr>
    </w:div>
    <w:div w:id="340009636">
      <w:bodyDiv w:val="1"/>
      <w:marLeft w:val="0"/>
      <w:marRight w:val="0"/>
      <w:marTop w:val="0"/>
      <w:marBottom w:val="0"/>
      <w:divBdr>
        <w:top w:val="none" w:sz="0" w:space="0" w:color="auto"/>
        <w:left w:val="none" w:sz="0" w:space="0" w:color="auto"/>
        <w:bottom w:val="none" w:sz="0" w:space="0" w:color="auto"/>
        <w:right w:val="none" w:sz="0" w:space="0" w:color="auto"/>
      </w:divBdr>
    </w:div>
    <w:div w:id="340357828">
      <w:bodyDiv w:val="1"/>
      <w:marLeft w:val="0"/>
      <w:marRight w:val="0"/>
      <w:marTop w:val="0"/>
      <w:marBottom w:val="0"/>
      <w:divBdr>
        <w:top w:val="none" w:sz="0" w:space="0" w:color="auto"/>
        <w:left w:val="none" w:sz="0" w:space="0" w:color="auto"/>
        <w:bottom w:val="none" w:sz="0" w:space="0" w:color="auto"/>
        <w:right w:val="none" w:sz="0" w:space="0" w:color="auto"/>
      </w:divBdr>
    </w:div>
    <w:div w:id="341398555">
      <w:bodyDiv w:val="1"/>
      <w:marLeft w:val="0"/>
      <w:marRight w:val="0"/>
      <w:marTop w:val="0"/>
      <w:marBottom w:val="0"/>
      <w:divBdr>
        <w:top w:val="none" w:sz="0" w:space="0" w:color="auto"/>
        <w:left w:val="none" w:sz="0" w:space="0" w:color="auto"/>
        <w:bottom w:val="none" w:sz="0" w:space="0" w:color="auto"/>
        <w:right w:val="none" w:sz="0" w:space="0" w:color="auto"/>
      </w:divBdr>
    </w:div>
    <w:div w:id="343363350">
      <w:bodyDiv w:val="1"/>
      <w:marLeft w:val="0"/>
      <w:marRight w:val="0"/>
      <w:marTop w:val="0"/>
      <w:marBottom w:val="0"/>
      <w:divBdr>
        <w:top w:val="none" w:sz="0" w:space="0" w:color="auto"/>
        <w:left w:val="none" w:sz="0" w:space="0" w:color="auto"/>
        <w:bottom w:val="none" w:sz="0" w:space="0" w:color="auto"/>
        <w:right w:val="none" w:sz="0" w:space="0" w:color="auto"/>
      </w:divBdr>
    </w:div>
    <w:div w:id="348600453">
      <w:bodyDiv w:val="1"/>
      <w:marLeft w:val="0"/>
      <w:marRight w:val="0"/>
      <w:marTop w:val="0"/>
      <w:marBottom w:val="0"/>
      <w:divBdr>
        <w:top w:val="none" w:sz="0" w:space="0" w:color="auto"/>
        <w:left w:val="none" w:sz="0" w:space="0" w:color="auto"/>
        <w:bottom w:val="none" w:sz="0" w:space="0" w:color="auto"/>
        <w:right w:val="none" w:sz="0" w:space="0" w:color="auto"/>
      </w:divBdr>
    </w:div>
    <w:div w:id="350448747">
      <w:bodyDiv w:val="1"/>
      <w:marLeft w:val="0"/>
      <w:marRight w:val="0"/>
      <w:marTop w:val="0"/>
      <w:marBottom w:val="0"/>
      <w:divBdr>
        <w:top w:val="none" w:sz="0" w:space="0" w:color="auto"/>
        <w:left w:val="none" w:sz="0" w:space="0" w:color="auto"/>
        <w:bottom w:val="none" w:sz="0" w:space="0" w:color="auto"/>
        <w:right w:val="none" w:sz="0" w:space="0" w:color="auto"/>
      </w:divBdr>
    </w:div>
    <w:div w:id="351149675">
      <w:bodyDiv w:val="1"/>
      <w:marLeft w:val="0"/>
      <w:marRight w:val="0"/>
      <w:marTop w:val="0"/>
      <w:marBottom w:val="0"/>
      <w:divBdr>
        <w:top w:val="none" w:sz="0" w:space="0" w:color="auto"/>
        <w:left w:val="none" w:sz="0" w:space="0" w:color="auto"/>
        <w:bottom w:val="none" w:sz="0" w:space="0" w:color="auto"/>
        <w:right w:val="none" w:sz="0" w:space="0" w:color="auto"/>
      </w:divBdr>
    </w:div>
    <w:div w:id="352153894">
      <w:bodyDiv w:val="1"/>
      <w:marLeft w:val="0"/>
      <w:marRight w:val="0"/>
      <w:marTop w:val="0"/>
      <w:marBottom w:val="0"/>
      <w:divBdr>
        <w:top w:val="none" w:sz="0" w:space="0" w:color="auto"/>
        <w:left w:val="none" w:sz="0" w:space="0" w:color="auto"/>
        <w:bottom w:val="none" w:sz="0" w:space="0" w:color="auto"/>
        <w:right w:val="none" w:sz="0" w:space="0" w:color="auto"/>
      </w:divBdr>
    </w:div>
    <w:div w:id="352459387">
      <w:bodyDiv w:val="1"/>
      <w:marLeft w:val="0"/>
      <w:marRight w:val="0"/>
      <w:marTop w:val="0"/>
      <w:marBottom w:val="0"/>
      <w:divBdr>
        <w:top w:val="none" w:sz="0" w:space="0" w:color="auto"/>
        <w:left w:val="none" w:sz="0" w:space="0" w:color="auto"/>
        <w:bottom w:val="none" w:sz="0" w:space="0" w:color="auto"/>
        <w:right w:val="none" w:sz="0" w:space="0" w:color="auto"/>
      </w:divBdr>
    </w:div>
    <w:div w:id="352537728">
      <w:bodyDiv w:val="1"/>
      <w:marLeft w:val="0"/>
      <w:marRight w:val="0"/>
      <w:marTop w:val="0"/>
      <w:marBottom w:val="0"/>
      <w:divBdr>
        <w:top w:val="none" w:sz="0" w:space="0" w:color="auto"/>
        <w:left w:val="none" w:sz="0" w:space="0" w:color="auto"/>
        <w:bottom w:val="none" w:sz="0" w:space="0" w:color="auto"/>
        <w:right w:val="none" w:sz="0" w:space="0" w:color="auto"/>
      </w:divBdr>
    </w:div>
    <w:div w:id="352538893">
      <w:bodyDiv w:val="1"/>
      <w:marLeft w:val="0"/>
      <w:marRight w:val="0"/>
      <w:marTop w:val="0"/>
      <w:marBottom w:val="0"/>
      <w:divBdr>
        <w:top w:val="none" w:sz="0" w:space="0" w:color="auto"/>
        <w:left w:val="none" w:sz="0" w:space="0" w:color="auto"/>
        <w:bottom w:val="none" w:sz="0" w:space="0" w:color="auto"/>
        <w:right w:val="none" w:sz="0" w:space="0" w:color="auto"/>
      </w:divBdr>
    </w:div>
    <w:div w:id="352650231">
      <w:bodyDiv w:val="1"/>
      <w:marLeft w:val="0"/>
      <w:marRight w:val="0"/>
      <w:marTop w:val="0"/>
      <w:marBottom w:val="0"/>
      <w:divBdr>
        <w:top w:val="none" w:sz="0" w:space="0" w:color="auto"/>
        <w:left w:val="none" w:sz="0" w:space="0" w:color="auto"/>
        <w:bottom w:val="none" w:sz="0" w:space="0" w:color="auto"/>
        <w:right w:val="none" w:sz="0" w:space="0" w:color="auto"/>
      </w:divBdr>
    </w:div>
    <w:div w:id="353506083">
      <w:bodyDiv w:val="1"/>
      <w:marLeft w:val="0"/>
      <w:marRight w:val="0"/>
      <w:marTop w:val="0"/>
      <w:marBottom w:val="0"/>
      <w:divBdr>
        <w:top w:val="none" w:sz="0" w:space="0" w:color="auto"/>
        <w:left w:val="none" w:sz="0" w:space="0" w:color="auto"/>
        <w:bottom w:val="none" w:sz="0" w:space="0" w:color="auto"/>
        <w:right w:val="none" w:sz="0" w:space="0" w:color="auto"/>
      </w:divBdr>
    </w:div>
    <w:div w:id="353698760">
      <w:bodyDiv w:val="1"/>
      <w:marLeft w:val="0"/>
      <w:marRight w:val="0"/>
      <w:marTop w:val="0"/>
      <w:marBottom w:val="0"/>
      <w:divBdr>
        <w:top w:val="none" w:sz="0" w:space="0" w:color="auto"/>
        <w:left w:val="none" w:sz="0" w:space="0" w:color="auto"/>
        <w:bottom w:val="none" w:sz="0" w:space="0" w:color="auto"/>
        <w:right w:val="none" w:sz="0" w:space="0" w:color="auto"/>
      </w:divBdr>
    </w:div>
    <w:div w:id="355738385">
      <w:bodyDiv w:val="1"/>
      <w:marLeft w:val="0"/>
      <w:marRight w:val="0"/>
      <w:marTop w:val="0"/>
      <w:marBottom w:val="0"/>
      <w:divBdr>
        <w:top w:val="none" w:sz="0" w:space="0" w:color="auto"/>
        <w:left w:val="none" w:sz="0" w:space="0" w:color="auto"/>
        <w:bottom w:val="none" w:sz="0" w:space="0" w:color="auto"/>
        <w:right w:val="none" w:sz="0" w:space="0" w:color="auto"/>
      </w:divBdr>
    </w:div>
    <w:div w:id="356543455">
      <w:bodyDiv w:val="1"/>
      <w:marLeft w:val="0"/>
      <w:marRight w:val="0"/>
      <w:marTop w:val="0"/>
      <w:marBottom w:val="0"/>
      <w:divBdr>
        <w:top w:val="none" w:sz="0" w:space="0" w:color="auto"/>
        <w:left w:val="none" w:sz="0" w:space="0" w:color="auto"/>
        <w:bottom w:val="none" w:sz="0" w:space="0" w:color="auto"/>
        <w:right w:val="none" w:sz="0" w:space="0" w:color="auto"/>
      </w:divBdr>
    </w:div>
    <w:div w:id="356659560">
      <w:bodyDiv w:val="1"/>
      <w:marLeft w:val="0"/>
      <w:marRight w:val="0"/>
      <w:marTop w:val="0"/>
      <w:marBottom w:val="0"/>
      <w:divBdr>
        <w:top w:val="none" w:sz="0" w:space="0" w:color="auto"/>
        <w:left w:val="none" w:sz="0" w:space="0" w:color="auto"/>
        <w:bottom w:val="none" w:sz="0" w:space="0" w:color="auto"/>
        <w:right w:val="none" w:sz="0" w:space="0" w:color="auto"/>
      </w:divBdr>
    </w:div>
    <w:div w:id="360783675">
      <w:bodyDiv w:val="1"/>
      <w:marLeft w:val="0"/>
      <w:marRight w:val="0"/>
      <w:marTop w:val="0"/>
      <w:marBottom w:val="0"/>
      <w:divBdr>
        <w:top w:val="none" w:sz="0" w:space="0" w:color="auto"/>
        <w:left w:val="none" w:sz="0" w:space="0" w:color="auto"/>
        <w:bottom w:val="none" w:sz="0" w:space="0" w:color="auto"/>
        <w:right w:val="none" w:sz="0" w:space="0" w:color="auto"/>
      </w:divBdr>
    </w:div>
    <w:div w:id="363988291">
      <w:bodyDiv w:val="1"/>
      <w:marLeft w:val="0"/>
      <w:marRight w:val="0"/>
      <w:marTop w:val="0"/>
      <w:marBottom w:val="0"/>
      <w:divBdr>
        <w:top w:val="none" w:sz="0" w:space="0" w:color="auto"/>
        <w:left w:val="none" w:sz="0" w:space="0" w:color="auto"/>
        <w:bottom w:val="none" w:sz="0" w:space="0" w:color="auto"/>
        <w:right w:val="none" w:sz="0" w:space="0" w:color="auto"/>
      </w:divBdr>
    </w:div>
    <w:div w:id="364327511">
      <w:bodyDiv w:val="1"/>
      <w:marLeft w:val="0"/>
      <w:marRight w:val="0"/>
      <w:marTop w:val="0"/>
      <w:marBottom w:val="0"/>
      <w:divBdr>
        <w:top w:val="none" w:sz="0" w:space="0" w:color="auto"/>
        <w:left w:val="none" w:sz="0" w:space="0" w:color="auto"/>
        <w:bottom w:val="none" w:sz="0" w:space="0" w:color="auto"/>
        <w:right w:val="none" w:sz="0" w:space="0" w:color="auto"/>
      </w:divBdr>
    </w:div>
    <w:div w:id="365835317">
      <w:bodyDiv w:val="1"/>
      <w:marLeft w:val="0"/>
      <w:marRight w:val="0"/>
      <w:marTop w:val="0"/>
      <w:marBottom w:val="0"/>
      <w:divBdr>
        <w:top w:val="none" w:sz="0" w:space="0" w:color="auto"/>
        <w:left w:val="none" w:sz="0" w:space="0" w:color="auto"/>
        <w:bottom w:val="none" w:sz="0" w:space="0" w:color="auto"/>
        <w:right w:val="none" w:sz="0" w:space="0" w:color="auto"/>
      </w:divBdr>
    </w:div>
    <w:div w:id="366416565">
      <w:bodyDiv w:val="1"/>
      <w:marLeft w:val="0"/>
      <w:marRight w:val="0"/>
      <w:marTop w:val="0"/>
      <w:marBottom w:val="0"/>
      <w:divBdr>
        <w:top w:val="none" w:sz="0" w:space="0" w:color="auto"/>
        <w:left w:val="none" w:sz="0" w:space="0" w:color="auto"/>
        <w:bottom w:val="none" w:sz="0" w:space="0" w:color="auto"/>
        <w:right w:val="none" w:sz="0" w:space="0" w:color="auto"/>
      </w:divBdr>
    </w:div>
    <w:div w:id="367533120">
      <w:bodyDiv w:val="1"/>
      <w:marLeft w:val="0"/>
      <w:marRight w:val="0"/>
      <w:marTop w:val="0"/>
      <w:marBottom w:val="0"/>
      <w:divBdr>
        <w:top w:val="none" w:sz="0" w:space="0" w:color="auto"/>
        <w:left w:val="none" w:sz="0" w:space="0" w:color="auto"/>
        <w:bottom w:val="none" w:sz="0" w:space="0" w:color="auto"/>
        <w:right w:val="none" w:sz="0" w:space="0" w:color="auto"/>
      </w:divBdr>
    </w:div>
    <w:div w:id="369451613">
      <w:bodyDiv w:val="1"/>
      <w:marLeft w:val="0"/>
      <w:marRight w:val="0"/>
      <w:marTop w:val="0"/>
      <w:marBottom w:val="0"/>
      <w:divBdr>
        <w:top w:val="none" w:sz="0" w:space="0" w:color="auto"/>
        <w:left w:val="none" w:sz="0" w:space="0" w:color="auto"/>
        <w:bottom w:val="none" w:sz="0" w:space="0" w:color="auto"/>
        <w:right w:val="none" w:sz="0" w:space="0" w:color="auto"/>
      </w:divBdr>
    </w:div>
    <w:div w:id="371225325">
      <w:bodyDiv w:val="1"/>
      <w:marLeft w:val="0"/>
      <w:marRight w:val="0"/>
      <w:marTop w:val="0"/>
      <w:marBottom w:val="0"/>
      <w:divBdr>
        <w:top w:val="none" w:sz="0" w:space="0" w:color="auto"/>
        <w:left w:val="none" w:sz="0" w:space="0" w:color="auto"/>
        <w:bottom w:val="none" w:sz="0" w:space="0" w:color="auto"/>
        <w:right w:val="none" w:sz="0" w:space="0" w:color="auto"/>
      </w:divBdr>
    </w:div>
    <w:div w:id="372072578">
      <w:bodyDiv w:val="1"/>
      <w:marLeft w:val="0"/>
      <w:marRight w:val="0"/>
      <w:marTop w:val="0"/>
      <w:marBottom w:val="0"/>
      <w:divBdr>
        <w:top w:val="none" w:sz="0" w:space="0" w:color="auto"/>
        <w:left w:val="none" w:sz="0" w:space="0" w:color="auto"/>
        <w:bottom w:val="none" w:sz="0" w:space="0" w:color="auto"/>
        <w:right w:val="none" w:sz="0" w:space="0" w:color="auto"/>
      </w:divBdr>
    </w:div>
    <w:div w:id="372585084">
      <w:bodyDiv w:val="1"/>
      <w:marLeft w:val="0"/>
      <w:marRight w:val="0"/>
      <w:marTop w:val="0"/>
      <w:marBottom w:val="0"/>
      <w:divBdr>
        <w:top w:val="none" w:sz="0" w:space="0" w:color="auto"/>
        <w:left w:val="none" w:sz="0" w:space="0" w:color="auto"/>
        <w:bottom w:val="none" w:sz="0" w:space="0" w:color="auto"/>
        <w:right w:val="none" w:sz="0" w:space="0" w:color="auto"/>
      </w:divBdr>
    </w:div>
    <w:div w:id="373703364">
      <w:bodyDiv w:val="1"/>
      <w:marLeft w:val="0"/>
      <w:marRight w:val="0"/>
      <w:marTop w:val="0"/>
      <w:marBottom w:val="0"/>
      <w:divBdr>
        <w:top w:val="none" w:sz="0" w:space="0" w:color="auto"/>
        <w:left w:val="none" w:sz="0" w:space="0" w:color="auto"/>
        <w:bottom w:val="none" w:sz="0" w:space="0" w:color="auto"/>
        <w:right w:val="none" w:sz="0" w:space="0" w:color="auto"/>
      </w:divBdr>
    </w:div>
    <w:div w:id="374473725">
      <w:bodyDiv w:val="1"/>
      <w:marLeft w:val="0"/>
      <w:marRight w:val="0"/>
      <w:marTop w:val="0"/>
      <w:marBottom w:val="0"/>
      <w:divBdr>
        <w:top w:val="none" w:sz="0" w:space="0" w:color="auto"/>
        <w:left w:val="none" w:sz="0" w:space="0" w:color="auto"/>
        <w:bottom w:val="none" w:sz="0" w:space="0" w:color="auto"/>
        <w:right w:val="none" w:sz="0" w:space="0" w:color="auto"/>
      </w:divBdr>
    </w:div>
    <w:div w:id="375281214">
      <w:bodyDiv w:val="1"/>
      <w:marLeft w:val="0"/>
      <w:marRight w:val="0"/>
      <w:marTop w:val="0"/>
      <w:marBottom w:val="0"/>
      <w:divBdr>
        <w:top w:val="none" w:sz="0" w:space="0" w:color="auto"/>
        <w:left w:val="none" w:sz="0" w:space="0" w:color="auto"/>
        <w:bottom w:val="none" w:sz="0" w:space="0" w:color="auto"/>
        <w:right w:val="none" w:sz="0" w:space="0" w:color="auto"/>
      </w:divBdr>
    </w:div>
    <w:div w:id="375396814">
      <w:bodyDiv w:val="1"/>
      <w:marLeft w:val="0"/>
      <w:marRight w:val="0"/>
      <w:marTop w:val="0"/>
      <w:marBottom w:val="0"/>
      <w:divBdr>
        <w:top w:val="none" w:sz="0" w:space="0" w:color="auto"/>
        <w:left w:val="none" w:sz="0" w:space="0" w:color="auto"/>
        <w:bottom w:val="none" w:sz="0" w:space="0" w:color="auto"/>
        <w:right w:val="none" w:sz="0" w:space="0" w:color="auto"/>
      </w:divBdr>
    </w:div>
    <w:div w:id="375668644">
      <w:bodyDiv w:val="1"/>
      <w:marLeft w:val="0"/>
      <w:marRight w:val="0"/>
      <w:marTop w:val="0"/>
      <w:marBottom w:val="0"/>
      <w:divBdr>
        <w:top w:val="none" w:sz="0" w:space="0" w:color="auto"/>
        <w:left w:val="none" w:sz="0" w:space="0" w:color="auto"/>
        <w:bottom w:val="none" w:sz="0" w:space="0" w:color="auto"/>
        <w:right w:val="none" w:sz="0" w:space="0" w:color="auto"/>
      </w:divBdr>
    </w:div>
    <w:div w:id="375858897">
      <w:bodyDiv w:val="1"/>
      <w:marLeft w:val="0"/>
      <w:marRight w:val="0"/>
      <w:marTop w:val="0"/>
      <w:marBottom w:val="0"/>
      <w:divBdr>
        <w:top w:val="none" w:sz="0" w:space="0" w:color="auto"/>
        <w:left w:val="none" w:sz="0" w:space="0" w:color="auto"/>
        <w:bottom w:val="none" w:sz="0" w:space="0" w:color="auto"/>
        <w:right w:val="none" w:sz="0" w:space="0" w:color="auto"/>
      </w:divBdr>
    </w:div>
    <w:div w:id="378240701">
      <w:bodyDiv w:val="1"/>
      <w:marLeft w:val="0"/>
      <w:marRight w:val="0"/>
      <w:marTop w:val="0"/>
      <w:marBottom w:val="0"/>
      <w:divBdr>
        <w:top w:val="none" w:sz="0" w:space="0" w:color="auto"/>
        <w:left w:val="none" w:sz="0" w:space="0" w:color="auto"/>
        <w:bottom w:val="none" w:sz="0" w:space="0" w:color="auto"/>
        <w:right w:val="none" w:sz="0" w:space="0" w:color="auto"/>
      </w:divBdr>
    </w:div>
    <w:div w:id="378825932">
      <w:bodyDiv w:val="1"/>
      <w:marLeft w:val="0"/>
      <w:marRight w:val="0"/>
      <w:marTop w:val="0"/>
      <w:marBottom w:val="0"/>
      <w:divBdr>
        <w:top w:val="none" w:sz="0" w:space="0" w:color="auto"/>
        <w:left w:val="none" w:sz="0" w:space="0" w:color="auto"/>
        <w:bottom w:val="none" w:sz="0" w:space="0" w:color="auto"/>
        <w:right w:val="none" w:sz="0" w:space="0" w:color="auto"/>
      </w:divBdr>
    </w:div>
    <w:div w:id="379329355">
      <w:bodyDiv w:val="1"/>
      <w:marLeft w:val="0"/>
      <w:marRight w:val="0"/>
      <w:marTop w:val="0"/>
      <w:marBottom w:val="0"/>
      <w:divBdr>
        <w:top w:val="none" w:sz="0" w:space="0" w:color="auto"/>
        <w:left w:val="none" w:sz="0" w:space="0" w:color="auto"/>
        <w:bottom w:val="none" w:sz="0" w:space="0" w:color="auto"/>
        <w:right w:val="none" w:sz="0" w:space="0" w:color="auto"/>
      </w:divBdr>
    </w:div>
    <w:div w:id="380835137">
      <w:bodyDiv w:val="1"/>
      <w:marLeft w:val="0"/>
      <w:marRight w:val="0"/>
      <w:marTop w:val="0"/>
      <w:marBottom w:val="0"/>
      <w:divBdr>
        <w:top w:val="none" w:sz="0" w:space="0" w:color="auto"/>
        <w:left w:val="none" w:sz="0" w:space="0" w:color="auto"/>
        <w:bottom w:val="none" w:sz="0" w:space="0" w:color="auto"/>
        <w:right w:val="none" w:sz="0" w:space="0" w:color="auto"/>
      </w:divBdr>
    </w:div>
    <w:div w:id="383606166">
      <w:bodyDiv w:val="1"/>
      <w:marLeft w:val="0"/>
      <w:marRight w:val="0"/>
      <w:marTop w:val="0"/>
      <w:marBottom w:val="0"/>
      <w:divBdr>
        <w:top w:val="none" w:sz="0" w:space="0" w:color="auto"/>
        <w:left w:val="none" w:sz="0" w:space="0" w:color="auto"/>
        <w:bottom w:val="none" w:sz="0" w:space="0" w:color="auto"/>
        <w:right w:val="none" w:sz="0" w:space="0" w:color="auto"/>
      </w:divBdr>
    </w:div>
    <w:div w:id="385295747">
      <w:bodyDiv w:val="1"/>
      <w:marLeft w:val="0"/>
      <w:marRight w:val="0"/>
      <w:marTop w:val="0"/>
      <w:marBottom w:val="0"/>
      <w:divBdr>
        <w:top w:val="none" w:sz="0" w:space="0" w:color="auto"/>
        <w:left w:val="none" w:sz="0" w:space="0" w:color="auto"/>
        <w:bottom w:val="none" w:sz="0" w:space="0" w:color="auto"/>
        <w:right w:val="none" w:sz="0" w:space="0" w:color="auto"/>
      </w:divBdr>
    </w:div>
    <w:div w:id="387655389">
      <w:bodyDiv w:val="1"/>
      <w:marLeft w:val="0"/>
      <w:marRight w:val="0"/>
      <w:marTop w:val="0"/>
      <w:marBottom w:val="0"/>
      <w:divBdr>
        <w:top w:val="none" w:sz="0" w:space="0" w:color="auto"/>
        <w:left w:val="none" w:sz="0" w:space="0" w:color="auto"/>
        <w:bottom w:val="none" w:sz="0" w:space="0" w:color="auto"/>
        <w:right w:val="none" w:sz="0" w:space="0" w:color="auto"/>
      </w:divBdr>
    </w:div>
    <w:div w:id="389962376">
      <w:bodyDiv w:val="1"/>
      <w:marLeft w:val="0"/>
      <w:marRight w:val="0"/>
      <w:marTop w:val="0"/>
      <w:marBottom w:val="0"/>
      <w:divBdr>
        <w:top w:val="none" w:sz="0" w:space="0" w:color="auto"/>
        <w:left w:val="none" w:sz="0" w:space="0" w:color="auto"/>
        <w:bottom w:val="none" w:sz="0" w:space="0" w:color="auto"/>
        <w:right w:val="none" w:sz="0" w:space="0" w:color="auto"/>
      </w:divBdr>
    </w:div>
    <w:div w:id="390419702">
      <w:bodyDiv w:val="1"/>
      <w:marLeft w:val="0"/>
      <w:marRight w:val="0"/>
      <w:marTop w:val="0"/>
      <w:marBottom w:val="0"/>
      <w:divBdr>
        <w:top w:val="none" w:sz="0" w:space="0" w:color="auto"/>
        <w:left w:val="none" w:sz="0" w:space="0" w:color="auto"/>
        <w:bottom w:val="none" w:sz="0" w:space="0" w:color="auto"/>
        <w:right w:val="none" w:sz="0" w:space="0" w:color="auto"/>
      </w:divBdr>
    </w:div>
    <w:div w:id="390664800">
      <w:bodyDiv w:val="1"/>
      <w:marLeft w:val="0"/>
      <w:marRight w:val="0"/>
      <w:marTop w:val="0"/>
      <w:marBottom w:val="0"/>
      <w:divBdr>
        <w:top w:val="none" w:sz="0" w:space="0" w:color="auto"/>
        <w:left w:val="none" w:sz="0" w:space="0" w:color="auto"/>
        <w:bottom w:val="none" w:sz="0" w:space="0" w:color="auto"/>
        <w:right w:val="none" w:sz="0" w:space="0" w:color="auto"/>
      </w:divBdr>
    </w:div>
    <w:div w:id="390733731">
      <w:bodyDiv w:val="1"/>
      <w:marLeft w:val="0"/>
      <w:marRight w:val="0"/>
      <w:marTop w:val="0"/>
      <w:marBottom w:val="0"/>
      <w:divBdr>
        <w:top w:val="none" w:sz="0" w:space="0" w:color="auto"/>
        <w:left w:val="none" w:sz="0" w:space="0" w:color="auto"/>
        <w:bottom w:val="none" w:sz="0" w:space="0" w:color="auto"/>
        <w:right w:val="none" w:sz="0" w:space="0" w:color="auto"/>
      </w:divBdr>
    </w:div>
    <w:div w:id="392045186">
      <w:bodyDiv w:val="1"/>
      <w:marLeft w:val="0"/>
      <w:marRight w:val="0"/>
      <w:marTop w:val="0"/>
      <w:marBottom w:val="0"/>
      <w:divBdr>
        <w:top w:val="none" w:sz="0" w:space="0" w:color="auto"/>
        <w:left w:val="none" w:sz="0" w:space="0" w:color="auto"/>
        <w:bottom w:val="none" w:sz="0" w:space="0" w:color="auto"/>
        <w:right w:val="none" w:sz="0" w:space="0" w:color="auto"/>
      </w:divBdr>
    </w:div>
    <w:div w:id="392122324">
      <w:bodyDiv w:val="1"/>
      <w:marLeft w:val="0"/>
      <w:marRight w:val="0"/>
      <w:marTop w:val="0"/>
      <w:marBottom w:val="0"/>
      <w:divBdr>
        <w:top w:val="none" w:sz="0" w:space="0" w:color="auto"/>
        <w:left w:val="none" w:sz="0" w:space="0" w:color="auto"/>
        <w:bottom w:val="none" w:sz="0" w:space="0" w:color="auto"/>
        <w:right w:val="none" w:sz="0" w:space="0" w:color="auto"/>
      </w:divBdr>
    </w:div>
    <w:div w:id="393161482">
      <w:bodyDiv w:val="1"/>
      <w:marLeft w:val="0"/>
      <w:marRight w:val="0"/>
      <w:marTop w:val="0"/>
      <w:marBottom w:val="0"/>
      <w:divBdr>
        <w:top w:val="none" w:sz="0" w:space="0" w:color="auto"/>
        <w:left w:val="none" w:sz="0" w:space="0" w:color="auto"/>
        <w:bottom w:val="none" w:sz="0" w:space="0" w:color="auto"/>
        <w:right w:val="none" w:sz="0" w:space="0" w:color="auto"/>
      </w:divBdr>
    </w:div>
    <w:div w:id="394163983">
      <w:bodyDiv w:val="1"/>
      <w:marLeft w:val="0"/>
      <w:marRight w:val="0"/>
      <w:marTop w:val="0"/>
      <w:marBottom w:val="0"/>
      <w:divBdr>
        <w:top w:val="none" w:sz="0" w:space="0" w:color="auto"/>
        <w:left w:val="none" w:sz="0" w:space="0" w:color="auto"/>
        <w:bottom w:val="none" w:sz="0" w:space="0" w:color="auto"/>
        <w:right w:val="none" w:sz="0" w:space="0" w:color="auto"/>
      </w:divBdr>
    </w:div>
    <w:div w:id="394396564">
      <w:bodyDiv w:val="1"/>
      <w:marLeft w:val="0"/>
      <w:marRight w:val="0"/>
      <w:marTop w:val="0"/>
      <w:marBottom w:val="0"/>
      <w:divBdr>
        <w:top w:val="none" w:sz="0" w:space="0" w:color="auto"/>
        <w:left w:val="none" w:sz="0" w:space="0" w:color="auto"/>
        <w:bottom w:val="none" w:sz="0" w:space="0" w:color="auto"/>
        <w:right w:val="none" w:sz="0" w:space="0" w:color="auto"/>
      </w:divBdr>
    </w:div>
    <w:div w:id="395667263">
      <w:bodyDiv w:val="1"/>
      <w:marLeft w:val="0"/>
      <w:marRight w:val="0"/>
      <w:marTop w:val="0"/>
      <w:marBottom w:val="0"/>
      <w:divBdr>
        <w:top w:val="none" w:sz="0" w:space="0" w:color="auto"/>
        <w:left w:val="none" w:sz="0" w:space="0" w:color="auto"/>
        <w:bottom w:val="none" w:sz="0" w:space="0" w:color="auto"/>
        <w:right w:val="none" w:sz="0" w:space="0" w:color="auto"/>
      </w:divBdr>
    </w:div>
    <w:div w:id="395779930">
      <w:bodyDiv w:val="1"/>
      <w:marLeft w:val="0"/>
      <w:marRight w:val="0"/>
      <w:marTop w:val="0"/>
      <w:marBottom w:val="0"/>
      <w:divBdr>
        <w:top w:val="none" w:sz="0" w:space="0" w:color="auto"/>
        <w:left w:val="none" w:sz="0" w:space="0" w:color="auto"/>
        <w:bottom w:val="none" w:sz="0" w:space="0" w:color="auto"/>
        <w:right w:val="none" w:sz="0" w:space="0" w:color="auto"/>
      </w:divBdr>
    </w:div>
    <w:div w:id="396322550">
      <w:bodyDiv w:val="1"/>
      <w:marLeft w:val="0"/>
      <w:marRight w:val="0"/>
      <w:marTop w:val="0"/>
      <w:marBottom w:val="0"/>
      <w:divBdr>
        <w:top w:val="none" w:sz="0" w:space="0" w:color="auto"/>
        <w:left w:val="none" w:sz="0" w:space="0" w:color="auto"/>
        <w:bottom w:val="none" w:sz="0" w:space="0" w:color="auto"/>
        <w:right w:val="none" w:sz="0" w:space="0" w:color="auto"/>
      </w:divBdr>
      <w:divsChild>
        <w:div w:id="1256941596">
          <w:marLeft w:val="0"/>
          <w:marRight w:val="0"/>
          <w:marTop w:val="0"/>
          <w:marBottom w:val="0"/>
          <w:divBdr>
            <w:top w:val="none" w:sz="0" w:space="0" w:color="DCDCDC"/>
            <w:left w:val="none" w:sz="0" w:space="0" w:color="DCDCDC"/>
            <w:bottom w:val="none" w:sz="0" w:space="0" w:color="DCDCDC"/>
            <w:right w:val="none" w:sz="0" w:space="0" w:color="DCDCDC"/>
          </w:divBdr>
          <w:divsChild>
            <w:div w:id="2116052721">
              <w:marLeft w:val="0"/>
              <w:marRight w:val="0"/>
              <w:marTop w:val="0"/>
              <w:marBottom w:val="0"/>
              <w:divBdr>
                <w:top w:val="single" w:sz="4" w:space="0" w:color="DCDCDC"/>
                <w:left w:val="single" w:sz="4" w:space="0" w:color="DCDCDC"/>
                <w:bottom w:val="single" w:sz="4" w:space="0" w:color="DCDCDC"/>
                <w:right w:val="single" w:sz="4" w:space="0" w:color="DCDCDC"/>
              </w:divBdr>
              <w:divsChild>
                <w:div w:id="1885215636">
                  <w:marLeft w:val="0"/>
                  <w:marRight w:val="0"/>
                  <w:marTop w:val="0"/>
                  <w:marBottom w:val="0"/>
                  <w:divBdr>
                    <w:top w:val="single" w:sz="2" w:space="0" w:color="auto"/>
                    <w:left w:val="single" w:sz="48" w:space="0" w:color="FFFFFF"/>
                    <w:bottom w:val="single" w:sz="2" w:space="0" w:color="auto"/>
                    <w:right w:val="single" w:sz="48" w:space="0" w:color="FFFFFF"/>
                  </w:divBdr>
                  <w:divsChild>
                    <w:div w:id="102503642">
                      <w:marLeft w:val="-12"/>
                      <w:marRight w:val="-12"/>
                      <w:marTop w:val="0"/>
                      <w:marBottom w:val="0"/>
                      <w:divBdr>
                        <w:top w:val="single" w:sz="2" w:space="0" w:color="DCDCDC"/>
                        <w:left w:val="single" w:sz="4" w:space="0" w:color="DCDCDC"/>
                        <w:bottom w:val="single" w:sz="2" w:space="0" w:color="DCDCDC"/>
                        <w:right w:val="single" w:sz="4" w:space="0" w:color="DCDCDC"/>
                      </w:divBdr>
                      <w:divsChild>
                        <w:div w:id="388310145">
                          <w:marLeft w:val="-24"/>
                          <w:marRight w:val="-24"/>
                          <w:marTop w:val="0"/>
                          <w:marBottom w:val="0"/>
                          <w:divBdr>
                            <w:top w:val="none" w:sz="0" w:space="0" w:color="auto"/>
                            <w:left w:val="none" w:sz="0" w:space="0" w:color="auto"/>
                            <w:bottom w:val="none" w:sz="0" w:space="0" w:color="auto"/>
                            <w:right w:val="none" w:sz="0" w:space="0" w:color="auto"/>
                          </w:divBdr>
                          <w:divsChild>
                            <w:div w:id="699816823">
                              <w:marLeft w:val="0"/>
                              <w:marRight w:val="0"/>
                              <w:marTop w:val="0"/>
                              <w:marBottom w:val="0"/>
                              <w:divBdr>
                                <w:top w:val="none" w:sz="0" w:space="0" w:color="auto"/>
                                <w:left w:val="none" w:sz="0" w:space="0" w:color="auto"/>
                                <w:bottom w:val="none" w:sz="0" w:space="0" w:color="auto"/>
                                <w:right w:val="none" w:sz="0" w:space="0" w:color="auto"/>
                              </w:divBdr>
                              <w:divsChild>
                                <w:div w:id="1901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630607">
      <w:bodyDiv w:val="1"/>
      <w:marLeft w:val="0"/>
      <w:marRight w:val="0"/>
      <w:marTop w:val="0"/>
      <w:marBottom w:val="0"/>
      <w:divBdr>
        <w:top w:val="none" w:sz="0" w:space="0" w:color="auto"/>
        <w:left w:val="none" w:sz="0" w:space="0" w:color="auto"/>
        <w:bottom w:val="none" w:sz="0" w:space="0" w:color="auto"/>
        <w:right w:val="none" w:sz="0" w:space="0" w:color="auto"/>
      </w:divBdr>
    </w:div>
    <w:div w:id="396905401">
      <w:bodyDiv w:val="1"/>
      <w:marLeft w:val="0"/>
      <w:marRight w:val="0"/>
      <w:marTop w:val="0"/>
      <w:marBottom w:val="0"/>
      <w:divBdr>
        <w:top w:val="none" w:sz="0" w:space="0" w:color="auto"/>
        <w:left w:val="none" w:sz="0" w:space="0" w:color="auto"/>
        <w:bottom w:val="none" w:sz="0" w:space="0" w:color="auto"/>
        <w:right w:val="none" w:sz="0" w:space="0" w:color="auto"/>
      </w:divBdr>
    </w:div>
    <w:div w:id="397017188">
      <w:bodyDiv w:val="1"/>
      <w:marLeft w:val="0"/>
      <w:marRight w:val="0"/>
      <w:marTop w:val="0"/>
      <w:marBottom w:val="0"/>
      <w:divBdr>
        <w:top w:val="none" w:sz="0" w:space="0" w:color="auto"/>
        <w:left w:val="none" w:sz="0" w:space="0" w:color="auto"/>
        <w:bottom w:val="none" w:sz="0" w:space="0" w:color="auto"/>
        <w:right w:val="none" w:sz="0" w:space="0" w:color="auto"/>
      </w:divBdr>
    </w:div>
    <w:div w:id="397286604">
      <w:bodyDiv w:val="1"/>
      <w:marLeft w:val="0"/>
      <w:marRight w:val="0"/>
      <w:marTop w:val="0"/>
      <w:marBottom w:val="0"/>
      <w:divBdr>
        <w:top w:val="none" w:sz="0" w:space="0" w:color="auto"/>
        <w:left w:val="none" w:sz="0" w:space="0" w:color="auto"/>
        <w:bottom w:val="none" w:sz="0" w:space="0" w:color="auto"/>
        <w:right w:val="none" w:sz="0" w:space="0" w:color="auto"/>
      </w:divBdr>
    </w:div>
    <w:div w:id="398748208">
      <w:bodyDiv w:val="1"/>
      <w:marLeft w:val="0"/>
      <w:marRight w:val="0"/>
      <w:marTop w:val="0"/>
      <w:marBottom w:val="0"/>
      <w:divBdr>
        <w:top w:val="none" w:sz="0" w:space="0" w:color="auto"/>
        <w:left w:val="none" w:sz="0" w:space="0" w:color="auto"/>
        <w:bottom w:val="none" w:sz="0" w:space="0" w:color="auto"/>
        <w:right w:val="none" w:sz="0" w:space="0" w:color="auto"/>
      </w:divBdr>
    </w:div>
    <w:div w:id="400368546">
      <w:bodyDiv w:val="1"/>
      <w:marLeft w:val="0"/>
      <w:marRight w:val="0"/>
      <w:marTop w:val="0"/>
      <w:marBottom w:val="0"/>
      <w:divBdr>
        <w:top w:val="none" w:sz="0" w:space="0" w:color="auto"/>
        <w:left w:val="none" w:sz="0" w:space="0" w:color="auto"/>
        <w:bottom w:val="none" w:sz="0" w:space="0" w:color="auto"/>
        <w:right w:val="none" w:sz="0" w:space="0" w:color="auto"/>
      </w:divBdr>
    </w:div>
    <w:div w:id="401492016">
      <w:bodyDiv w:val="1"/>
      <w:marLeft w:val="0"/>
      <w:marRight w:val="0"/>
      <w:marTop w:val="0"/>
      <w:marBottom w:val="0"/>
      <w:divBdr>
        <w:top w:val="none" w:sz="0" w:space="0" w:color="auto"/>
        <w:left w:val="none" w:sz="0" w:space="0" w:color="auto"/>
        <w:bottom w:val="none" w:sz="0" w:space="0" w:color="auto"/>
        <w:right w:val="none" w:sz="0" w:space="0" w:color="auto"/>
      </w:divBdr>
    </w:div>
    <w:div w:id="401877822">
      <w:bodyDiv w:val="1"/>
      <w:marLeft w:val="0"/>
      <w:marRight w:val="0"/>
      <w:marTop w:val="0"/>
      <w:marBottom w:val="0"/>
      <w:divBdr>
        <w:top w:val="none" w:sz="0" w:space="0" w:color="auto"/>
        <w:left w:val="none" w:sz="0" w:space="0" w:color="auto"/>
        <w:bottom w:val="none" w:sz="0" w:space="0" w:color="auto"/>
        <w:right w:val="none" w:sz="0" w:space="0" w:color="auto"/>
      </w:divBdr>
    </w:div>
    <w:div w:id="403378064">
      <w:bodyDiv w:val="1"/>
      <w:marLeft w:val="0"/>
      <w:marRight w:val="0"/>
      <w:marTop w:val="0"/>
      <w:marBottom w:val="0"/>
      <w:divBdr>
        <w:top w:val="none" w:sz="0" w:space="0" w:color="auto"/>
        <w:left w:val="none" w:sz="0" w:space="0" w:color="auto"/>
        <w:bottom w:val="none" w:sz="0" w:space="0" w:color="auto"/>
        <w:right w:val="none" w:sz="0" w:space="0" w:color="auto"/>
      </w:divBdr>
    </w:div>
    <w:div w:id="403456087">
      <w:bodyDiv w:val="1"/>
      <w:marLeft w:val="0"/>
      <w:marRight w:val="0"/>
      <w:marTop w:val="0"/>
      <w:marBottom w:val="0"/>
      <w:divBdr>
        <w:top w:val="none" w:sz="0" w:space="0" w:color="auto"/>
        <w:left w:val="none" w:sz="0" w:space="0" w:color="auto"/>
        <w:bottom w:val="none" w:sz="0" w:space="0" w:color="auto"/>
        <w:right w:val="none" w:sz="0" w:space="0" w:color="auto"/>
      </w:divBdr>
    </w:div>
    <w:div w:id="403722407">
      <w:bodyDiv w:val="1"/>
      <w:marLeft w:val="0"/>
      <w:marRight w:val="0"/>
      <w:marTop w:val="0"/>
      <w:marBottom w:val="0"/>
      <w:divBdr>
        <w:top w:val="none" w:sz="0" w:space="0" w:color="auto"/>
        <w:left w:val="none" w:sz="0" w:space="0" w:color="auto"/>
        <w:bottom w:val="none" w:sz="0" w:space="0" w:color="auto"/>
        <w:right w:val="none" w:sz="0" w:space="0" w:color="auto"/>
      </w:divBdr>
    </w:div>
    <w:div w:id="403917312">
      <w:bodyDiv w:val="1"/>
      <w:marLeft w:val="0"/>
      <w:marRight w:val="0"/>
      <w:marTop w:val="0"/>
      <w:marBottom w:val="0"/>
      <w:divBdr>
        <w:top w:val="none" w:sz="0" w:space="0" w:color="auto"/>
        <w:left w:val="none" w:sz="0" w:space="0" w:color="auto"/>
        <w:bottom w:val="none" w:sz="0" w:space="0" w:color="auto"/>
        <w:right w:val="none" w:sz="0" w:space="0" w:color="auto"/>
      </w:divBdr>
    </w:div>
    <w:div w:id="403992495">
      <w:bodyDiv w:val="1"/>
      <w:marLeft w:val="0"/>
      <w:marRight w:val="0"/>
      <w:marTop w:val="0"/>
      <w:marBottom w:val="0"/>
      <w:divBdr>
        <w:top w:val="none" w:sz="0" w:space="0" w:color="auto"/>
        <w:left w:val="none" w:sz="0" w:space="0" w:color="auto"/>
        <w:bottom w:val="none" w:sz="0" w:space="0" w:color="auto"/>
        <w:right w:val="none" w:sz="0" w:space="0" w:color="auto"/>
      </w:divBdr>
    </w:div>
    <w:div w:id="406072701">
      <w:bodyDiv w:val="1"/>
      <w:marLeft w:val="0"/>
      <w:marRight w:val="0"/>
      <w:marTop w:val="0"/>
      <w:marBottom w:val="0"/>
      <w:divBdr>
        <w:top w:val="none" w:sz="0" w:space="0" w:color="auto"/>
        <w:left w:val="none" w:sz="0" w:space="0" w:color="auto"/>
        <w:bottom w:val="none" w:sz="0" w:space="0" w:color="auto"/>
        <w:right w:val="none" w:sz="0" w:space="0" w:color="auto"/>
      </w:divBdr>
    </w:div>
    <w:div w:id="406146102">
      <w:bodyDiv w:val="1"/>
      <w:marLeft w:val="0"/>
      <w:marRight w:val="0"/>
      <w:marTop w:val="0"/>
      <w:marBottom w:val="0"/>
      <w:divBdr>
        <w:top w:val="none" w:sz="0" w:space="0" w:color="auto"/>
        <w:left w:val="none" w:sz="0" w:space="0" w:color="auto"/>
        <w:bottom w:val="none" w:sz="0" w:space="0" w:color="auto"/>
        <w:right w:val="none" w:sz="0" w:space="0" w:color="auto"/>
      </w:divBdr>
    </w:div>
    <w:div w:id="408238430">
      <w:bodyDiv w:val="1"/>
      <w:marLeft w:val="0"/>
      <w:marRight w:val="0"/>
      <w:marTop w:val="0"/>
      <w:marBottom w:val="0"/>
      <w:divBdr>
        <w:top w:val="none" w:sz="0" w:space="0" w:color="auto"/>
        <w:left w:val="none" w:sz="0" w:space="0" w:color="auto"/>
        <w:bottom w:val="none" w:sz="0" w:space="0" w:color="auto"/>
        <w:right w:val="none" w:sz="0" w:space="0" w:color="auto"/>
      </w:divBdr>
    </w:div>
    <w:div w:id="408815409">
      <w:bodyDiv w:val="1"/>
      <w:marLeft w:val="0"/>
      <w:marRight w:val="0"/>
      <w:marTop w:val="0"/>
      <w:marBottom w:val="0"/>
      <w:divBdr>
        <w:top w:val="none" w:sz="0" w:space="0" w:color="auto"/>
        <w:left w:val="none" w:sz="0" w:space="0" w:color="auto"/>
        <w:bottom w:val="none" w:sz="0" w:space="0" w:color="auto"/>
        <w:right w:val="none" w:sz="0" w:space="0" w:color="auto"/>
      </w:divBdr>
    </w:div>
    <w:div w:id="411897828">
      <w:bodyDiv w:val="1"/>
      <w:marLeft w:val="0"/>
      <w:marRight w:val="0"/>
      <w:marTop w:val="0"/>
      <w:marBottom w:val="0"/>
      <w:divBdr>
        <w:top w:val="none" w:sz="0" w:space="0" w:color="auto"/>
        <w:left w:val="none" w:sz="0" w:space="0" w:color="auto"/>
        <w:bottom w:val="none" w:sz="0" w:space="0" w:color="auto"/>
        <w:right w:val="none" w:sz="0" w:space="0" w:color="auto"/>
      </w:divBdr>
    </w:div>
    <w:div w:id="412312968">
      <w:bodyDiv w:val="1"/>
      <w:marLeft w:val="0"/>
      <w:marRight w:val="0"/>
      <w:marTop w:val="0"/>
      <w:marBottom w:val="0"/>
      <w:divBdr>
        <w:top w:val="none" w:sz="0" w:space="0" w:color="auto"/>
        <w:left w:val="none" w:sz="0" w:space="0" w:color="auto"/>
        <w:bottom w:val="none" w:sz="0" w:space="0" w:color="auto"/>
        <w:right w:val="none" w:sz="0" w:space="0" w:color="auto"/>
      </w:divBdr>
    </w:div>
    <w:div w:id="415053146">
      <w:bodyDiv w:val="1"/>
      <w:marLeft w:val="0"/>
      <w:marRight w:val="0"/>
      <w:marTop w:val="0"/>
      <w:marBottom w:val="0"/>
      <w:divBdr>
        <w:top w:val="none" w:sz="0" w:space="0" w:color="auto"/>
        <w:left w:val="none" w:sz="0" w:space="0" w:color="auto"/>
        <w:bottom w:val="none" w:sz="0" w:space="0" w:color="auto"/>
        <w:right w:val="none" w:sz="0" w:space="0" w:color="auto"/>
      </w:divBdr>
    </w:div>
    <w:div w:id="415440639">
      <w:bodyDiv w:val="1"/>
      <w:marLeft w:val="0"/>
      <w:marRight w:val="0"/>
      <w:marTop w:val="0"/>
      <w:marBottom w:val="0"/>
      <w:divBdr>
        <w:top w:val="none" w:sz="0" w:space="0" w:color="auto"/>
        <w:left w:val="none" w:sz="0" w:space="0" w:color="auto"/>
        <w:bottom w:val="none" w:sz="0" w:space="0" w:color="auto"/>
        <w:right w:val="none" w:sz="0" w:space="0" w:color="auto"/>
      </w:divBdr>
    </w:div>
    <w:div w:id="416678494">
      <w:bodyDiv w:val="1"/>
      <w:marLeft w:val="0"/>
      <w:marRight w:val="0"/>
      <w:marTop w:val="0"/>
      <w:marBottom w:val="0"/>
      <w:divBdr>
        <w:top w:val="none" w:sz="0" w:space="0" w:color="auto"/>
        <w:left w:val="none" w:sz="0" w:space="0" w:color="auto"/>
        <w:bottom w:val="none" w:sz="0" w:space="0" w:color="auto"/>
        <w:right w:val="none" w:sz="0" w:space="0" w:color="auto"/>
      </w:divBdr>
    </w:div>
    <w:div w:id="417792172">
      <w:bodyDiv w:val="1"/>
      <w:marLeft w:val="0"/>
      <w:marRight w:val="0"/>
      <w:marTop w:val="0"/>
      <w:marBottom w:val="0"/>
      <w:divBdr>
        <w:top w:val="none" w:sz="0" w:space="0" w:color="auto"/>
        <w:left w:val="none" w:sz="0" w:space="0" w:color="auto"/>
        <w:bottom w:val="none" w:sz="0" w:space="0" w:color="auto"/>
        <w:right w:val="none" w:sz="0" w:space="0" w:color="auto"/>
      </w:divBdr>
    </w:div>
    <w:div w:id="417942238">
      <w:bodyDiv w:val="1"/>
      <w:marLeft w:val="0"/>
      <w:marRight w:val="0"/>
      <w:marTop w:val="0"/>
      <w:marBottom w:val="0"/>
      <w:divBdr>
        <w:top w:val="none" w:sz="0" w:space="0" w:color="auto"/>
        <w:left w:val="none" w:sz="0" w:space="0" w:color="auto"/>
        <w:bottom w:val="none" w:sz="0" w:space="0" w:color="auto"/>
        <w:right w:val="none" w:sz="0" w:space="0" w:color="auto"/>
      </w:divBdr>
    </w:div>
    <w:div w:id="419102913">
      <w:bodyDiv w:val="1"/>
      <w:marLeft w:val="0"/>
      <w:marRight w:val="0"/>
      <w:marTop w:val="0"/>
      <w:marBottom w:val="0"/>
      <w:divBdr>
        <w:top w:val="none" w:sz="0" w:space="0" w:color="auto"/>
        <w:left w:val="none" w:sz="0" w:space="0" w:color="auto"/>
        <w:bottom w:val="none" w:sz="0" w:space="0" w:color="auto"/>
        <w:right w:val="none" w:sz="0" w:space="0" w:color="auto"/>
      </w:divBdr>
    </w:div>
    <w:div w:id="419446309">
      <w:bodyDiv w:val="1"/>
      <w:marLeft w:val="0"/>
      <w:marRight w:val="0"/>
      <w:marTop w:val="0"/>
      <w:marBottom w:val="0"/>
      <w:divBdr>
        <w:top w:val="none" w:sz="0" w:space="0" w:color="auto"/>
        <w:left w:val="none" w:sz="0" w:space="0" w:color="auto"/>
        <w:bottom w:val="none" w:sz="0" w:space="0" w:color="auto"/>
        <w:right w:val="none" w:sz="0" w:space="0" w:color="auto"/>
      </w:divBdr>
    </w:div>
    <w:div w:id="420760335">
      <w:bodyDiv w:val="1"/>
      <w:marLeft w:val="0"/>
      <w:marRight w:val="0"/>
      <w:marTop w:val="0"/>
      <w:marBottom w:val="0"/>
      <w:divBdr>
        <w:top w:val="none" w:sz="0" w:space="0" w:color="auto"/>
        <w:left w:val="none" w:sz="0" w:space="0" w:color="auto"/>
        <w:bottom w:val="none" w:sz="0" w:space="0" w:color="auto"/>
        <w:right w:val="none" w:sz="0" w:space="0" w:color="auto"/>
      </w:divBdr>
    </w:div>
    <w:div w:id="421223823">
      <w:bodyDiv w:val="1"/>
      <w:marLeft w:val="0"/>
      <w:marRight w:val="0"/>
      <w:marTop w:val="0"/>
      <w:marBottom w:val="0"/>
      <w:divBdr>
        <w:top w:val="none" w:sz="0" w:space="0" w:color="auto"/>
        <w:left w:val="none" w:sz="0" w:space="0" w:color="auto"/>
        <w:bottom w:val="none" w:sz="0" w:space="0" w:color="auto"/>
        <w:right w:val="none" w:sz="0" w:space="0" w:color="auto"/>
      </w:divBdr>
    </w:div>
    <w:div w:id="421492437">
      <w:bodyDiv w:val="1"/>
      <w:marLeft w:val="0"/>
      <w:marRight w:val="0"/>
      <w:marTop w:val="0"/>
      <w:marBottom w:val="0"/>
      <w:divBdr>
        <w:top w:val="none" w:sz="0" w:space="0" w:color="auto"/>
        <w:left w:val="none" w:sz="0" w:space="0" w:color="auto"/>
        <w:bottom w:val="none" w:sz="0" w:space="0" w:color="auto"/>
        <w:right w:val="none" w:sz="0" w:space="0" w:color="auto"/>
      </w:divBdr>
    </w:div>
    <w:div w:id="421949887">
      <w:bodyDiv w:val="1"/>
      <w:marLeft w:val="0"/>
      <w:marRight w:val="0"/>
      <w:marTop w:val="0"/>
      <w:marBottom w:val="0"/>
      <w:divBdr>
        <w:top w:val="none" w:sz="0" w:space="0" w:color="auto"/>
        <w:left w:val="none" w:sz="0" w:space="0" w:color="auto"/>
        <w:bottom w:val="none" w:sz="0" w:space="0" w:color="auto"/>
        <w:right w:val="none" w:sz="0" w:space="0" w:color="auto"/>
      </w:divBdr>
    </w:div>
    <w:div w:id="421991899">
      <w:bodyDiv w:val="1"/>
      <w:marLeft w:val="0"/>
      <w:marRight w:val="0"/>
      <w:marTop w:val="0"/>
      <w:marBottom w:val="0"/>
      <w:divBdr>
        <w:top w:val="none" w:sz="0" w:space="0" w:color="auto"/>
        <w:left w:val="none" w:sz="0" w:space="0" w:color="auto"/>
        <w:bottom w:val="none" w:sz="0" w:space="0" w:color="auto"/>
        <w:right w:val="none" w:sz="0" w:space="0" w:color="auto"/>
      </w:divBdr>
    </w:div>
    <w:div w:id="423262065">
      <w:bodyDiv w:val="1"/>
      <w:marLeft w:val="0"/>
      <w:marRight w:val="0"/>
      <w:marTop w:val="0"/>
      <w:marBottom w:val="0"/>
      <w:divBdr>
        <w:top w:val="none" w:sz="0" w:space="0" w:color="auto"/>
        <w:left w:val="none" w:sz="0" w:space="0" w:color="auto"/>
        <w:bottom w:val="none" w:sz="0" w:space="0" w:color="auto"/>
        <w:right w:val="none" w:sz="0" w:space="0" w:color="auto"/>
      </w:divBdr>
    </w:div>
    <w:div w:id="423763346">
      <w:bodyDiv w:val="1"/>
      <w:marLeft w:val="0"/>
      <w:marRight w:val="0"/>
      <w:marTop w:val="0"/>
      <w:marBottom w:val="0"/>
      <w:divBdr>
        <w:top w:val="none" w:sz="0" w:space="0" w:color="auto"/>
        <w:left w:val="none" w:sz="0" w:space="0" w:color="auto"/>
        <w:bottom w:val="none" w:sz="0" w:space="0" w:color="auto"/>
        <w:right w:val="none" w:sz="0" w:space="0" w:color="auto"/>
      </w:divBdr>
    </w:div>
    <w:div w:id="424034369">
      <w:bodyDiv w:val="1"/>
      <w:marLeft w:val="0"/>
      <w:marRight w:val="0"/>
      <w:marTop w:val="0"/>
      <w:marBottom w:val="0"/>
      <w:divBdr>
        <w:top w:val="none" w:sz="0" w:space="0" w:color="auto"/>
        <w:left w:val="none" w:sz="0" w:space="0" w:color="auto"/>
        <w:bottom w:val="none" w:sz="0" w:space="0" w:color="auto"/>
        <w:right w:val="none" w:sz="0" w:space="0" w:color="auto"/>
      </w:divBdr>
    </w:div>
    <w:div w:id="425007818">
      <w:bodyDiv w:val="1"/>
      <w:marLeft w:val="0"/>
      <w:marRight w:val="0"/>
      <w:marTop w:val="0"/>
      <w:marBottom w:val="0"/>
      <w:divBdr>
        <w:top w:val="none" w:sz="0" w:space="0" w:color="auto"/>
        <w:left w:val="none" w:sz="0" w:space="0" w:color="auto"/>
        <w:bottom w:val="none" w:sz="0" w:space="0" w:color="auto"/>
        <w:right w:val="none" w:sz="0" w:space="0" w:color="auto"/>
      </w:divBdr>
    </w:div>
    <w:div w:id="425151747">
      <w:bodyDiv w:val="1"/>
      <w:marLeft w:val="0"/>
      <w:marRight w:val="0"/>
      <w:marTop w:val="0"/>
      <w:marBottom w:val="0"/>
      <w:divBdr>
        <w:top w:val="none" w:sz="0" w:space="0" w:color="auto"/>
        <w:left w:val="none" w:sz="0" w:space="0" w:color="auto"/>
        <w:bottom w:val="none" w:sz="0" w:space="0" w:color="auto"/>
        <w:right w:val="none" w:sz="0" w:space="0" w:color="auto"/>
      </w:divBdr>
    </w:div>
    <w:div w:id="425468999">
      <w:bodyDiv w:val="1"/>
      <w:marLeft w:val="0"/>
      <w:marRight w:val="0"/>
      <w:marTop w:val="0"/>
      <w:marBottom w:val="0"/>
      <w:divBdr>
        <w:top w:val="none" w:sz="0" w:space="0" w:color="auto"/>
        <w:left w:val="none" w:sz="0" w:space="0" w:color="auto"/>
        <w:bottom w:val="none" w:sz="0" w:space="0" w:color="auto"/>
        <w:right w:val="none" w:sz="0" w:space="0" w:color="auto"/>
      </w:divBdr>
    </w:div>
    <w:div w:id="425879777">
      <w:bodyDiv w:val="1"/>
      <w:marLeft w:val="0"/>
      <w:marRight w:val="0"/>
      <w:marTop w:val="0"/>
      <w:marBottom w:val="0"/>
      <w:divBdr>
        <w:top w:val="none" w:sz="0" w:space="0" w:color="auto"/>
        <w:left w:val="none" w:sz="0" w:space="0" w:color="auto"/>
        <w:bottom w:val="none" w:sz="0" w:space="0" w:color="auto"/>
        <w:right w:val="none" w:sz="0" w:space="0" w:color="auto"/>
      </w:divBdr>
    </w:div>
    <w:div w:id="426385631">
      <w:bodyDiv w:val="1"/>
      <w:marLeft w:val="0"/>
      <w:marRight w:val="0"/>
      <w:marTop w:val="0"/>
      <w:marBottom w:val="0"/>
      <w:divBdr>
        <w:top w:val="none" w:sz="0" w:space="0" w:color="auto"/>
        <w:left w:val="none" w:sz="0" w:space="0" w:color="auto"/>
        <w:bottom w:val="none" w:sz="0" w:space="0" w:color="auto"/>
        <w:right w:val="none" w:sz="0" w:space="0" w:color="auto"/>
      </w:divBdr>
    </w:div>
    <w:div w:id="426656073">
      <w:bodyDiv w:val="1"/>
      <w:marLeft w:val="0"/>
      <w:marRight w:val="0"/>
      <w:marTop w:val="0"/>
      <w:marBottom w:val="0"/>
      <w:divBdr>
        <w:top w:val="none" w:sz="0" w:space="0" w:color="auto"/>
        <w:left w:val="none" w:sz="0" w:space="0" w:color="auto"/>
        <w:bottom w:val="none" w:sz="0" w:space="0" w:color="auto"/>
        <w:right w:val="none" w:sz="0" w:space="0" w:color="auto"/>
      </w:divBdr>
    </w:div>
    <w:div w:id="429279892">
      <w:bodyDiv w:val="1"/>
      <w:marLeft w:val="0"/>
      <w:marRight w:val="0"/>
      <w:marTop w:val="0"/>
      <w:marBottom w:val="0"/>
      <w:divBdr>
        <w:top w:val="none" w:sz="0" w:space="0" w:color="auto"/>
        <w:left w:val="none" w:sz="0" w:space="0" w:color="auto"/>
        <w:bottom w:val="none" w:sz="0" w:space="0" w:color="auto"/>
        <w:right w:val="none" w:sz="0" w:space="0" w:color="auto"/>
      </w:divBdr>
    </w:div>
    <w:div w:id="429663421">
      <w:bodyDiv w:val="1"/>
      <w:marLeft w:val="0"/>
      <w:marRight w:val="0"/>
      <w:marTop w:val="0"/>
      <w:marBottom w:val="0"/>
      <w:divBdr>
        <w:top w:val="none" w:sz="0" w:space="0" w:color="auto"/>
        <w:left w:val="none" w:sz="0" w:space="0" w:color="auto"/>
        <w:bottom w:val="none" w:sz="0" w:space="0" w:color="auto"/>
        <w:right w:val="none" w:sz="0" w:space="0" w:color="auto"/>
      </w:divBdr>
    </w:div>
    <w:div w:id="430903990">
      <w:bodyDiv w:val="1"/>
      <w:marLeft w:val="0"/>
      <w:marRight w:val="0"/>
      <w:marTop w:val="0"/>
      <w:marBottom w:val="0"/>
      <w:divBdr>
        <w:top w:val="none" w:sz="0" w:space="0" w:color="auto"/>
        <w:left w:val="none" w:sz="0" w:space="0" w:color="auto"/>
        <w:bottom w:val="none" w:sz="0" w:space="0" w:color="auto"/>
        <w:right w:val="none" w:sz="0" w:space="0" w:color="auto"/>
      </w:divBdr>
    </w:div>
    <w:div w:id="431824430">
      <w:bodyDiv w:val="1"/>
      <w:marLeft w:val="0"/>
      <w:marRight w:val="0"/>
      <w:marTop w:val="0"/>
      <w:marBottom w:val="0"/>
      <w:divBdr>
        <w:top w:val="none" w:sz="0" w:space="0" w:color="auto"/>
        <w:left w:val="none" w:sz="0" w:space="0" w:color="auto"/>
        <w:bottom w:val="none" w:sz="0" w:space="0" w:color="auto"/>
        <w:right w:val="none" w:sz="0" w:space="0" w:color="auto"/>
      </w:divBdr>
    </w:div>
    <w:div w:id="432092083">
      <w:bodyDiv w:val="1"/>
      <w:marLeft w:val="0"/>
      <w:marRight w:val="0"/>
      <w:marTop w:val="0"/>
      <w:marBottom w:val="0"/>
      <w:divBdr>
        <w:top w:val="none" w:sz="0" w:space="0" w:color="auto"/>
        <w:left w:val="none" w:sz="0" w:space="0" w:color="auto"/>
        <w:bottom w:val="none" w:sz="0" w:space="0" w:color="auto"/>
        <w:right w:val="none" w:sz="0" w:space="0" w:color="auto"/>
      </w:divBdr>
    </w:div>
    <w:div w:id="433550252">
      <w:bodyDiv w:val="1"/>
      <w:marLeft w:val="0"/>
      <w:marRight w:val="0"/>
      <w:marTop w:val="0"/>
      <w:marBottom w:val="0"/>
      <w:divBdr>
        <w:top w:val="none" w:sz="0" w:space="0" w:color="auto"/>
        <w:left w:val="none" w:sz="0" w:space="0" w:color="auto"/>
        <w:bottom w:val="none" w:sz="0" w:space="0" w:color="auto"/>
        <w:right w:val="none" w:sz="0" w:space="0" w:color="auto"/>
      </w:divBdr>
    </w:div>
    <w:div w:id="434596521">
      <w:bodyDiv w:val="1"/>
      <w:marLeft w:val="0"/>
      <w:marRight w:val="0"/>
      <w:marTop w:val="0"/>
      <w:marBottom w:val="0"/>
      <w:divBdr>
        <w:top w:val="none" w:sz="0" w:space="0" w:color="auto"/>
        <w:left w:val="none" w:sz="0" w:space="0" w:color="auto"/>
        <w:bottom w:val="none" w:sz="0" w:space="0" w:color="auto"/>
        <w:right w:val="none" w:sz="0" w:space="0" w:color="auto"/>
      </w:divBdr>
    </w:div>
    <w:div w:id="435910721">
      <w:bodyDiv w:val="1"/>
      <w:marLeft w:val="0"/>
      <w:marRight w:val="0"/>
      <w:marTop w:val="0"/>
      <w:marBottom w:val="0"/>
      <w:divBdr>
        <w:top w:val="none" w:sz="0" w:space="0" w:color="auto"/>
        <w:left w:val="none" w:sz="0" w:space="0" w:color="auto"/>
        <w:bottom w:val="none" w:sz="0" w:space="0" w:color="auto"/>
        <w:right w:val="none" w:sz="0" w:space="0" w:color="auto"/>
      </w:divBdr>
    </w:div>
    <w:div w:id="436146437">
      <w:bodyDiv w:val="1"/>
      <w:marLeft w:val="0"/>
      <w:marRight w:val="0"/>
      <w:marTop w:val="0"/>
      <w:marBottom w:val="0"/>
      <w:divBdr>
        <w:top w:val="none" w:sz="0" w:space="0" w:color="auto"/>
        <w:left w:val="none" w:sz="0" w:space="0" w:color="auto"/>
        <w:bottom w:val="none" w:sz="0" w:space="0" w:color="auto"/>
        <w:right w:val="none" w:sz="0" w:space="0" w:color="auto"/>
      </w:divBdr>
    </w:div>
    <w:div w:id="436413931">
      <w:bodyDiv w:val="1"/>
      <w:marLeft w:val="0"/>
      <w:marRight w:val="0"/>
      <w:marTop w:val="0"/>
      <w:marBottom w:val="0"/>
      <w:divBdr>
        <w:top w:val="none" w:sz="0" w:space="0" w:color="auto"/>
        <w:left w:val="none" w:sz="0" w:space="0" w:color="auto"/>
        <w:bottom w:val="none" w:sz="0" w:space="0" w:color="auto"/>
        <w:right w:val="none" w:sz="0" w:space="0" w:color="auto"/>
      </w:divBdr>
    </w:div>
    <w:div w:id="436483111">
      <w:bodyDiv w:val="1"/>
      <w:marLeft w:val="0"/>
      <w:marRight w:val="0"/>
      <w:marTop w:val="0"/>
      <w:marBottom w:val="0"/>
      <w:divBdr>
        <w:top w:val="none" w:sz="0" w:space="0" w:color="auto"/>
        <w:left w:val="none" w:sz="0" w:space="0" w:color="auto"/>
        <w:bottom w:val="none" w:sz="0" w:space="0" w:color="auto"/>
        <w:right w:val="none" w:sz="0" w:space="0" w:color="auto"/>
      </w:divBdr>
    </w:div>
    <w:div w:id="437914993">
      <w:bodyDiv w:val="1"/>
      <w:marLeft w:val="0"/>
      <w:marRight w:val="0"/>
      <w:marTop w:val="0"/>
      <w:marBottom w:val="0"/>
      <w:divBdr>
        <w:top w:val="none" w:sz="0" w:space="0" w:color="auto"/>
        <w:left w:val="none" w:sz="0" w:space="0" w:color="auto"/>
        <w:bottom w:val="none" w:sz="0" w:space="0" w:color="auto"/>
        <w:right w:val="none" w:sz="0" w:space="0" w:color="auto"/>
      </w:divBdr>
    </w:div>
    <w:div w:id="438063198">
      <w:bodyDiv w:val="1"/>
      <w:marLeft w:val="0"/>
      <w:marRight w:val="0"/>
      <w:marTop w:val="0"/>
      <w:marBottom w:val="0"/>
      <w:divBdr>
        <w:top w:val="none" w:sz="0" w:space="0" w:color="auto"/>
        <w:left w:val="none" w:sz="0" w:space="0" w:color="auto"/>
        <w:bottom w:val="none" w:sz="0" w:space="0" w:color="auto"/>
        <w:right w:val="none" w:sz="0" w:space="0" w:color="auto"/>
      </w:divBdr>
    </w:div>
    <w:div w:id="439183218">
      <w:bodyDiv w:val="1"/>
      <w:marLeft w:val="0"/>
      <w:marRight w:val="0"/>
      <w:marTop w:val="0"/>
      <w:marBottom w:val="0"/>
      <w:divBdr>
        <w:top w:val="none" w:sz="0" w:space="0" w:color="auto"/>
        <w:left w:val="none" w:sz="0" w:space="0" w:color="auto"/>
        <w:bottom w:val="none" w:sz="0" w:space="0" w:color="auto"/>
        <w:right w:val="none" w:sz="0" w:space="0" w:color="auto"/>
      </w:divBdr>
    </w:div>
    <w:div w:id="439492687">
      <w:bodyDiv w:val="1"/>
      <w:marLeft w:val="0"/>
      <w:marRight w:val="0"/>
      <w:marTop w:val="0"/>
      <w:marBottom w:val="0"/>
      <w:divBdr>
        <w:top w:val="none" w:sz="0" w:space="0" w:color="auto"/>
        <w:left w:val="none" w:sz="0" w:space="0" w:color="auto"/>
        <w:bottom w:val="none" w:sz="0" w:space="0" w:color="auto"/>
        <w:right w:val="none" w:sz="0" w:space="0" w:color="auto"/>
      </w:divBdr>
    </w:div>
    <w:div w:id="442194136">
      <w:bodyDiv w:val="1"/>
      <w:marLeft w:val="0"/>
      <w:marRight w:val="0"/>
      <w:marTop w:val="0"/>
      <w:marBottom w:val="0"/>
      <w:divBdr>
        <w:top w:val="none" w:sz="0" w:space="0" w:color="auto"/>
        <w:left w:val="none" w:sz="0" w:space="0" w:color="auto"/>
        <w:bottom w:val="none" w:sz="0" w:space="0" w:color="auto"/>
        <w:right w:val="none" w:sz="0" w:space="0" w:color="auto"/>
      </w:divBdr>
    </w:div>
    <w:div w:id="443622079">
      <w:bodyDiv w:val="1"/>
      <w:marLeft w:val="0"/>
      <w:marRight w:val="0"/>
      <w:marTop w:val="0"/>
      <w:marBottom w:val="0"/>
      <w:divBdr>
        <w:top w:val="none" w:sz="0" w:space="0" w:color="auto"/>
        <w:left w:val="none" w:sz="0" w:space="0" w:color="auto"/>
        <w:bottom w:val="none" w:sz="0" w:space="0" w:color="auto"/>
        <w:right w:val="none" w:sz="0" w:space="0" w:color="auto"/>
      </w:divBdr>
    </w:div>
    <w:div w:id="444036508">
      <w:bodyDiv w:val="1"/>
      <w:marLeft w:val="0"/>
      <w:marRight w:val="0"/>
      <w:marTop w:val="0"/>
      <w:marBottom w:val="0"/>
      <w:divBdr>
        <w:top w:val="none" w:sz="0" w:space="0" w:color="auto"/>
        <w:left w:val="none" w:sz="0" w:space="0" w:color="auto"/>
        <w:bottom w:val="none" w:sz="0" w:space="0" w:color="auto"/>
        <w:right w:val="none" w:sz="0" w:space="0" w:color="auto"/>
      </w:divBdr>
    </w:div>
    <w:div w:id="445391970">
      <w:bodyDiv w:val="1"/>
      <w:marLeft w:val="0"/>
      <w:marRight w:val="0"/>
      <w:marTop w:val="0"/>
      <w:marBottom w:val="0"/>
      <w:divBdr>
        <w:top w:val="none" w:sz="0" w:space="0" w:color="auto"/>
        <w:left w:val="none" w:sz="0" w:space="0" w:color="auto"/>
        <w:bottom w:val="none" w:sz="0" w:space="0" w:color="auto"/>
        <w:right w:val="none" w:sz="0" w:space="0" w:color="auto"/>
      </w:divBdr>
    </w:div>
    <w:div w:id="446001903">
      <w:bodyDiv w:val="1"/>
      <w:marLeft w:val="0"/>
      <w:marRight w:val="0"/>
      <w:marTop w:val="0"/>
      <w:marBottom w:val="0"/>
      <w:divBdr>
        <w:top w:val="none" w:sz="0" w:space="0" w:color="auto"/>
        <w:left w:val="none" w:sz="0" w:space="0" w:color="auto"/>
        <w:bottom w:val="none" w:sz="0" w:space="0" w:color="auto"/>
        <w:right w:val="none" w:sz="0" w:space="0" w:color="auto"/>
      </w:divBdr>
    </w:div>
    <w:div w:id="446244210">
      <w:bodyDiv w:val="1"/>
      <w:marLeft w:val="0"/>
      <w:marRight w:val="0"/>
      <w:marTop w:val="0"/>
      <w:marBottom w:val="0"/>
      <w:divBdr>
        <w:top w:val="none" w:sz="0" w:space="0" w:color="auto"/>
        <w:left w:val="none" w:sz="0" w:space="0" w:color="auto"/>
        <w:bottom w:val="none" w:sz="0" w:space="0" w:color="auto"/>
        <w:right w:val="none" w:sz="0" w:space="0" w:color="auto"/>
      </w:divBdr>
    </w:div>
    <w:div w:id="447434050">
      <w:bodyDiv w:val="1"/>
      <w:marLeft w:val="0"/>
      <w:marRight w:val="0"/>
      <w:marTop w:val="0"/>
      <w:marBottom w:val="0"/>
      <w:divBdr>
        <w:top w:val="none" w:sz="0" w:space="0" w:color="auto"/>
        <w:left w:val="none" w:sz="0" w:space="0" w:color="auto"/>
        <w:bottom w:val="none" w:sz="0" w:space="0" w:color="auto"/>
        <w:right w:val="none" w:sz="0" w:space="0" w:color="auto"/>
      </w:divBdr>
    </w:div>
    <w:div w:id="448861913">
      <w:bodyDiv w:val="1"/>
      <w:marLeft w:val="0"/>
      <w:marRight w:val="0"/>
      <w:marTop w:val="0"/>
      <w:marBottom w:val="0"/>
      <w:divBdr>
        <w:top w:val="none" w:sz="0" w:space="0" w:color="auto"/>
        <w:left w:val="none" w:sz="0" w:space="0" w:color="auto"/>
        <w:bottom w:val="none" w:sz="0" w:space="0" w:color="auto"/>
        <w:right w:val="none" w:sz="0" w:space="0" w:color="auto"/>
      </w:divBdr>
    </w:div>
    <w:div w:id="449009241">
      <w:bodyDiv w:val="1"/>
      <w:marLeft w:val="0"/>
      <w:marRight w:val="0"/>
      <w:marTop w:val="0"/>
      <w:marBottom w:val="0"/>
      <w:divBdr>
        <w:top w:val="none" w:sz="0" w:space="0" w:color="auto"/>
        <w:left w:val="none" w:sz="0" w:space="0" w:color="auto"/>
        <w:bottom w:val="none" w:sz="0" w:space="0" w:color="auto"/>
        <w:right w:val="none" w:sz="0" w:space="0" w:color="auto"/>
      </w:divBdr>
    </w:div>
    <w:div w:id="451675272">
      <w:bodyDiv w:val="1"/>
      <w:marLeft w:val="0"/>
      <w:marRight w:val="0"/>
      <w:marTop w:val="0"/>
      <w:marBottom w:val="0"/>
      <w:divBdr>
        <w:top w:val="none" w:sz="0" w:space="0" w:color="auto"/>
        <w:left w:val="none" w:sz="0" w:space="0" w:color="auto"/>
        <w:bottom w:val="none" w:sz="0" w:space="0" w:color="auto"/>
        <w:right w:val="none" w:sz="0" w:space="0" w:color="auto"/>
      </w:divBdr>
    </w:div>
    <w:div w:id="454912625">
      <w:bodyDiv w:val="1"/>
      <w:marLeft w:val="0"/>
      <w:marRight w:val="0"/>
      <w:marTop w:val="0"/>
      <w:marBottom w:val="0"/>
      <w:divBdr>
        <w:top w:val="none" w:sz="0" w:space="0" w:color="auto"/>
        <w:left w:val="none" w:sz="0" w:space="0" w:color="auto"/>
        <w:bottom w:val="none" w:sz="0" w:space="0" w:color="auto"/>
        <w:right w:val="none" w:sz="0" w:space="0" w:color="auto"/>
      </w:divBdr>
    </w:div>
    <w:div w:id="455417672">
      <w:bodyDiv w:val="1"/>
      <w:marLeft w:val="0"/>
      <w:marRight w:val="0"/>
      <w:marTop w:val="0"/>
      <w:marBottom w:val="0"/>
      <w:divBdr>
        <w:top w:val="none" w:sz="0" w:space="0" w:color="auto"/>
        <w:left w:val="none" w:sz="0" w:space="0" w:color="auto"/>
        <w:bottom w:val="none" w:sz="0" w:space="0" w:color="auto"/>
        <w:right w:val="none" w:sz="0" w:space="0" w:color="auto"/>
      </w:divBdr>
    </w:div>
    <w:div w:id="457838505">
      <w:bodyDiv w:val="1"/>
      <w:marLeft w:val="0"/>
      <w:marRight w:val="0"/>
      <w:marTop w:val="0"/>
      <w:marBottom w:val="0"/>
      <w:divBdr>
        <w:top w:val="none" w:sz="0" w:space="0" w:color="auto"/>
        <w:left w:val="none" w:sz="0" w:space="0" w:color="auto"/>
        <w:bottom w:val="none" w:sz="0" w:space="0" w:color="auto"/>
        <w:right w:val="none" w:sz="0" w:space="0" w:color="auto"/>
      </w:divBdr>
    </w:div>
    <w:div w:id="460462912">
      <w:bodyDiv w:val="1"/>
      <w:marLeft w:val="0"/>
      <w:marRight w:val="0"/>
      <w:marTop w:val="0"/>
      <w:marBottom w:val="0"/>
      <w:divBdr>
        <w:top w:val="none" w:sz="0" w:space="0" w:color="auto"/>
        <w:left w:val="none" w:sz="0" w:space="0" w:color="auto"/>
        <w:bottom w:val="none" w:sz="0" w:space="0" w:color="auto"/>
        <w:right w:val="none" w:sz="0" w:space="0" w:color="auto"/>
      </w:divBdr>
    </w:div>
    <w:div w:id="461535041">
      <w:bodyDiv w:val="1"/>
      <w:marLeft w:val="0"/>
      <w:marRight w:val="0"/>
      <w:marTop w:val="0"/>
      <w:marBottom w:val="0"/>
      <w:divBdr>
        <w:top w:val="none" w:sz="0" w:space="0" w:color="auto"/>
        <w:left w:val="none" w:sz="0" w:space="0" w:color="auto"/>
        <w:bottom w:val="none" w:sz="0" w:space="0" w:color="auto"/>
        <w:right w:val="none" w:sz="0" w:space="0" w:color="auto"/>
      </w:divBdr>
    </w:div>
    <w:div w:id="463815366">
      <w:bodyDiv w:val="1"/>
      <w:marLeft w:val="0"/>
      <w:marRight w:val="0"/>
      <w:marTop w:val="0"/>
      <w:marBottom w:val="0"/>
      <w:divBdr>
        <w:top w:val="none" w:sz="0" w:space="0" w:color="auto"/>
        <w:left w:val="none" w:sz="0" w:space="0" w:color="auto"/>
        <w:bottom w:val="none" w:sz="0" w:space="0" w:color="auto"/>
        <w:right w:val="none" w:sz="0" w:space="0" w:color="auto"/>
      </w:divBdr>
    </w:div>
    <w:div w:id="464323500">
      <w:bodyDiv w:val="1"/>
      <w:marLeft w:val="0"/>
      <w:marRight w:val="0"/>
      <w:marTop w:val="0"/>
      <w:marBottom w:val="0"/>
      <w:divBdr>
        <w:top w:val="none" w:sz="0" w:space="0" w:color="auto"/>
        <w:left w:val="none" w:sz="0" w:space="0" w:color="auto"/>
        <w:bottom w:val="none" w:sz="0" w:space="0" w:color="auto"/>
        <w:right w:val="none" w:sz="0" w:space="0" w:color="auto"/>
      </w:divBdr>
    </w:div>
    <w:div w:id="465197558">
      <w:bodyDiv w:val="1"/>
      <w:marLeft w:val="0"/>
      <w:marRight w:val="0"/>
      <w:marTop w:val="0"/>
      <w:marBottom w:val="0"/>
      <w:divBdr>
        <w:top w:val="none" w:sz="0" w:space="0" w:color="auto"/>
        <w:left w:val="none" w:sz="0" w:space="0" w:color="auto"/>
        <w:bottom w:val="none" w:sz="0" w:space="0" w:color="auto"/>
        <w:right w:val="none" w:sz="0" w:space="0" w:color="auto"/>
      </w:divBdr>
    </w:div>
    <w:div w:id="466046955">
      <w:bodyDiv w:val="1"/>
      <w:marLeft w:val="0"/>
      <w:marRight w:val="0"/>
      <w:marTop w:val="0"/>
      <w:marBottom w:val="0"/>
      <w:divBdr>
        <w:top w:val="none" w:sz="0" w:space="0" w:color="auto"/>
        <w:left w:val="none" w:sz="0" w:space="0" w:color="auto"/>
        <w:bottom w:val="none" w:sz="0" w:space="0" w:color="auto"/>
        <w:right w:val="none" w:sz="0" w:space="0" w:color="auto"/>
      </w:divBdr>
    </w:div>
    <w:div w:id="468479203">
      <w:bodyDiv w:val="1"/>
      <w:marLeft w:val="0"/>
      <w:marRight w:val="0"/>
      <w:marTop w:val="0"/>
      <w:marBottom w:val="0"/>
      <w:divBdr>
        <w:top w:val="none" w:sz="0" w:space="0" w:color="auto"/>
        <w:left w:val="none" w:sz="0" w:space="0" w:color="auto"/>
        <w:bottom w:val="none" w:sz="0" w:space="0" w:color="auto"/>
        <w:right w:val="none" w:sz="0" w:space="0" w:color="auto"/>
      </w:divBdr>
    </w:div>
    <w:div w:id="468910595">
      <w:bodyDiv w:val="1"/>
      <w:marLeft w:val="0"/>
      <w:marRight w:val="0"/>
      <w:marTop w:val="0"/>
      <w:marBottom w:val="0"/>
      <w:divBdr>
        <w:top w:val="none" w:sz="0" w:space="0" w:color="auto"/>
        <w:left w:val="none" w:sz="0" w:space="0" w:color="auto"/>
        <w:bottom w:val="none" w:sz="0" w:space="0" w:color="auto"/>
        <w:right w:val="none" w:sz="0" w:space="0" w:color="auto"/>
      </w:divBdr>
    </w:div>
    <w:div w:id="469711232">
      <w:bodyDiv w:val="1"/>
      <w:marLeft w:val="0"/>
      <w:marRight w:val="0"/>
      <w:marTop w:val="0"/>
      <w:marBottom w:val="0"/>
      <w:divBdr>
        <w:top w:val="none" w:sz="0" w:space="0" w:color="auto"/>
        <w:left w:val="none" w:sz="0" w:space="0" w:color="auto"/>
        <w:bottom w:val="none" w:sz="0" w:space="0" w:color="auto"/>
        <w:right w:val="none" w:sz="0" w:space="0" w:color="auto"/>
      </w:divBdr>
    </w:div>
    <w:div w:id="471214084">
      <w:bodyDiv w:val="1"/>
      <w:marLeft w:val="0"/>
      <w:marRight w:val="0"/>
      <w:marTop w:val="0"/>
      <w:marBottom w:val="0"/>
      <w:divBdr>
        <w:top w:val="none" w:sz="0" w:space="0" w:color="auto"/>
        <w:left w:val="none" w:sz="0" w:space="0" w:color="auto"/>
        <w:bottom w:val="none" w:sz="0" w:space="0" w:color="auto"/>
        <w:right w:val="none" w:sz="0" w:space="0" w:color="auto"/>
      </w:divBdr>
    </w:div>
    <w:div w:id="472333469">
      <w:bodyDiv w:val="1"/>
      <w:marLeft w:val="0"/>
      <w:marRight w:val="0"/>
      <w:marTop w:val="0"/>
      <w:marBottom w:val="0"/>
      <w:divBdr>
        <w:top w:val="none" w:sz="0" w:space="0" w:color="auto"/>
        <w:left w:val="none" w:sz="0" w:space="0" w:color="auto"/>
        <w:bottom w:val="none" w:sz="0" w:space="0" w:color="auto"/>
        <w:right w:val="none" w:sz="0" w:space="0" w:color="auto"/>
      </w:divBdr>
    </w:div>
    <w:div w:id="474494898">
      <w:bodyDiv w:val="1"/>
      <w:marLeft w:val="0"/>
      <w:marRight w:val="0"/>
      <w:marTop w:val="0"/>
      <w:marBottom w:val="0"/>
      <w:divBdr>
        <w:top w:val="none" w:sz="0" w:space="0" w:color="auto"/>
        <w:left w:val="none" w:sz="0" w:space="0" w:color="auto"/>
        <w:bottom w:val="none" w:sz="0" w:space="0" w:color="auto"/>
        <w:right w:val="none" w:sz="0" w:space="0" w:color="auto"/>
      </w:divBdr>
    </w:div>
    <w:div w:id="474686872">
      <w:bodyDiv w:val="1"/>
      <w:marLeft w:val="0"/>
      <w:marRight w:val="0"/>
      <w:marTop w:val="0"/>
      <w:marBottom w:val="0"/>
      <w:divBdr>
        <w:top w:val="none" w:sz="0" w:space="0" w:color="auto"/>
        <w:left w:val="none" w:sz="0" w:space="0" w:color="auto"/>
        <w:bottom w:val="none" w:sz="0" w:space="0" w:color="auto"/>
        <w:right w:val="none" w:sz="0" w:space="0" w:color="auto"/>
      </w:divBdr>
    </w:div>
    <w:div w:id="475999805">
      <w:bodyDiv w:val="1"/>
      <w:marLeft w:val="0"/>
      <w:marRight w:val="0"/>
      <w:marTop w:val="0"/>
      <w:marBottom w:val="0"/>
      <w:divBdr>
        <w:top w:val="none" w:sz="0" w:space="0" w:color="auto"/>
        <w:left w:val="none" w:sz="0" w:space="0" w:color="auto"/>
        <w:bottom w:val="none" w:sz="0" w:space="0" w:color="auto"/>
        <w:right w:val="none" w:sz="0" w:space="0" w:color="auto"/>
      </w:divBdr>
    </w:div>
    <w:div w:id="477260114">
      <w:bodyDiv w:val="1"/>
      <w:marLeft w:val="0"/>
      <w:marRight w:val="0"/>
      <w:marTop w:val="0"/>
      <w:marBottom w:val="0"/>
      <w:divBdr>
        <w:top w:val="none" w:sz="0" w:space="0" w:color="auto"/>
        <w:left w:val="none" w:sz="0" w:space="0" w:color="auto"/>
        <w:bottom w:val="none" w:sz="0" w:space="0" w:color="auto"/>
        <w:right w:val="none" w:sz="0" w:space="0" w:color="auto"/>
      </w:divBdr>
    </w:div>
    <w:div w:id="479075666">
      <w:bodyDiv w:val="1"/>
      <w:marLeft w:val="0"/>
      <w:marRight w:val="0"/>
      <w:marTop w:val="0"/>
      <w:marBottom w:val="0"/>
      <w:divBdr>
        <w:top w:val="none" w:sz="0" w:space="0" w:color="auto"/>
        <w:left w:val="none" w:sz="0" w:space="0" w:color="auto"/>
        <w:bottom w:val="none" w:sz="0" w:space="0" w:color="auto"/>
        <w:right w:val="none" w:sz="0" w:space="0" w:color="auto"/>
      </w:divBdr>
    </w:div>
    <w:div w:id="482357900">
      <w:bodyDiv w:val="1"/>
      <w:marLeft w:val="0"/>
      <w:marRight w:val="0"/>
      <w:marTop w:val="0"/>
      <w:marBottom w:val="0"/>
      <w:divBdr>
        <w:top w:val="none" w:sz="0" w:space="0" w:color="auto"/>
        <w:left w:val="none" w:sz="0" w:space="0" w:color="auto"/>
        <w:bottom w:val="none" w:sz="0" w:space="0" w:color="auto"/>
        <w:right w:val="none" w:sz="0" w:space="0" w:color="auto"/>
      </w:divBdr>
    </w:div>
    <w:div w:id="482627727">
      <w:bodyDiv w:val="1"/>
      <w:marLeft w:val="0"/>
      <w:marRight w:val="0"/>
      <w:marTop w:val="0"/>
      <w:marBottom w:val="0"/>
      <w:divBdr>
        <w:top w:val="none" w:sz="0" w:space="0" w:color="auto"/>
        <w:left w:val="none" w:sz="0" w:space="0" w:color="auto"/>
        <w:bottom w:val="none" w:sz="0" w:space="0" w:color="auto"/>
        <w:right w:val="none" w:sz="0" w:space="0" w:color="auto"/>
      </w:divBdr>
    </w:div>
    <w:div w:id="482699061">
      <w:bodyDiv w:val="1"/>
      <w:marLeft w:val="0"/>
      <w:marRight w:val="0"/>
      <w:marTop w:val="0"/>
      <w:marBottom w:val="0"/>
      <w:divBdr>
        <w:top w:val="none" w:sz="0" w:space="0" w:color="auto"/>
        <w:left w:val="none" w:sz="0" w:space="0" w:color="auto"/>
        <w:bottom w:val="none" w:sz="0" w:space="0" w:color="auto"/>
        <w:right w:val="none" w:sz="0" w:space="0" w:color="auto"/>
      </w:divBdr>
    </w:div>
    <w:div w:id="482936744">
      <w:bodyDiv w:val="1"/>
      <w:marLeft w:val="0"/>
      <w:marRight w:val="0"/>
      <w:marTop w:val="0"/>
      <w:marBottom w:val="0"/>
      <w:divBdr>
        <w:top w:val="none" w:sz="0" w:space="0" w:color="auto"/>
        <w:left w:val="none" w:sz="0" w:space="0" w:color="auto"/>
        <w:bottom w:val="none" w:sz="0" w:space="0" w:color="auto"/>
        <w:right w:val="none" w:sz="0" w:space="0" w:color="auto"/>
      </w:divBdr>
    </w:div>
    <w:div w:id="483010207">
      <w:bodyDiv w:val="1"/>
      <w:marLeft w:val="0"/>
      <w:marRight w:val="0"/>
      <w:marTop w:val="0"/>
      <w:marBottom w:val="0"/>
      <w:divBdr>
        <w:top w:val="none" w:sz="0" w:space="0" w:color="auto"/>
        <w:left w:val="none" w:sz="0" w:space="0" w:color="auto"/>
        <w:bottom w:val="none" w:sz="0" w:space="0" w:color="auto"/>
        <w:right w:val="none" w:sz="0" w:space="0" w:color="auto"/>
      </w:divBdr>
    </w:div>
    <w:div w:id="483157874">
      <w:bodyDiv w:val="1"/>
      <w:marLeft w:val="0"/>
      <w:marRight w:val="0"/>
      <w:marTop w:val="0"/>
      <w:marBottom w:val="0"/>
      <w:divBdr>
        <w:top w:val="none" w:sz="0" w:space="0" w:color="auto"/>
        <w:left w:val="none" w:sz="0" w:space="0" w:color="auto"/>
        <w:bottom w:val="none" w:sz="0" w:space="0" w:color="auto"/>
        <w:right w:val="none" w:sz="0" w:space="0" w:color="auto"/>
      </w:divBdr>
    </w:div>
    <w:div w:id="483473468">
      <w:bodyDiv w:val="1"/>
      <w:marLeft w:val="0"/>
      <w:marRight w:val="0"/>
      <w:marTop w:val="0"/>
      <w:marBottom w:val="0"/>
      <w:divBdr>
        <w:top w:val="none" w:sz="0" w:space="0" w:color="auto"/>
        <w:left w:val="none" w:sz="0" w:space="0" w:color="auto"/>
        <w:bottom w:val="none" w:sz="0" w:space="0" w:color="auto"/>
        <w:right w:val="none" w:sz="0" w:space="0" w:color="auto"/>
      </w:divBdr>
    </w:div>
    <w:div w:id="485242757">
      <w:bodyDiv w:val="1"/>
      <w:marLeft w:val="0"/>
      <w:marRight w:val="0"/>
      <w:marTop w:val="0"/>
      <w:marBottom w:val="0"/>
      <w:divBdr>
        <w:top w:val="none" w:sz="0" w:space="0" w:color="auto"/>
        <w:left w:val="none" w:sz="0" w:space="0" w:color="auto"/>
        <w:bottom w:val="none" w:sz="0" w:space="0" w:color="auto"/>
        <w:right w:val="none" w:sz="0" w:space="0" w:color="auto"/>
      </w:divBdr>
    </w:div>
    <w:div w:id="485896504">
      <w:bodyDiv w:val="1"/>
      <w:marLeft w:val="0"/>
      <w:marRight w:val="0"/>
      <w:marTop w:val="0"/>
      <w:marBottom w:val="0"/>
      <w:divBdr>
        <w:top w:val="none" w:sz="0" w:space="0" w:color="auto"/>
        <w:left w:val="none" w:sz="0" w:space="0" w:color="auto"/>
        <w:bottom w:val="none" w:sz="0" w:space="0" w:color="auto"/>
        <w:right w:val="none" w:sz="0" w:space="0" w:color="auto"/>
      </w:divBdr>
    </w:div>
    <w:div w:id="488518499">
      <w:bodyDiv w:val="1"/>
      <w:marLeft w:val="0"/>
      <w:marRight w:val="0"/>
      <w:marTop w:val="0"/>
      <w:marBottom w:val="0"/>
      <w:divBdr>
        <w:top w:val="none" w:sz="0" w:space="0" w:color="auto"/>
        <w:left w:val="none" w:sz="0" w:space="0" w:color="auto"/>
        <w:bottom w:val="none" w:sz="0" w:space="0" w:color="auto"/>
        <w:right w:val="none" w:sz="0" w:space="0" w:color="auto"/>
      </w:divBdr>
    </w:div>
    <w:div w:id="488711561">
      <w:bodyDiv w:val="1"/>
      <w:marLeft w:val="0"/>
      <w:marRight w:val="0"/>
      <w:marTop w:val="0"/>
      <w:marBottom w:val="0"/>
      <w:divBdr>
        <w:top w:val="none" w:sz="0" w:space="0" w:color="auto"/>
        <w:left w:val="none" w:sz="0" w:space="0" w:color="auto"/>
        <w:bottom w:val="none" w:sz="0" w:space="0" w:color="auto"/>
        <w:right w:val="none" w:sz="0" w:space="0" w:color="auto"/>
      </w:divBdr>
    </w:div>
    <w:div w:id="494612387">
      <w:bodyDiv w:val="1"/>
      <w:marLeft w:val="0"/>
      <w:marRight w:val="0"/>
      <w:marTop w:val="0"/>
      <w:marBottom w:val="0"/>
      <w:divBdr>
        <w:top w:val="none" w:sz="0" w:space="0" w:color="auto"/>
        <w:left w:val="none" w:sz="0" w:space="0" w:color="auto"/>
        <w:bottom w:val="none" w:sz="0" w:space="0" w:color="auto"/>
        <w:right w:val="none" w:sz="0" w:space="0" w:color="auto"/>
      </w:divBdr>
    </w:div>
    <w:div w:id="494689811">
      <w:bodyDiv w:val="1"/>
      <w:marLeft w:val="0"/>
      <w:marRight w:val="0"/>
      <w:marTop w:val="0"/>
      <w:marBottom w:val="0"/>
      <w:divBdr>
        <w:top w:val="none" w:sz="0" w:space="0" w:color="auto"/>
        <w:left w:val="none" w:sz="0" w:space="0" w:color="auto"/>
        <w:bottom w:val="none" w:sz="0" w:space="0" w:color="auto"/>
        <w:right w:val="none" w:sz="0" w:space="0" w:color="auto"/>
      </w:divBdr>
    </w:div>
    <w:div w:id="496270530">
      <w:bodyDiv w:val="1"/>
      <w:marLeft w:val="0"/>
      <w:marRight w:val="0"/>
      <w:marTop w:val="0"/>
      <w:marBottom w:val="0"/>
      <w:divBdr>
        <w:top w:val="none" w:sz="0" w:space="0" w:color="auto"/>
        <w:left w:val="none" w:sz="0" w:space="0" w:color="auto"/>
        <w:bottom w:val="none" w:sz="0" w:space="0" w:color="auto"/>
        <w:right w:val="none" w:sz="0" w:space="0" w:color="auto"/>
      </w:divBdr>
    </w:div>
    <w:div w:id="496576683">
      <w:bodyDiv w:val="1"/>
      <w:marLeft w:val="0"/>
      <w:marRight w:val="0"/>
      <w:marTop w:val="0"/>
      <w:marBottom w:val="0"/>
      <w:divBdr>
        <w:top w:val="none" w:sz="0" w:space="0" w:color="auto"/>
        <w:left w:val="none" w:sz="0" w:space="0" w:color="auto"/>
        <w:bottom w:val="none" w:sz="0" w:space="0" w:color="auto"/>
        <w:right w:val="none" w:sz="0" w:space="0" w:color="auto"/>
      </w:divBdr>
    </w:div>
    <w:div w:id="496582608">
      <w:bodyDiv w:val="1"/>
      <w:marLeft w:val="0"/>
      <w:marRight w:val="0"/>
      <w:marTop w:val="0"/>
      <w:marBottom w:val="0"/>
      <w:divBdr>
        <w:top w:val="none" w:sz="0" w:space="0" w:color="auto"/>
        <w:left w:val="none" w:sz="0" w:space="0" w:color="auto"/>
        <w:bottom w:val="none" w:sz="0" w:space="0" w:color="auto"/>
        <w:right w:val="none" w:sz="0" w:space="0" w:color="auto"/>
      </w:divBdr>
    </w:div>
    <w:div w:id="497044607">
      <w:bodyDiv w:val="1"/>
      <w:marLeft w:val="0"/>
      <w:marRight w:val="0"/>
      <w:marTop w:val="0"/>
      <w:marBottom w:val="0"/>
      <w:divBdr>
        <w:top w:val="none" w:sz="0" w:space="0" w:color="auto"/>
        <w:left w:val="none" w:sz="0" w:space="0" w:color="auto"/>
        <w:bottom w:val="none" w:sz="0" w:space="0" w:color="auto"/>
        <w:right w:val="none" w:sz="0" w:space="0" w:color="auto"/>
      </w:divBdr>
    </w:div>
    <w:div w:id="497772610">
      <w:bodyDiv w:val="1"/>
      <w:marLeft w:val="0"/>
      <w:marRight w:val="0"/>
      <w:marTop w:val="0"/>
      <w:marBottom w:val="0"/>
      <w:divBdr>
        <w:top w:val="none" w:sz="0" w:space="0" w:color="auto"/>
        <w:left w:val="none" w:sz="0" w:space="0" w:color="auto"/>
        <w:bottom w:val="none" w:sz="0" w:space="0" w:color="auto"/>
        <w:right w:val="none" w:sz="0" w:space="0" w:color="auto"/>
      </w:divBdr>
    </w:div>
    <w:div w:id="498350944">
      <w:bodyDiv w:val="1"/>
      <w:marLeft w:val="0"/>
      <w:marRight w:val="0"/>
      <w:marTop w:val="0"/>
      <w:marBottom w:val="0"/>
      <w:divBdr>
        <w:top w:val="none" w:sz="0" w:space="0" w:color="auto"/>
        <w:left w:val="none" w:sz="0" w:space="0" w:color="auto"/>
        <w:bottom w:val="none" w:sz="0" w:space="0" w:color="auto"/>
        <w:right w:val="none" w:sz="0" w:space="0" w:color="auto"/>
      </w:divBdr>
    </w:div>
    <w:div w:id="498694027">
      <w:bodyDiv w:val="1"/>
      <w:marLeft w:val="0"/>
      <w:marRight w:val="0"/>
      <w:marTop w:val="0"/>
      <w:marBottom w:val="0"/>
      <w:divBdr>
        <w:top w:val="none" w:sz="0" w:space="0" w:color="auto"/>
        <w:left w:val="none" w:sz="0" w:space="0" w:color="auto"/>
        <w:bottom w:val="none" w:sz="0" w:space="0" w:color="auto"/>
        <w:right w:val="none" w:sz="0" w:space="0" w:color="auto"/>
      </w:divBdr>
    </w:div>
    <w:div w:id="499662719">
      <w:bodyDiv w:val="1"/>
      <w:marLeft w:val="0"/>
      <w:marRight w:val="0"/>
      <w:marTop w:val="0"/>
      <w:marBottom w:val="0"/>
      <w:divBdr>
        <w:top w:val="none" w:sz="0" w:space="0" w:color="auto"/>
        <w:left w:val="none" w:sz="0" w:space="0" w:color="auto"/>
        <w:bottom w:val="none" w:sz="0" w:space="0" w:color="auto"/>
        <w:right w:val="none" w:sz="0" w:space="0" w:color="auto"/>
      </w:divBdr>
    </w:div>
    <w:div w:id="500509700">
      <w:bodyDiv w:val="1"/>
      <w:marLeft w:val="0"/>
      <w:marRight w:val="0"/>
      <w:marTop w:val="0"/>
      <w:marBottom w:val="0"/>
      <w:divBdr>
        <w:top w:val="none" w:sz="0" w:space="0" w:color="auto"/>
        <w:left w:val="none" w:sz="0" w:space="0" w:color="auto"/>
        <w:bottom w:val="none" w:sz="0" w:space="0" w:color="auto"/>
        <w:right w:val="none" w:sz="0" w:space="0" w:color="auto"/>
      </w:divBdr>
    </w:div>
    <w:div w:id="503521722">
      <w:bodyDiv w:val="1"/>
      <w:marLeft w:val="0"/>
      <w:marRight w:val="0"/>
      <w:marTop w:val="0"/>
      <w:marBottom w:val="0"/>
      <w:divBdr>
        <w:top w:val="none" w:sz="0" w:space="0" w:color="auto"/>
        <w:left w:val="none" w:sz="0" w:space="0" w:color="auto"/>
        <w:bottom w:val="none" w:sz="0" w:space="0" w:color="auto"/>
        <w:right w:val="none" w:sz="0" w:space="0" w:color="auto"/>
      </w:divBdr>
    </w:div>
    <w:div w:id="505290883">
      <w:bodyDiv w:val="1"/>
      <w:marLeft w:val="0"/>
      <w:marRight w:val="0"/>
      <w:marTop w:val="0"/>
      <w:marBottom w:val="0"/>
      <w:divBdr>
        <w:top w:val="none" w:sz="0" w:space="0" w:color="auto"/>
        <w:left w:val="none" w:sz="0" w:space="0" w:color="auto"/>
        <w:bottom w:val="none" w:sz="0" w:space="0" w:color="auto"/>
        <w:right w:val="none" w:sz="0" w:space="0" w:color="auto"/>
      </w:divBdr>
    </w:div>
    <w:div w:id="505825900">
      <w:bodyDiv w:val="1"/>
      <w:marLeft w:val="0"/>
      <w:marRight w:val="0"/>
      <w:marTop w:val="0"/>
      <w:marBottom w:val="0"/>
      <w:divBdr>
        <w:top w:val="none" w:sz="0" w:space="0" w:color="auto"/>
        <w:left w:val="none" w:sz="0" w:space="0" w:color="auto"/>
        <w:bottom w:val="none" w:sz="0" w:space="0" w:color="auto"/>
        <w:right w:val="none" w:sz="0" w:space="0" w:color="auto"/>
      </w:divBdr>
    </w:div>
    <w:div w:id="505941825">
      <w:bodyDiv w:val="1"/>
      <w:marLeft w:val="0"/>
      <w:marRight w:val="0"/>
      <w:marTop w:val="0"/>
      <w:marBottom w:val="0"/>
      <w:divBdr>
        <w:top w:val="none" w:sz="0" w:space="0" w:color="auto"/>
        <w:left w:val="none" w:sz="0" w:space="0" w:color="auto"/>
        <w:bottom w:val="none" w:sz="0" w:space="0" w:color="auto"/>
        <w:right w:val="none" w:sz="0" w:space="0" w:color="auto"/>
      </w:divBdr>
    </w:div>
    <w:div w:id="508836514">
      <w:bodyDiv w:val="1"/>
      <w:marLeft w:val="0"/>
      <w:marRight w:val="0"/>
      <w:marTop w:val="0"/>
      <w:marBottom w:val="0"/>
      <w:divBdr>
        <w:top w:val="none" w:sz="0" w:space="0" w:color="auto"/>
        <w:left w:val="none" w:sz="0" w:space="0" w:color="auto"/>
        <w:bottom w:val="none" w:sz="0" w:space="0" w:color="auto"/>
        <w:right w:val="none" w:sz="0" w:space="0" w:color="auto"/>
      </w:divBdr>
    </w:div>
    <w:div w:id="509564927">
      <w:bodyDiv w:val="1"/>
      <w:marLeft w:val="0"/>
      <w:marRight w:val="0"/>
      <w:marTop w:val="0"/>
      <w:marBottom w:val="0"/>
      <w:divBdr>
        <w:top w:val="none" w:sz="0" w:space="0" w:color="auto"/>
        <w:left w:val="none" w:sz="0" w:space="0" w:color="auto"/>
        <w:bottom w:val="none" w:sz="0" w:space="0" w:color="auto"/>
        <w:right w:val="none" w:sz="0" w:space="0" w:color="auto"/>
      </w:divBdr>
    </w:div>
    <w:div w:id="514854716">
      <w:bodyDiv w:val="1"/>
      <w:marLeft w:val="0"/>
      <w:marRight w:val="0"/>
      <w:marTop w:val="0"/>
      <w:marBottom w:val="0"/>
      <w:divBdr>
        <w:top w:val="none" w:sz="0" w:space="0" w:color="auto"/>
        <w:left w:val="none" w:sz="0" w:space="0" w:color="auto"/>
        <w:bottom w:val="none" w:sz="0" w:space="0" w:color="auto"/>
        <w:right w:val="none" w:sz="0" w:space="0" w:color="auto"/>
      </w:divBdr>
    </w:div>
    <w:div w:id="517542797">
      <w:bodyDiv w:val="1"/>
      <w:marLeft w:val="0"/>
      <w:marRight w:val="0"/>
      <w:marTop w:val="0"/>
      <w:marBottom w:val="0"/>
      <w:divBdr>
        <w:top w:val="none" w:sz="0" w:space="0" w:color="auto"/>
        <w:left w:val="none" w:sz="0" w:space="0" w:color="auto"/>
        <w:bottom w:val="none" w:sz="0" w:space="0" w:color="auto"/>
        <w:right w:val="none" w:sz="0" w:space="0" w:color="auto"/>
      </w:divBdr>
    </w:div>
    <w:div w:id="519855025">
      <w:bodyDiv w:val="1"/>
      <w:marLeft w:val="0"/>
      <w:marRight w:val="0"/>
      <w:marTop w:val="0"/>
      <w:marBottom w:val="0"/>
      <w:divBdr>
        <w:top w:val="none" w:sz="0" w:space="0" w:color="auto"/>
        <w:left w:val="none" w:sz="0" w:space="0" w:color="auto"/>
        <w:bottom w:val="none" w:sz="0" w:space="0" w:color="auto"/>
        <w:right w:val="none" w:sz="0" w:space="0" w:color="auto"/>
      </w:divBdr>
    </w:div>
    <w:div w:id="519859388">
      <w:bodyDiv w:val="1"/>
      <w:marLeft w:val="0"/>
      <w:marRight w:val="0"/>
      <w:marTop w:val="0"/>
      <w:marBottom w:val="0"/>
      <w:divBdr>
        <w:top w:val="none" w:sz="0" w:space="0" w:color="auto"/>
        <w:left w:val="none" w:sz="0" w:space="0" w:color="auto"/>
        <w:bottom w:val="none" w:sz="0" w:space="0" w:color="auto"/>
        <w:right w:val="none" w:sz="0" w:space="0" w:color="auto"/>
      </w:divBdr>
    </w:div>
    <w:div w:id="520902127">
      <w:bodyDiv w:val="1"/>
      <w:marLeft w:val="0"/>
      <w:marRight w:val="0"/>
      <w:marTop w:val="0"/>
      <w:marBottom w:val="0"/>
      <w:divBdr>
        <w:top w:val="none" w:sz="0" w:space="0" w:color="auto"/>
        <w:left w:val="none" w:sz="0" w:space="0" w:color="auto"/>
        <w:bottom w:val="none" w:sz="0" w:space="0" w:color="auto"/>
        <w:right w:val="none" w:sz="0" w:space="0" w:color="auto"/>
      </w:divBdr>
    </w:div>
    <w:div w:id="521358737">
      <w:bodyDiv w:val="1"/>
      <w:marLeft w:val="0"/>
      <w:marRight w:val="0"/>
      <w:marTop w:val="0"/>
      <w:marBottom w:val="0"/>
      <w:divBdr>
        <w:top w:val="none" w:sz="0" w:space="0" w:color="auto"/>
        <w:left w:val="none" w:sz="0" w:space="0" w:color="auto"/>
        <w:bottom w:val="none" w:sz="0" w:space="0" w:color="auto"/>
        <w:right w:val="none" w:sz="0" w:space="0" w:color="auto"/>
      </w:divBdr>
    </w:div>
    <w:div w:id="522742472">
      <w:bodyDiv w:val="1"/>
      <w:marLeft w:val="0"/>
      <w:marRight w:val="0"/>
      <w:marTop w:val="0"/>
      <w:marBottom w:val="0"/>
      <w:divBdr>
        <w:top w:val="none" w:sz="0" w:space="0" w:color="auto"/>
        <w:left w:val="none" w:sz="0" w:space="0" w:color="auto"/>
        <w:bottom w:val="none" w:sz="0" w:space="0" w:color="auto"/>
        <w:right w:val="none" w:sz="0" w:space="0" w:color="auto"/>
      </w:divBdr>
    </w:div>
    <w:div w:id="523248853">
      <w:bodyDiv w:val="1"/>
      <w:marLeft w:val="0"/>
      <w:marRight w:val="0"/>
      <w:marTop w:val="0"/>
      <w:marBottom w:val="0"/>
      <w:divBdr>
        <w:top w:val="none" w:sz="0" w:space="0" w:color="auto"/>
        <w:left w:val="none" w:sz="0" w:space="0" w:color="auto"/>
        <w:bottom w:val="none" w:sz="0" w:space="0" w:color="auto"/>
        <w:right w:val="none" w:sz="0" w:space="0" w:color="auto"/>
      </w:divBdr>
    </w:div>
    <w:div w:id="524178009">
      <w:bodyDiv w:val="1"/>
      <w:marLeft w:val="0"/>
      <w:marRight w:val="0"/>
      <w:marTop w:val="0"/>
      <w:marBottom w:val="0"/>
      <w:divBdr>
        <w:top w:val="none" w:sz="0" w:space="0" w:color="auto"/>
        <w:left w:val="none" w:sz="0" w:space="0" w:color="auto"/>
        <w:bottom w:val="none" w:sz="0" w:space="0" w:color="auto"/>
        <w:right w:val="none" w:sz="0" w:space="0" w:color="auto"/>
      </w:divBdr>
    </w:div>
    <w:div w:id="526140997">
      <w:bodyDiv w:val="1"/>
      <w:marLeft w:val="0"/>
      <w:marRight w:val="0"/>
      <w:marTop w:val="0"/>
      <w:marBottom w:val="0"/>
      <w:divBdr>
        <w:top w:val="none" w:sz="0" w:space="0" w:color="auto"/>
        <w:left w:val="none" w:sz="0" w:space="0" w:color="auto"/>
        <w:bottom w:val="none" w:sz="0" w:space="0" w:color="auto"/>
        <w:right w:val="none" w:sz="0" w:space="0" w:color="auto"/>
      </w:divBdr>
    </w:div>
    <w:div w:id="526218438">
      <w:bodyDiv w:val="1"/>
      <w:marLeft w:val="0"/>
      <w:marRight w:val="0"/>
      <w:marTop w:val="0"/>
      <w:marBottom w:val="0"/>
      <w:divBdr>
        <w:top w:val="none" w:sz="0" w:space="0" w:color="auto"/>
        <w:left w:val="none" w:sz="0" w:space="0" w:color="auto"/>
        <w:bottom w:val="none" w:sz="0" w:space="0" w:color="auto"/>
        <w:right w:val="none" w:sz="0" w:space="0" w:color="auto"/>
      </w:divBdr>
    </w:div>
    <w:div w:id="527328576">
      <w:bodyDiv w:val="1"/>
      <w:marLeft w:val="0"/>
      <w:marRight w:val="0"/>
      <w:marTop w:val="0"/>
      <w:marBottom w:val="0"/>
      <w:divBdr>
        <w:top w:val="none" w:sz="0" w:space="0" w:color="auto"/>
        <w:left w:val="none" w:sz="0" w:space="0" w:color="auto"/>
        <w:bottom w:val="none" w:sz="0" w:space="0" w:color="auto"/>
        <w:right w:val="none" w:sz="0" w:space="0" w:color="auto"/>
      </w:divBdr>
    </w:div>
    <w:div w:id="531385053">
      <w:bodyDiv w:val="1"/>
      <w:marLeft w:val="0"/>
      <w:marRight w:val="0"/>
      <w:marTop w:val="0"/>
      <w:marBottom w:val="0"/>
      <w:divBdr>
        <w:top w:val="none" w:sz="0" w:space="0" w:color="auto"/>
        <w:left w:val="none" w:sz="0" w:space="0" w:color="auto"/>
        <w:bottom w:val="none" w:sz="0" w:space="0" w:color="auto"/>
        <w:right w:val="none" w:sz="0" w:space="0" w:color="auto"/>
      </w:divBdr>
    </w:div>
    <w:div w:id="532964123">
      <w:bodyDiv w:val="1"/>
      <w:marLeft w:val="0"/>
      <w:marRight w:val="0"/>
      <w:marTop w:val="0"/>
      <w:marBottom w:val="0"/>
      <w:divBdr>
        <w:top w:val="none" w:sz="0" w:space="0" w:color="auto"/>
        <w:left w:val="none" w:sz="0" w:space="0" w:color="auto"/>
        <w:bottom w:val="none" w:sz="0" w:space="0" w:color="auto"/>
        <w:right w:val="none" w:sz="0" w:space="0" w:color="auto"/>
      </w:divBdr>
    </w:div>
    <w:div w:id="533004442">
      <w:bodyDiv w:val="1"/>
      <w:marLeft w:val="0"/>
      <w:marRight w:val="0"/>
      <w:marTop w:val="0"/>
      <w:marBottom w:val="0"/>
      <w:divBdr>
        <w:top w:val="none" w:sz="0" w:space="0" w:color="auto"/>
        <w:left w:val="none" w:sz="0" w:space="0" w:color="auto"/>
        <w:bottom w:val="none" w:sz="0" w:space="0" w:color="auto"/>
        <w:right w:val="none" w:sz="0" w:space="0" w:color="auto"/>
      </w:divBdr>
    </w:div>
    <w:div w:id="536239749">
      <w:bodyDiv w:val="1"/>
      <w:marLeft w:val="0"/>
      <w:marRight w:val="0"/>
      <w:marTop w:val="0"/>
      <w:marBottom w:val="0"/>
      <w:divBdr>
        <w:top w:val="none" w:sz="0" w:space="0" w:color="auto"/>
        <w:left w:val="none" w:sz="0" w:space="0" w:color="auto"/>
        <w:bottom w:val="none" w:sz="0" w:space="0" w:color="auto"/>
        <w:right w:val="none" w:sz="0" w:space="0" w:color="auto"/>
      </w:divBdr>
    </w:div>
    <w:div w:id="536938726">
      <w:bodyDiv w:val="1"/>
      <w:marLeft w:val="0"/>
      <w:marRight w:val="0"/>
      <w:marTop w:val="0"/>
      <w:marBottom w:val="0"/>
      <w:divBdr>
        <w:top w:val="none" w:sz="0" w:space="0" w:color="auto"/>
        <w:left w:val="none" w:sz="0" w:space="0" w:color="auto"/>
        <w:bottom w:val="none" w:sz="0" w:space="0" w:color="auto"/>
        <w:right w:val="none" w:sz="0" w:space="0" w:color="auto"/>
      </w:divBdr>
    </w:div>
    <w:div w:id="537546085">
      <w:bodyDiv w:val="1"/>
      <w:marLeft w:val="0"/>
      <w:marRight w:val="0"/>
      <w:marTop w:val="0"/>
      <w:marBottom w:val="0"/>
      <w:divBdr>
        <w:top w:val="none" w:sz="0" w:space="0" w:color="auto"/>
        <w:left w:val="none" w:sz="0" w:space="0" w:color="auto"/>
        <w:bottom w:val="none" w:sz="0" w:space="0" w:color="auto"/>
        <w:right w:val="none" w:sz="0" w:space="0" w:color="auto"/>
      </w:divBdr>
    </w:div>
    <w:div w:id="537620464">
      <w:bodyDiv w:val="1"/>
      <w:marLeft w:val="0"/>
      <w:marRight w:val="0"/>
      <w:marTop w:val="0"/>
      <w:marBottom w:val="0"/>
      <w:divBdr>
        <w:top w:val="none" w:sz="0" w:space="0" w:color="auto"/>
        <w:left w:val="none" w:sz="0" w:space="0" w:color="auto"/>
        <w:bottom w:val="none" w:sz="0" w:space="0" w:color="auto"/>
        <w:right w:val="none" w:sz="0" w:space="0" w:color="auto"/>
      </w:divBdr>
    </w:div>
    <w:div w:id="539322364">
      <w:bodyDiv w:val="1"/>
      <w:marLeft w:val="0"/>
      <w:marRight w:val="0"/>
      <w:marTop w:val="0"/>
      <w:marBottom w:val="0"/>
      <w:divBdr>
        <w:top w:val="none" w:sz="0" w:space="0" w:color="auto"/>
        <w:left w:val="none" w:sz="0" w:space="0" w:color="auto"/>
        <w:bottom w:val="none" w:sz="0" w:space="0" w:color="auto"/>
        <w:right w:val="none" w:sz="0" w:space="0" w:color="auto"/>
      </w:divBdr>
    </w:div>
    <w:div w:id="539325457">
      <w:bodyDiv w:val="1"/>
      <w:marLeft w:val="0"/>
      <w:marRight w:val="0"/>
      <w:marTop w:val="0"/>
      <w:marBottom w:val="0"/>
      <w:divBdr>
        <w:top w:val="none" w:sz="0" w:space="0" w:color="auto"/>
        <w:left w:val="none" w:sz="0" w:space="0" w:color="auto"/>
        <w:bottom w:val="none" w:sz="0" w:space="0" w:color="auto"/>
        <w:right w:val="none" w:sz="0" w:space="0" w:color="auto"/>
      </w:divBdr>
    </w:div>
    <w:div w:id="539434293">
      <w:bodyDiv w:val="1"/>
      <w:marLeft w:val="0"/>
      <w:marRight w:val="0"/>
      <w:marTop w:val="0"/>
      <w:marBottom w:val="0"/>
      <w:divBdr>
        <w:top w:val="none" w:sz="0" w:space="0" w:color="auto"/>
        <w:left w:val="none" w:sz="0" w:space="0" w:color="auto"/>
        <w:bottom w:val="none" w:sz="0" w:space="0" w:color="auto"/>
        <w:right w:val="none" w:sz="0" w:space="0" w:color="auto"/>
      </w:divBdr>
    </w:div>
    <w:div w:id="539824863">
      <w:bodyDiv w:val="1"/>
      <w:marLeft w:val="0"/>
      <w:marRight w:val="0"/>
      <w:marTop w:val="0"/>
      <w:marBottom w:val="0"/>
      <w:divBdr>
        <w:top w:val="none" w:sz="0" w:space="0" w:color="auto"/>
        <w:left w:val="none" w:sz="0" w:space="0" w:color="auto"/>
        <w:bottom w:val="none" w:sz="0" w:space="0" w:color="auto"/>
        <w:right w:val="none" w:sz="0" w:space="0" w:color="auto"/>
      </w:divBdr>
    </w:div>
    <w:div w:id="541751520">
      <w:bodyDiv w:val="1"/>
      <w:marLeft w:val="0"/>
      <w:marRight w:val="0"/>
      <w:marTop w:val="0"/>
      <w:marBottom w:val="0"/>
      <w:divBdr>
        <w:top w:val="none" w:sz="0" w:space="0" w:color="auto"/>
        <w:left w:val="none" w:sz="0" w:space="0" w:color="auto"/>
        <w:bottom w:val="none" w:sz="0" w:space="0" w:color="auto"/>
        <w:right w:val="none" w:sz="0" w:space="0" w:color="auto"/>
      </w:divBdr>
    </w:div>
    <w:div w:id="542139931">
      <w:bodyDiv w:val="1"/>
      <w:marLeft w:val="0"/>
      <w:marRight w:val="0"/>
      <w:marTop w:val="0"/>
      <w:marBottom w:val="0"/>
      <w:divBdr>
        <w:top w:val="none" w:sz="0" w:space="0" w:color="auto"/>
        <w:left w:val="none" w:sz="0" w:space="0" w:color="auto"/>
        <w:bottom w:val="none" w:sz="0" w:space="0" w:color="auto"/>
        <w:right w:val="none" w:sz="0" w:space="0" w:color="auto"/>
      </w:divBdr>
    </w:div>
    <w:div w:id="542598883">
      <w:bodyDiv w:val="1"/>
      <w:marLeft w:val="0"/>
      <w:marRight w:val="0"/>
      <w:marTop w:val="0"/>
      <w:marBottom w:val="0"/>
      <w:divBdr>
        <w:top w:val="none" w:sz="0" w:space="0" w:color="auto"/>
        <w:left w:val="none" w:sz="0" w:space="0" w:color="auto"/>
        <w:bottom w:val="none" w:sz="0" w:space="0" w:color="auto"/>
        <w:right w:val="none" w:sz="0" w:space="0" w:color="auto"/>
      </w:divBdr>
    </w:div>
    <w:div w:id="543370601">
      <w:bodyDiv w:val="1"/>
      <w:marLeft w:val="0"/>
      <w:marRight w:val="0"/>
      <w:marTop w:val="0"/>
      <w:marBottom w:val="0"/>
      <w:divBdr>
        <w:top w:val="none" w:sz="0" w:space="0" w:color="auto"/>
        <w:left w:val="none" w:sz="0" w:space="0" w:color="auto"/>
        <w:bottom w:val="none" w:sz="0" w:space="0" w:color="auto"/>
        <w:right w:val="none" w:sz="0" w:space="0" w:color="auto"/>
      </w:divBdr>
    </w:div>
    <w:div w:id="546112446">
      <w:bodyDiv w:val="1"/>
      <w:marLeft w:val="0"/>
      <w:marRight w:val="0"/>
      <w:marTop w:val="0"/>
      <w:marBottom w:val="0"/>
      <w:divBdr>
        <w:top w:val="none" w:sz="0" w:space="0" w:color="auto"/>
        <w:left w:val="none" w:sz="0" w:space="0" w:color="auto"/>
        <w:bottom w:val="none" w:sz="0" w:space="0" w:color="auto"/>
        <w:right w:val="none" w:sz="0" w:space="0" w:color="auto"/>
      </w:divBdr>
    </w:div>
    <w:div w:id="546336915">
      <w:bodyDiv w:val="1"/>
      <w:marLeft w:val="0"/>
      <w:marRight w:val="0"/>
      <w:marTop w:val="0"/>
      <w:marBottom w:val="0"/>
      <w:divBdr>
        <w:top w:val="none" w:sz="0" w:space="0" w:color="auto"/>
        <w:left w:val="none" w:sz="0" w:space="0" w:color="auto"/>
        <w:bottom w:val="none" w:sz="0" w:space="0" w:color="auto"/>
        <w:right w:val="none" w:sz="0" w:space="0" w:color="auto"/>
      </w:divBdr>
    </w:div>
    <w:div w:id="546533040">
      <w:bodyDiv w:val="1"/>
      <w:marLeft w:val="0"/>
      <w:marRight w:val="0"/>
      <w:marTop w:val="0"/>
      <w:marBottom w:val="0"/>
      <w:divBdr>
        <w:top w:val="none" w:sz="0" w:space="0" w:color="auto"/>
        <w:left w:val="none" w:sz="0" w:space="0" w:color="auto"/>
        <w:bottom w:val="none" w:sz="0" w:space="0" w:color="auto"/>
        <w:right w:val="none" w:sz="0" w:space="0" w:color="auto"/>
      </w:divBdr>
    </w:div>
    <w:div w:id="547651222">
      <w:bodyDiv w:val="1"/>
      <w:marLeft w:val="0"/>
      <w:marRight w:val="0"/>
      <w:marTop w:val="0"/>
      <w:marBottom w:val="0"/>
      <w:divBdr>
        <w:top w:val="none" w:sz="0" w:space="0" w:color="auto"/>
        <w:left w:val="none" w:sz="0" w:space="0" w:color="auto"/>
        <w:bottom w:val="none" w:sz="0" w:space="0" w:color="auto"/>
        <w:right w:val="none" w:sz="0" w:space="0" w:color="auto"/>
      </w:divBdr>
    </w:div>
    <w:div w:id="548880952">
      <w:bodyDiv w:val="1"/>
      <w:marLeft w:val="0"/>
      <w:marRight w:val="0"/>
      <w:marTop w:val="0"/>
      <w:marBottom w:val="0"/>
      <w:divBdr>
        <w:top w:val="none" w:sz="0" w:space="0" w:color="auto"/>
        <w:left w:val="none" w:sz="0" w:space="0" w:color="auto"/>
        <w:bottom w:val="none" w:sz="0" w:space="0" w:color="auto"/>
        <w:right w:val="none" w:sz="0" w:space="0" w:color="auto"/>
      </w:divBdr>
    </w:div>
    <w:div w:id="550381963">
      <w:bodyDiv w:val="1"/>
      <w:marLeft w:val="0"/>
      <w:marRight w:val="0"/>
      <w:marTop w:val="0"/>
      <w:marBottom w:val="0"/>
      <w:divBdr>
        <w:top w:val="none" w:sz="0" w:space="0" w:color="auto"/>
        <w:left w:val="none" w:sz="0" w:space="0" w:color="auto"/>
        <w:bottom w:val="none" w:sz="0" w:space="0" w:color="auto"/>
        <w:right w:val="none" w:sz="0" w:space="0" w:color="auto"/>
      </w:divBdr>
    </w:div>
    <w:div w:id="552351126">
      <w:bodyDiv w:val="1"/>
      <w:marLeft w:val="0"/>
      <w:marRight w:val="0"/>
      <w:marTop w:val="0"/>
      <w:marBottom w:val="0"/>
      <w:divBdr>
        <w:top w:val="none" w:sz="0" w:space="0" w:color="auto"/>
        <w:left w:val="none" w:sz="0" w:space="0" w:color="auto"/>
        <w:bottom w:val="none" w:sz="0" w:space="0" w:color="auto"/>
        <w:right w:val="none" w:sz="0" w:space="0" w:color="auto"/>
      </w:divBdr>
    </w:div>
    <w:div w:id="553393940">
      <w:bodyDiv w:val="1"/>
      <w:marLeft w:val="0"/>
      <w:marRight w:val="0"/>
      <w:marTop w:val="0"/>
      <w:marBottom w:val="0"/>
      <w:divBdr>
        <w:top w:val="none" w:sz="0" w:space="0" w:color="auto"/>
        <w:left w:val="none" w:sz="0" w:space="0" w:color="auto"/>
        <w:bottom w:val="none" w:sz="0" w:space="0" w:color="auto"/>
        <w:right w:val="none" w:sz="0" w:space="0" w:color="auto"/>
      </w:divBdr>
    </w:div>
    <w:div w:id="553657002">
      <w:bodyDiv w:val="1"/>
      <w:marLeft w:val="0"/>
      <w:marRight w:val="0"/>
      <w:marTop w:val="0"/>
      <w:marBottom w:val="0"/>
      <w:divBdr>
        <w:top w:val="none" w:sz="0" w:space="0" w:color="auto"/>
        <w:left w:val="none" w:sz="0" w:space="0" w:color="auto"/>
        <w:bottom w:val="none" w:sz="0" w:space="0" w:color="auto"/>
        <w:right w:val="none" w:sz="0" w:space="0" w:color="auto"/>
      </w:divBdr>
    </w:div>
    <w:div w:id="554512233">
      <w:bodyDiv w:val="1"/>
      <w:marLeft w:val="0"/>
      <w:marRight w:val="0"/>
      <w:marTop w:val="0"/>
      <w:marBottom w:val="0"/>
      <w:divBdr>
        <w:top w:val="none" w:sz="0" w:space="0" w:color="auto"/>
        <w:left w:val="none" w:sz="0" w:space="0" w:color="auto"/>
        <w:bottom w:val="none" w:sz="0" w:space="0" w:color="auto"/>
        <w:right w:val="none" w:sz="0" w:space="0" w:color="auto"/>
      </w:divBdr>
    </w:div>
    <w:div w:id="554705758">
      <w:bodyDiv w:val="1"/>
      <w:marLeft w:val="0"/>
      <w:marRight w:val="0"/>
      <w:marTop w:val="0"/>
      <w:marBottom w:val="0"/>
      <w:divBdr>
        <w:top w:val="none" w:sz="0" w:space="0" w:color="auto"/>
        <w:left w:val="none" w:sz="0" w:space="0" w:color="auto"/>
        <w:bottom w:val="none" w:sz="0" w:space="0" w:color="auto"/>
        <w:right w:val="none" w:sz="0" w:space="0" w:color="auto"/>
      </w:divBdr>
    </w:div>
    <w:div w:id="555943322">
      <w:bodyDiv w:val="1"/>
      <w:marLeft w:val="0"/>
      <w:marRight w:val="0"/>
      <w:marTop w:val="0"/>
      <w:marBottom w:val="0"/>
      <w:divBdr>
        <w:top w:val="none" w:sz="0" w:space="0" w:color="auto"/>
        <w:left w:val="none" w:sz="0" w:space="0" w:color="auto"/>
        <w:bottom w:val="none" w:sz="0" w:space="0" w:color="auto"/>
        <w:right w:val="none" w:sz="0" w:space="0" w:color="auto"/>
      </w:divBdr>
    </w:div>
    <w:div w:id="557010792">
      <w:bodyDiv w:val="1"/>
      <w:marLeft w:val="0"/>
      <w:marRight w:val="0"/>
      <w:marTop w:val="0"/>
      <w:marBottom w:val="0"/>
      <w:divBdr>
        <w:top w:val="none" w:sz="0" w:space="0" w:color="auto"/>
        <w:left w:val="none" w:sz="0" w:space="0" w:color="auto"/>
        <w:bottom w:val="none" w:sz="0" w:space="0" w:color="auto"/>
        <w:right w:val="none" w:sz="0" w:space="0" w:color="auto"/>
      </w:divBdr>
    </w:div>
    <w:div w:id="558321226">
      <w:bodyDiv w:val="1"/>
      <w:marLeft w:val="0"/>
      <w:marRight w:val="0"/>
      <w:marTop w:val="0"/>
      <w:marBottom w:val="0"/>
      <w:divBdr>
        <w:top w:val="none" w:sz="0" w:space="0" w:color="auto"/>
        <w:left w:val="none" w:sz="0" w:space="0" w:color="auto"/>
        <w:bottom w:val="none" w:sz="0" w:space="0" w:color="auto"/>
        <w:right w:val="none" w:sz="0" w:space="0" w:color="auto"/>
      </w:divBdr>
    </w:div>
    <w:div w:id="558639777">
      <w:bodyDiv w:val="1"/>
      <w:marLeft w:val="0"/>
      <w:marRight w:val="0"/>
      <w:marTop w:val="0"/>
      <w:marBottom w:val="0"/>
      <w:divBdr>
        <w:top w:val="none" w:sz="0" w:space="0" w:color="auto"/>
        <w:left w:val="none" w:sz="0" w:space="0" w:color="auto"/>
        <w:bottom w:val="none" w:sz="0" w:space="0" w:color="auto"/>
        <w:right w:val="none" w:sz="0" w:space="0" w:color="auto"/>
      </w:divBdr>
    </w:div>
    <w:div w:id="559824569">
      <w:bodyDiv w:val="1"/>
      <w:marLeft w:val="0"/>
      <w:marRight w:val="0"/>
      <w:marTop w:val="0"/>
      <w:marBottom w:val="0"/>
      <w:divBdr>
        <w:top w:val="none" w:sz="0" w:space="0" w:color="auto"/>
        <w:left w:val="none" w:sz="0" w:space="0" w:color="auto"/>
        <w:bottom w:val="none" w:sz="0" w:space="0" w:color="auto"/>
        <w:right w:val="none" w:sz="0" w:space="0" w:color="auto"/>
      </w:divBdr>
    </w:div>
    <w:div w:id="563684661">
      <w:bodyDiv w:val="1"/>
      <w:marLeft w:val="0"/>
      <w:marRight w:val="0"/>
      <w:marTop w:val="0"/>
      <w:marBottom w:val="0"/>
      <w:divBdr>
        <w:top w:val="none" w:sz="0" w:space="0" w:color="auto"/>
        <w:left w:val="none" w:sz="0" w:space="0" w:color="auto"/>
        <w:bottom w:val="none" w:sz="0" w:space="0" w:color="auto"/>
        <w:right w:val="none" w:sz="0" w:space="0" w:color="auto"/>
      </w:divBdr>
    </w:div>
    <w:div w:id="565068670">
      <w:bodyDiv w:val="1"/>
      <w:marLeft w:val="0"/>
      <w:marRight w:val="0"/>
      <w:marTop w:val="0"/>
      <w:marBottom w:val="0"/>
      <w:divBdr>
        <w:top w:val="none" w:sz="0" w:space="0" w:color="auto"/>
        <w:left w:val="none" w:sz="0" w:space="0" w:color="auto"/>
        <w:bottom w:val="none" w:sz="0" w:space="0" w:color="auto"/>
        <w:right w:val="none" w:sz="0" w:space="0" w:color="auto"/>
      </w:divBdr>
    </w:div>
    <w:div w:id="567688249">
      <w:bodyDiv w:val="1"/>
      <w:marLeft w:val="0"/>
      <w:marRight w:val="0"/>
      <w:marTop w:val="0"/>
      <w:marBottom w:val="0"/>
      <w:divBdr>
        <w:top w:val="none" w:sz="0" w:space="0" w:color="auto"/>
        <w:left w:val="none" w:sz="0" w:space="0" w:color="auto"/>
        <w:bottom w:val="none" w:sz="0" w:space="0" w:color="auto"/>
        <w:right w:val="none" w:sz="0" w:space="0" w:color="auto"/>
      </w:divBdr>
    </w:div>
    <w:div w:id="571042013">
      <w:bodyDiv w:val="1"/>
      <w:marLeft w:val="0"/>
      <w:marRight w:val="0"/>
      <w:marTop w:val="0"/>
      <w:marBottom w:val="0"/>
      <w:divBdr>
        <w:top w:val="none" w:sz="0" w:space="0" w:color="auto"/>
        <w:left w:val="none" w:sz="0" w:space="0" w:color="auto"/>
        <w:bottom w:val="none" w:sz="0" w:space="0" w:color="auto"/>
        <w:right w:val="none" w:sz="0" w:space="0" w:color="auto"/>
      </w:divBdr>
    </w:div>
    <w:div w:id="573784778">
      <w:bodyDiv w:val="1"/>
      <w:marLeft w:val="0"/>
      <w:marRight w:val="0"/>
      <w:marTop w:val="0"/>
      <w:marBottom w:val="0"/>
      <w:divBdr>
        <w:top w:val="none" w:sz="0" w:space="0" w:color="auto"/>
        <w:left w:val="none" w:sz="0" w:space="0" w:color="auto"/>
        <w:bottom w:val="none" w:sz="0" w:space="0" w:color="auto"/>
        <w:right w:val="none" w:sz="0" w:space="0" w:color="auto"/>
      </w:divBdr>
    </w:div>
    <w:div w:id="575359662">
      <w:bodyDiv w:val="1"/>
      <w:marLeft w:val="0"/>
      <w:marRight w:val="0"/>
      <w:marTop w:val="0"/>
      <w:marBottom w:val="0"/>
      <w:divBdr>
        <w:top w:val="none" w:sz="0" w:space="0" w:color="auto"/>
        <w:left w:val="none" w:sz="0" w:space="0" w:color="auto"/>
        <w:bottom w:val="none" w:sz="0" w:space="0" w:color="auto"/>
        <w:right w:val="none" w:sz="0" w:space="0" w:color="auto"/>
      </w:divBdr>
    </w:div>
    <w:div w:id="576092196">
      <w:bodyDiv w:val="1"/>
      <w:marLeft w:val="0"/>
      <w:marRight w:val="0"/>
      <w:marTop w:val="0"/>
      <w:marBottom w:val="0"/>
      <w:divBdr>
        <w:top w:val="none" w:sz="0" w:space="0" w:color="auto"/>
        <w:left w:val="none" w:sz="0" w:space="0" w:color="auto"/>
        <w:bottom w:val="none" w:sz="0" w:space="0" w:color="auto"/>
        <w:right w:val="none" w:sz="0" w:space="0" w:color="auto"/>
      </w:divBdr>
    </w:div>
    <w:div w:id="577903498">
      <w:bodyDiv w:val="1"/>
      <w:marLeft w:val="0"/>
      <w:marRight w:val="0"/>
      <w:marTop w:val="0"/>
      <w:marBottom w:val="0"/>
      <w:divBdr>
        <w:top w:val="none" w:sz="0" w:space="0" w:color="auto"/>
        <w:left w:val="none" w:sz="0" w:space="0" w:color="auto"/>
        <w:bottom w:val="none" w:sz="0" w:space="0" w:color="auto"/>
        <w:right w:val="none" w:sz="0" w:space="0" w:color="auto"/>
      </w:divBdr>
    </w:div>
    <w:div w:id="579943780">
      <w:bodyDiv w:val="1"/>
      <w:marLeft w:val="0"/>
      <w:marRight w:val="0"/>
      <w:marTop w:val="0"/>
      <w:marBottom w:val="0"/>
      <w:divBdr>
        <w:top w:val="none" w:sz="0" w:space="0" w:color="auto"/>
        <w:left w:val="none" w:sz="0" w:space="0" w:color="auto"/>
        <w:bottom w:val="none" w:sz="0" w:space="0" w:color="auto"/>
        <w:right w:val="none" w:sz="0" w:space="0" w:color="auto"/>
      </w:divBdr>
    </w:div>
    <w:div w:id="580025665">
      <w:bodyDiv w:val="1"/>
      <w:marLeft w:val="0"/>
      <w:marRight w:val="0"/>
      <w:marTop w:val="0"/>
      <w:marBottom w:val="0"/>
      <w:divBdr>
        <w:top w:val="none" w:sz="0" w:space="0" w:color="auto"/>
        <w:left w:val="none" w:sz="0" w:space="0" w:color="auto"/>
        <w:bottom w:val="none" w:sz="0" w:space="0" w:color="auto"/>
        <w:right w:val="none" w:sz="0" w:space="0" w:color="auto"/>
      </w:divBdr>
    </w:div>
    <w:div w:id="580140740">
      <w:bodyDiv w:val="1"/>
      <w:marLeft w:val="0"/>
      <w:marRight w:val="0"/>
      <w:marTop w:val="0"/>
      <w:marBottom w:val="0"/>
      <w:divBdr>
        <w:top w:val="none" w:sz="0" w:space="0" w:color="auto"/>
        <w:left w:val="none" w:sz="0" w:space="0" w:color="auto"/>
        <w:bottom w:val="none" w:sz="0" w:space="0" w:color="auto"/>
        <w:right w:val="none" w:sz="0" w:space="0" w:color="auto"/>
      </w:divBdr>
    </w:div>
    <w:div w:id="580717076">
      <w:bodyDiv w:val="1"/>
      <w:marLeft w:val="0"/>
      <w:marRight w:val="0"/>
      <w:marTop w:val="0"/>
      <w:marBottom w:val="0"/>
      <w:divBdr>
        <w:top w:val="none" w:sz="0" w:space="0" w:color="auto"/>
        <w:left w:val="none" w:sz="0" w:space="0" w:color="auto"/>
        <w:bottom w:val="none" w:sz="0" w:space="0" w:color="auto"/>
        <w:right w:val="none" w:sz="0" w:space="0" w:color="auto"/>
      </w:divBdr>
    </w:div>
    <w:div w:id="581139035">
      <w:bodyDiv w:val="1"/>
      <w:marLeft w:val="0"/>
      <w:marRight w:val="0"/>
      <w:marTop w:val="0"/>
      <w:marBottom w:val="0"/>
      <w:divBdr>
        <w:top w:val="none" w:sz="0" w:space="0" w:color="auto"/>
        <w:left w:val="none" w:sz="0" w:space="0" w:color="auto"/>
        <w:bottom w:val="none" w:sz="0" w:space="0" w:color="auto"/>
        <w:right w:val="none" w:sz="0" w:space="0" w:color="auto"/>
      </w:divBdr>
    </w:div>
    <w:div w:id="581331681">
      <w:bodyDiv w:val="1"/>
      <w:marLeft w:val="0"/>
      <w:marRight w:val="0"/>
      <w:marTop w:val="0"/>
      <w:marBottom w:val="0"/>
      <w:divBdr>
        <w:top w:val="none" w:sz="0" w:space="0" w:color="auto"/>
        <w:left w:val="none" w:sz="0" w:space="0" w:color="auto"/>
        <w:bottom w:val="none" w:sz="0" w:space="0" w:color="auto"/>
        <w:right w:val="none" w:sz="0" w:space="0" w:color="auto"/>
      </w:divBdr>
    </w:div>
    <w:div w:id="582111062">
      <w:bodyDiv w:val="1"/>
      <w:marLeft w:val="0"/>
      <w:marRight w:val="0"/>
      <w:marTop w:val="0"/>
      <w:marBottom w:val="0"/>
      <w:divBdr>
        <w:top w:val="none" w:sz="0" w:space="0" w:color="auto"/>
        <w:left w:val="none" w:sz="0" w:space="0" w:color="auto"/>
        <w:bottom w:val="none" w:sz="0" w:space="0" w:color="auto"/>
        <w:right w:val="none" w:sz="0" w:space="0" w:color="auto"/>
      </w:divBdr>
    </w:div>
    <w:div w:id="582221960">
      <w:bodyDiv w:val="1"/>
      <w:marLeft w:val="0"/>
      <w:marRight w:val="0"/>
      <w:marTop w:val="0"/>
      <w:marBottom w:val="0"/>
      <w:divBdr>
        <w:top w:val="none" w:sz="0" w:space="0" w:color="auto"/>
        <w:left w:val="none" w:sz="0" w:space="0" w:color="auto"/>
        <w:bottom w:val="none" w:sz="0" w:space="0" w:color="auto"/>
        <w:right w:val="none" w:sz="0" w:space="0" w:color="auto"/>
      </w:divBdr>
    </w:div>
    <w:div w:id="583496791">
      <w:bodyDiv w:val="1"/>
      <w:marLeft w:val="0"/>
      <w:marRight w:val="0"/>
      <w:marTop w:val="0"/>
      <w:marBottom w:val="0"/>
      <w:divBdr>
        <w:top w:val="none" w:sz="0" w:space="0" w:color="auto"/>
        <w:left w:val="none" w:sz="0" w:space="0" w:color="auto"/>
        <w:bottom w:val="none" w:sz="0" w:space="0" w:color="auto"/>
        <w:right w:val="none" w:sz="0" w:space="0" w:color="auto"/>
      </w:divBdr>
    </w:div>
    <w:div w:id="584999850">
      <w:bodyDiv w:val="1"/>
      <w:marLeft w:val="0"/>
      <w:marRight w:val="0"/>
      <w:marTop w:val="0"/>
      <w:marBottom w:val="0"/>
      <w:divBdr>
        <w:top w:val="none" w:sz="0" w:space="0" w:color="auto"/>
        <w:left w:val="none" w:sz="0" w:space="0" w:color="auto"/>
        <w:bottom w:val="none" w:sz="0" w:space="0" w:color="auto"/>
        <w:right w:val="none" w:sz="0" w:space="0" w:color="auto"/>
      </w:divBdr>
    </w:div>
    <w:div w:id="585187904">
      <w:bodyDiv w:val="1"/>
      <w:marLeft w:val="0"/>
      <w:marRight w:val="0"/>
      <w:marTop w:val="0"/>
      <w:marBottom w:val="0"/>
      <w:divBdr>
        <w:top w:val="none" w:sz="0" w:space="0" w:color="auto"/>
        <w:left w:val="none" w:sz="0" w:space="0" w:color="auto"/>
        <w:bottom w:val="none" w:sz="0" w:space="0" w:color="auto"/>
        <w:right w:val="none" w:sz="0" w:space="0" w:color="auto"/>
      </w:divBdr>
    </w:div>
    <w:div w:id="587929296">
      <w:bodyDiv w:val="1"/>
      <w:marLeft w:val="0"/>
      <w:marRight w:val="0"/>
      <w:marTop w:val="0"/>
      <w:marBottom w:val="0"/>
      <w:divBdr>
        <w:top w:val="none" w:sz="0" w:space="0" w:color="auto"/>
        <w:left w:val="none" w:sz="0" w:space="0" w:color="auto"/>
        <w:bottom w:val="none" w:sz="0" w:space="0" w:color="auto"/>
        <w:right w:val="none" w:sz="0" w:space="0" w:color="auto"/>
      </w:divBdr>
    </w:div>
    <w:div w:id="588538597">
      <w:bodyDiv w:val="1"/>
      <w:marLeft w:val="0"/>
      <w:marRight w:val="0"/>
      <w:marTop w:val="0"/>
      <w:marBottom w:val="0"/>
      <w:divBdr>
        <w:top w:val="none" w:sz="0" w:space="0" w:color="auto"/>
        <w:left w:val="none" w:sz="0" w:space="0" w:color="auto"/>
        <w:bottom w:val="none" w:sz="0" w:space="0" w:color="auto"/>
        <w:right w:val="none" w:sz="0" w:space="0" w:color="auto"/>
      </w:divBdr>
    </w:div>
    <w:div w:id="588807121">
      <w:bodyDiv w:val="1"/>
      <w:marLeft w:val="0"/>
      <w:marRight w:val="0"/>
      <w:marTop w:val="0"/>
      <w:marBottom w:val="0"/>
      <w:divBdr>
        <w:top w:val="none" w:sz="0" w:space="0" w:color="auto"/>
        <w:left w:val="none" w:sz="0" w:space="0" w:color="auto"/>
        <w:bottom w:val="none" w:sz="0" w:space="0" w:color="auto"/>
        <w:right w:val="none" w:sz="0" w:space="0" w:color="auto"/>
      </w:divBdr>
    </w:div>
    <w:div w:id="589385447">
      <w:bodyDiv w:val="1"/>
      <w:marLeft w:val="0"/>
      <w:marRight w:val="0"/>
      <w:marTop w:val="0"/>
      <w:marBottom w:val="0"/>
      <w:divBdr>
        <w:top w:val="none" w:sz="0" w:space="0" w:color="auto"/>
        <w:left w:val="none" w:sz="0" w:space="0" w:color="auto"/>
        <w:bottom w:val="none" w:sz="0" w:space="0" w:color="auto"/>
        <w:right w:val="none" w:sz="0" w:space="0" w:color="auto"/>
      </w:divBdr>
    </w:div>
    <w:div w:id="590625468">
      <w:bodyDiv w:val="1"/>
      <w:marLeft w:val="0"/>
      <w:marRight w:val="0"/>
      <w:marTop w:val="0"/>
      <w:marBottom w:val="0"/>
      <w:divBdr>
        <w:top w:val="none" w:sz="0" w:space="0" w:color="auto"/>
        <w:left w:val="none" w:sz="0" w:space="0" w:color="auto"/>
        <w:bottom w:val="none" w:sz="0" w:space="0" w:color="auto"/>
        <w:right w:val="none" w:sz="0" w:space="0" w:color="auto"/>
      </w:divBdr>
    </w:div>
    <w:div w:id="591740451">
      <w:bodyDiv w:val="1"/>
      <w:marLeft w:val="0"/>
      <w:marRight w:val="0"/>
      <w:marTop w:val="0"/>
      <w:marBottom w:val="0"/>
      <w:divBdr>
        <w:top w:val="none" w:sz="0" w:space="0" w:color="auto"/>
        <w:left w:val="none" w:sz="0" w:space="0" w:color="auto"/>
        <w:bottom w:val="none" w:sz="0" w:space="0" w:color="auto"/>
        <w:right w:val="none" w:sz="0" w:space="0" w:color="auto"/>
      </w:divBdr>
    </w:div>
    <w:div w:id="591936218">
      <w:bodyDiv w:val="1"/>
      <w:marLeft w:val="0"/>
      <w:marRight w:val="0"/>
      <w:marTop w:val="0"/>
      <w:marBottom w:val="0"/>
      <w:divBdr>
        <w:top w:val="none" w:sz="0" w:space="0" w:color="auto"/>
        <w:left w:val="none" w:sz="0" w:space="0" w:color="auto"/>
        <w:bottom w:val="none" w:sz="0" w:space="0" w:color="auto"/>
        <w:right w:val="none" w:sz="0" w:space="0" w:color="auto"/>
      </w:divBdr>
    </w:div>
    <w:div w:id="592789230">
      <w:bodyDiv w:val="1"/>
      <w:marLeft w:val="0"/>
      <w:marRight w:val="0"/>
      <w:marTop w:val="0"/>
      <w:marBottom w:val="0"/>
      <w:divBdr>
        <w:top w:val="none" w:sz="0" w:space="0" w:color="auto"/>
        <w:left w:val="none" w:sz="0" w:space="0" w:color="auto"/>
        <w:bottom w:val="none" w:sz="0" w:space="0" w:color="auto"/>
        <w:right w:val="none" w:sz="0" w:space="0" w:color="auto"/>
      </w:divBdr>
    </w:div>
    <w:div w:id="598683477">
      <w:bodyDiv w:val="1"/>
      <w:marLeft w:val="0"/>
      <w:marRight w:val="0"/>
      <w:marTop w:val="0"/>
      <w:marBottom w:val="0"/>
      <w:divBdr>
        <w:top w:val="none" w:sz="0" w:space="0" w:color="auto"/>
        <w:left w:val="none" w:sz="0" w:space="0" w:color="auto"/>
        <w:bottom w:val="none" w:sz="0" w:space="0" w:color="auto"/>
        <w:right w:val="none" w:sz="0" w:space="0" w:color="auto"/>
      </w:divBdr>
    </w:div>
    <w:div w:id="598877250">
      <w:bodyDiv w:val="1"/>
      <w:marLeft w:val="0"/>
      <w:marRight w:val="0"/>
      <w:marTop w:val="0"/>
      <w:marBottom w:val="0"/>
      <w:divBdr>
        <w:top w:val="none" w:sz="0" w:space="0" w:color="auto"/>
        <w:left w:val="none" w:sz="0" w:space="0" w:color="auto"/>
        <w:bottom w:val="none" w:sz="0" w:space="0" w:color="auto"/>
        <w:right w:val="none" w:sz="0" w:space="0" w:color="auto"/>
      </w:divBdr>
    </w:div>
    <w:div w:id="600143407">
      <w:bodyDiv w:val="1"/>
      <w:marLeft w:val="0"/>
      <w:marRight w:val="0"/>
      <w:marTop w:val="0"/>
      <w:marBottom w:val="0"/>
      <w:divBdr>
        <w:top w:val="none" w:sz="0" w:space="0" w:color="auto"/>
        <w:left w:val="none" w:sz="0" w:space="0" w:color="auto"/>
        <w:bottom w:val="none" w:sz="0" w:space="0" w:color="auto"/>
        <w:right w:val="none" w:sz="0" w:space="0" w:color="auto"/>
      </w:divBdr>
    </w:div>
    <w:div w:id="600407030">
      <w:bodyDiv w:val="1"/>
      <w:marLeft w:val="0"/>
      <w:marRight w:val="0"/>
      <w:marTop w:val="0"/>
      <w:marBottom w:val="0"/>
      <w:divBdr>
        <w:top w:val="none" w:sz="0" w:space="0" w:color="auto"/>
        <w:left w:val="none" w:sz="0" w:space="0" w:color="auto"/>
        <w:bottom w:val="none" w:sz="0" w:space="0" w:color="auto"/>
        <w:right w:val="none" w:sz="0" w:space="0" w:color="auto"/>
      </w:divBdr>
    </w:div>
    <w:div w:id="600917436">
      <w:bodyDiv w:val="1"/>
      <w:marLeft w:val="0"/>
      <w:marRight w:val="0"/>
      <w:marTop w:val="0"/>
      <w:marBottom w:val="0"/>
      <w:divBdr>
        <w:top w:val="none" w:sz="0" w:space="0" w:color="auto"/>
        <w:left w:val="none" w:sz="0" w:space="0" w:color="auto"/>
        <w:bottom w:val="none" w:sz="0" w:space="0" w:color="auto"/>
        <w:right w:val="none" w:sz="0" w:space="0" w:color="auto"/>
      </w:divBdr>
    </w:div>
    <w:div w:id="600918438">
      <w:bodyDiv w:val="1"/>
      <w:marLeft w:val="0"/>
      <w:marRight w:val="0"/>
      <w:marTop w:val="0"/>
      <w:marBottom w:val="0"/>
      <w:divBdr>
        <w:top w:val="none" w:sz="0" w:space="0" w:color="auto"/>
        <w:left w:val="none" w:sz="0" w:space="0" w:color="auto"/>
        <w:bottom w:val="none" w:sz="0" w:space="0" w:color="auto"/>
        <w:right w:val="none" w:sz="0" w:space="0" w:color="auto"/>
      </w:divBdr>
    </w:div>
    <w:div w:id="601451993">
      <w:bodyDiv w:val="1"/>
      <w:marLeft w:val="0"/>
      <w:marRight w:val="0"/>
      <w:marTop w:val="0"/>
      <w:marBottom w:val="0"/>
      <w:divBdr>
        <w:top w:val="none" w:sz="0" w:space="0" w:color="auto"/>
        <w:left w:val="none" w:sz="0" w:space="0" w:color="auto"/>
        <w:bottom w:val="none" w:sz="0" w:space="0" w:color="auto"/>
        <w:right w:val="none" w:sz="0" w:space="0" w:color="auto"/>
      </w:divBdr>
    </w:div>
    <w:div w:id="602030404">
      <w:bodyDiv w:val="1"/>
      <w:marLeft w:val="0"/>
      <w:marRight w:val="0"/>
      <w:marTop w:val="0"/>
      <w:marBottom w:val="0"/>
      <w:divBdr>
        <w:top w:val="none" w:sz="0" w:space="0" w:color="auto"/>
        <w:left w:val="none" w:sz="0" w:space="0" w:color="auto"/>
        <w:bottom w:val="none" w:sz="0" w:space="0" w:color="auto"/>
        <w:right w:val="none" w:sz="0" w:space="0" w:color="auto"/>
      </w:divBdr>
    </w:div>
    <w:div w:id="602348593">
      <w:bodyDiv w:val="1"/>
      <w:marLeft w:val="0"/>
      <w:marRight w:val="0"/>
      <w:marTop w:val="0"/>
      <w:marBottom w:val="0"/>
      <w:divBdr>
        <w:top w:val="none" w:sz="0" w:space="0" w:color="auto"/>
        <w:left w:val="none" w:sz="0" w:space="0" w:color="auto"/>
        <w:bottom w:val="none" w:sz="0" w:space="0" w:color="auto"/>
        <w:right w:val="none" w:sz="0" w:space="0" w:color="auto"/>
      </w:divBdr>
    </w:div>
    <w:div w:id="602685174">
      <w:bodyDiv w:val="1"/>
      <w:marLeft w:val="0"/>
      <w:marRight w:val="0"/>
      <w:marTop w:val="0"/>
      <w:marBottom w:val="0"/>
      <w:divBdr>
        <w:top w:val="none" w:sz="0" w:space="0" w:color="auto"/>
        <w:left w:val="none" w:sz="0" w:space="0" w:color="auto"/>
        <w:bottom w:val="none" w:sz="0" w:space="0" w:color="auto"/>
        <w:right w:val="none" w:sz="0" w:space="0" w:color="auto"/>
      </w:divBdr>
    </w:div>
    <w:div w:id="602765173">
      <w:bodyDiv w:val="1"/>
      <w:marLeft w:val="0"/>
      <w:marRight w:val="0"/>
      <w:marTop w:val="0"/>
      <w:marBottom w:val="0"/>
      <w:divBdr>
        <w:top w:val="none" w:sz="0" w:space="0" w:color="auto"/>
        <w:left w:val="none" w:sz="0" w:space="0" w:color="auto"/>
        <w:bottom w:val="none" w:sz="0" w:space="0" w:color="auto"/>
        <w:right w:val="none" w:sz="0" w:space="0" w:color="auto"/>
      </w:divBdr>
    </w:div>
    <w:div w:id="603270888">
      <w:bodyDiv w:val="1"/>
      <w:marLeft w:val="0"/>
      <w:marRight w:val="0"/>
      <w:marTop w:val="0"/>
      <w:marBottom w:val="0"/>
      <w:divBdr>
        <w:top w:val="none" w:sz="0" w:space="0" w:color="auto"/>
        <w:left w:val="none" w:sz="0" w:space="0" w:color="auto"/>
        <w:bottom w:val="none" w:sz="0" w:space="0" w:color="auto"/>
        <w:right w:val="none" w:sz="0" w:space="0" w:color="auto"/>
      </w:divBdr>
    </w:div>
    <w:div w:id="603532804">
      <w:bodyDiv w:val="1"/>
      <w:marLeft w:val="0"/>
      <w:marRight w:val="0"/>
      <w:marTop w:val="0"/>
      <w:marBottom w:val="0"/>
      <w:divBdr>
        <w:top w:val="none" w:sz="0" w:space="0" w:color="auto"/>
        <w:left w:val="none" w:sz="0" w:space="0" w:color="auto"/>
        <w:bottom w:val="none" w:sz="0" w:space="0" w:color="auto"/>
        <w:right w:val="none" w:sz="0" w:space="0" w:color="auto"/>
      </w:divBdr>
    </w:div>
    <w:div w:id="604775379">
      <w:bodyDiv w:val="1"/>
      <w:marLeft w:val="0"/>
      <w:marRight w:val="0"/>
      <w:marTop w:val="0"/>
      <w:marBottom w:val="0"/>
      <w:divBdr>
        <w:top w:val="none" w:sz="0" w:space="0" w:color="auto"/>
        <w:left w:val="none" w:sz="0" w:space="0" w:color="auto"/>
        <w:bottom w:val="none" w:sz="0" w:space="0" w:color="auto"/>
        <w:right w:val="none" w:sz="0" w:space="0" w:color="auto"/>
      </w:divBdr>
    </w:div>
    <w:div w:id="605505826">
      <w:bodyDiv w:val="1"/>
      <w:marLeft w:val="0"/>
      <w:marRight w:val="0"/>
      <w:marTop w:val="0"/>
      <w:marBottom w:val="0"/>
      <w:divBdr>
        <w:top w:val="none" w:sz="0" w:space="0" w:color="auto"/>
        <w:left w:val="none" w:sz="0" w:space="0" w:color="auto"/>
        <w:bottom w:val="none" w:sz="0" w:space="0" w:color="auto"/>
        <w:right w:val="none" w:sz="0" w:space="0" w:color="auto"/>
      </w:divBdr>
    </w:div>
    <w:div w:id="606693560">
      <w:bodyDiv w:val="1"/>
      <w:marLeft w:val="0"/>
      <w:marRight w:val="0"/>
      <w:marTop w:val="0"/>
      <w:marBottom w:val="0"/>
      <w:divBdr>
        <w:top w:val="none" w:sz="0" w:space="0" w:color="auto"/>
        <w:left w:val="none" w:sz="0" w:space="0" w:color="auto"/>
        <w:bottom w:val="none" w:sz="0" w:space="0" w:color="auto"/>
        <w:right w:val="none" w:sz="0" w:space="0" w:color="auto"/>
      </w:divBdr>
    </w:div>
    <w:div w:id="606888129">
      <w:bodyDiv w:val="1"/>
      <w:marLeft w:val="0"/>
      <w:marRight w:val="0"/>
      <w:marTop w:val="0"/>
      <w:marBottom w:val="0"/>
      <w:divBdr>
        <w:top w:val="none" w:sz="0" w:space="0" w:color="auto"/>
        <w:left w:val="none" w:sz="0" w:space="0" w:color="auto"/>
        <w:bottom w:val="none" w:sz="0" w:space="0" w:color="auto"/>
        <w:right w:val="none" w:sz="0" w:space="0" w:color="auto"/>
      </w:divBdr>
    </w:div>
    <w:div w:id="607199087">
      <w:bodyDiv w:val="1"/>
      <w:marLeft w:val="0"/>
      <w:marRight w:val="0"/>
      <w:marTop w:val="0"/>
      <w:marBottom w:val="0"/>
      <w:divBdr>
        <w:top w:val="none" w:sz="0" w:space="0" w:color="auto"/>
        <w:left w:val="none" w:sz="0" w:space="0" w:color="auto"/>
        <w:bottom w:val="none" w:sz="0" w:space="0" w:color="auto"/>
        <w:right w:val="none" w:sz="0" w:space="0" w:color="auto"/>
      </w:divBdr>
    </w:div>
    <w:div w:id="608316477">
      <w:bodyDiv w:val="1"/>
      <w:marLeft w:val="0"/>
      <w:marRight w:val="0"/>
      <w:marTop w:val="0"/>
      <w:marBottom w:val="0"/>
      <w:divBdr>
        <w:top w:val="none" w:sz="0" w:space="0" w:color="auto"/>
        <w:left w:val="none" w:sz="0" w:space="0" w:color="auto"/>
        <w:bottom w:val="none" w:sz="0" w:space="0" w:color="auto"/>
        <w:right w:val="none" w:sz="0" w:space="0" w:color="auto"/>
      </w:divBdr>
    </w:div>
    <w:div w:id="608507921">
      <w:bodyDiv w:val="1"/>
      <w:marLeft w:val="0"/>
      <w:marRight w:val="0"/>
      <w:marTop w:val="0"/>
      <w:marBottom w:val="0"/>
      <w:divBdr>
        <w:top w:val="none" w:sz="0" w:space="0" w:color="auto"/>
        <w:left w:val="none" w:sz="0" w:space="0" w:color="auto"/>
        <w:bottom w:val="none" w:sz="0" w:space="0" w:color="auto"/>
        <w:right w:val="none" w:sz="0" w:space="0" w:color="auto"/>
      </w:divBdr>
    </w:div>
    <w:div w:id="609051573">
      <w:bodyDiv w:val="1"/>
      <w:marLeft w:val="0"/>
      <w:marRight w:val="0"/>
      <w:marTop w:val="0"/>
      <w:marBottom w:val="0"/>
      <w:divBdr>
        <w:top w:val="none" w:sz="0" w:space="0" w:color="auto"/>
        <w:left w:val="none" w:sz="0" w:space="0" w:color="auto"/>
        <w:bottom w:val="none" w:sz="0" w:space="0" w:color="auto"/>
        <w:right w:val="none" w:sz="0" w:space="0" w:color="auto"/>
      </w:divBdr>
    </w:div>
    <w:div w:id="609777776">
      <w:bodyDiv w:val="1"/>
      <w:marLeft w:val="0"/>
      <w:marRight w:val="0"/>
      <w:marTop w:val="0"/>
      <w:marBottom w:val="0"/>
      <w:divBdr>
        <w:top w:val="none" w:sz="0" w:space="0" w:color="auto"/>
        <w:left w:val="none" w:sz="0" w:space="0" w:color="auto"/>
        <w:bottom w:val="none" w:sz="0" w:space="0" w:color="auto"/>
        <w:right w:val="none" w:sz="0" w:space="0" w:color="auto"/>
      </w:divBdr>
    </w:div>
    <w:div w:id="610019739">
      <w:bodyDiv w:val="1"/>
      <w:marLeft w:val="0"/>
      <w:marRight w:val="0"/>
      <w:marTop w:val="0"/>
      <w:marBottom w:val="0"/>
      <w:divBdr>
        <w:top w:val="none" w:sz="0" w:space="0" w:color="auto"/>
        <w:left w:val="none" w:sz="0" w:space="0" w:color="auto"/>
        <w:bottom w:val="none" w:sz="0" w:space="0" w:color="auto"/>
        <w:right w:val="none" w:sz="0" w:space="0" w:color="auto"/>
      </w:divBdr>
    </w:div>
    <w:div w:id="611089821">
      <w:bodyDiv w:val="1"/>
      <w:marLeft w:val="0"/>
      <w:marRight w:val="0"/>
      <w:marTop w:val="0"/>
      <w:marBottom w:val="0"/>
      <w:divBdr>
        <w:top w:val="none" w:sz="0" w:space="0" w:color="auto"/>
        <w:left w:val="none" w:sz="0" w:space="0" w:color="auto"/>
        <w:bottom w:val="none" w:sz="0" w:space="0" w:color="auto"/>
        <w:right w:val="none" w:sz="0" w:space="0" w:color="auto"/>
      </w:divBdr>
    </w:div>
    <w:div w:id="611321637">
      <w:bodyDiv w:val="1"/>
      <w:marLeft w:val="0"/>
      <w:marRight w:val="0"/>
      <w:marTop w:val="0"/>
      <w:marBottom w:val="0"/>
      <w:divBdr>
        <w:top w:val="none" w:sz="0" w:space="0" w:color="auto"/>
        <w:left w:val="none" w:sz="0" w:space="0" w:color="auto"/>
        <w:bottom w:val="none" w:sz="0" w:space="0" w:color="auto"/>
        <w:right w:val="none" w:sz="0" w:space="0" w:color="auto"/>
      </w:divBdr>
    </w:div>
    <w:div w:id="611520204">
      <w:bodyDiv w:val="1"/>
      <w:marLeft w:val="0"/>
      <w:marRight w:val="0"/>
      <w:marTop w:val="0"/>
      <w:marBottom w:val="0"/>
      <w:divBdr>
        <w:top w:val="none" w:sz="0" w:space="0" w:color="auto"/>
        <w:left w:val="none" w:sz="0" w:space="0" w:color="auto"/>
        <w:bottom w:val="none" w:sz="0" w:space="0" w:color="auto"/>
        <w:right w:val="none" w:sz="0" w:space="0" w:color="auto"/>
      </w:divBdr>
    </w:div>
    <w:div w:id="611861654">
      <w:bodyDiv w:val="1"/>
      <w:marLeft w:val="0"/>
      <w:marRight w:val="0"/>
      <w:marTop w:val="0"/>
      <w:marBottom w:val="0"/>
      <w:divBdr>
        <w:top w:val="none" w:sz="0" w:space="0" w:color="auto"/>
        <w:left w:val="none" w:sz="0" w:space="0" w:color="auto"/>
        <w:bottom w:val="none" w:sz="0" w:space="0" w:color="auto"/>
        <w:right w:val="none" w:sz="0" w:space="0" w:color="auto"/>
      </w:divBdr>
    </w:div>
    <w:div w:id="612591150">
      <w:bodyDiv w:val="1"/>
      <w:marLeft w:val="0"/>
      <w:marRight w:val="0"/>
      <w:marTop w:val="0"/>
      <w:marBottom w:val="0"/>
      <w:divBdr>
        <w:top w:val="none" w:sz="0" w:space="0" w:color="auto"/>
        <w:left w:val="none" w:sz="0" w:space="0" w:color="auto"/>
        <w:bottom w:val="none" w:sz="0" w:space="0" w:color="auto"/>
        <w:right w:val="none" w:sz="0" w:space="0" w:color="auto"/>
      </w:divBdr>
    </w:div>
    <w:div w:id="612594414">
      <w:bodyDiv w:val="1"/>
      <w:marLeft w:val="0"/>
      <w:marRight w:val="0"/>
      <w:marTop w:val="0"/>
      <w:marBottom w:val="0"/>
      <w:divBdr>
        <w:top w:val="none" w:sz="0" w:space="0" w:color="auto"/>
        <w:left w:val="none" w:sz="0" w:space="0" w:color="auto"/>
        <w:bottom w:val="none" w:sz="0" w:space="0" w:color="auto"/>
        <w:right w:val="none" w:sz="0" w:space="0" w:color="auto"/>
      </w:divBdr>
    </w:div>
    <w:div w:id="613295433">
      <w:bodyDiv w:val="1"/>
      <w:marLeft w:val="0"/>
      <w:marRight w:val="0"/>
      <w:marTop w:val="0"/>
      <w:marBottom w:val="0"/>
      <w:divBdr>
        <w:top w:val="none" w:sz="0" w:space="0" w:color="auto"/>
        <w:left w:val="none" w:sz="0" w:space="0" w:color="auto"/>
        <w:bottom w:val="none" w:sz="0" w:space="0" w:color="auto"/>
        <w:right w:val="none" w:sz="0" w:space="0" w:color="auto"/>
      </w:divBdr>
    </w:div>
    <w:div w:id="613829712">
      <w:bodyDiv w:val="1"/>
      <w:marLeft w:val="0"/>
      <w:marRight w:val="0"/>
      <w:marTop w:val="0"/>
      <w:marBottom w:val="0"/>
      <w:divBdr>
        <w:top w:val="none" w:sz="0" w:space="0" w:color="auto"/>
        <w:left w:val="none" w:sz="0" w:space="0" w:color="auto"/>
        <w:bottom w:val="none" w:sz="0" w:space="0" w:color="auto"/>
        <w:right w:val="none" w:sz="0" w:space="0" w:color="auto"/>
      </w:divBdr>
    </w:div>
    <w:div w:id="614563310">
      <w:bodyDiv w:val="1"/>
      <w:marLeft w:val="0"/>
      <w:marRight w:val="0"/>
      <w:marTop w:val="0"/>
      <w:marBottom w:val="0"/>
      <w:divBdr>
        <w:top w:val="none" w:sz="0" w:space="0" w:color="auto"/>
        <w:left w:val="none" w:sz="0" w:space="0" w:color="auto"/>
        <w:bottom w:val="none" w:sz="0" w:space="0" w:color="auto"/>
        <w:right w:val="none" w:sz="0" w:space="0" w:color="auto"/>
      </w:divBdr>
    </w:div>
    <w:div w:id="616179296">
      <w:bodyDiv w:val="1"/>
      <w:marLeft w:val="0"/>
      <w:marRight w:val="0"/>
      <w:marTop w:val="0"/>
      <w:marBottom w:val="0"/>
      <w:divBdr>
        <w:top w:val="none" w:sz="0" w:space="0" w:color="auto"/>
        <w:left w:val="none" w:sz="0" w:space="0" w:color="auto"/>
        <w:bottom w:val="none" w:sz="0" w:space="0" w:color="auto"/>
        <w:right w:val="none" w:sz="0" w:space="0" w:color="auto"/>
      </w:divBdr>
    </w:div>
    <w:div w:id="616838820">
      <w:bodyDiv w:val="1"/>
      <w:marLeft w:val="0"/>
      <w:marRight w:val="0"/>
      <w:marTop w:val="0"/>
      <w:marBottom w:val="0"/>
      <w:divBdr>
        <w:top w:val="none" w:sz="0" w:space="0" w:color="auto"/>
        <w:left w:val="none" w:sz="0" w:space="0" w:color="auto"/>
        <w:bottom w:val="none" w:sz="0" w:space="0" w:color="auto"/>
        <w:right w:val="none" w:sz="0" w:space="0" w:color="auto"/>
      </w:divBdr>
    </w:div>
    <w:div w:id="617028342">
      <w:bodyDiv w:val="1"/>
      <w:marLeft w:val="0"/>
      <w:marRight w:val="0"/>
      <w:marTop w:val="0"/>
      <w:marBottom w:val="0"/>
      <w:divBdr>
        <w:top w:val="none" w:sz="0" w:space="0" w:color="auto"/>
        <w:left w:val="none" w:sz="0" w:space="0" w:color="auto"/>
        <w:bottom w:val="none" w:sz="0" w:space="0" w:color="auto"/>
        <w:right w:val="none" w:sz="0" w:space="0" w:color="auto"/>
      </w:divBdr>
    </w:div>
    <w:div w:id="617570190">
      <w:bodyDiv w:val="1"/>
      <w:marLeft w:val="0"/>
      <w:marRight w:val="0"/>
      <w:marTop w:val="0"/>
      <w:marBottom w:val="0"/>
      <w:divBdr>
        <w:top w:val="none" w:sz="0" w:space="0" w:color="auto"/>
        <w:left w:val="none" w:sz="0" w:space="0" w:color="auto"/>
        <w:bottom w:val="none" w:sz="0" w:space="0" w:color="auto"/>
        <w:right w:val="none" w:sz="0" w:space="0" w:color="auto"/>
      </w:divBdr>
    </w:div>
    <w:div w:id="618410973">
      <w:bodyDiv w:val="1"/>
      <w:marLeft w:val="0"/>
      <w:marRight w:val="0"/>
      <w:marTop w:val="0"/>
      <w:marBottom w:val="0"/>
      <w:divBdr>
        <w:top w:val="none" w:sz="0" w:space="0" w:color="auto"/>
        <w:left w:val="none" w:sz="0" w:space="0" w:color="auto"/>
        <w:bottom w:val="none" w:sz="0" w:space="0" w:color="auto"/>
        <w:right w:val="none" w:sz="0" w:space="0" w:color="auto"/>
      </w:divBdr>
    </w:div>
    <w:div w:id="619411114">
      <w:bodyDiv w:val="1"/>
      <w:marLeft w:val="0"/>
      <w:marRight w:val="0"/>
      <w:marTop w:val="0"/>
      <w:marBottom w:val="0"/>
      <w:divBdr>
        <w:top w:val="none" w:sz="0" w:space="0" w:color="auto"/>
        <w:left w:val="none" w:sz="0" w:space="0" w:color="auto"/>
        <w:bottom w:val="none" w:sz="0" w:space="0" w:color="auto"/>
        <w:right w:val="none" w:sz="0" w:space="0" w:color="auto"/>
      </w:divBdr>
    </w:div>
    <w:div w:id="619923024">
      <w:bodyDiv w:val="1"/>
      <w:marLeft w:val="0"/>
      <w:marRight w:val="0"/>
      <w:marTop w:val="0"/>
      <w:marBottom w:val="0"/>
      <w:divBdr>
        <w:top w:val="none" w:sz="0" w:space="0" w:color="auto"/>
        <w:left w:val="none" w:sz="0" w:space="0" w:color="auto"/>
        <w:bottom w:val="none" w:sz="0" w:space="0" w:color="auto"/>
        <w:right w:val="none" w:sz="0" w:space="0" w:color="auto"/>
      </w:divBdr>
    </w:div>
    <w:div w:id="620456597">
      <w:bodyDiv w:val="1"/>
      <w:marLeft w:val="0"/>
      <w:marRight w:val="0"/>
      <w:marTop w:val="0"/>
      <w:marBottom w:val="0"/>
      <w:divBdr>
        <w:top w:val="none" w:sz="0" w:space="0" w:color="auto"/>
        <w:left w:val="none" w:sz="0" w:space="0" w:color="auto"/>
        <w:bottom w:val="none" w:sz="0" w:space="0" w:color="auto"/>
        <w:right w:val="none" w:sz="0" w:space="0" w:color="auto"/>
      </w:divBdr>
    </w:div>
    <w:div w:id="620846289">
      <w:bodyDiv w:val="1"/>
      <w:marLeft w:val="0"/>
      <w:marRight w:val="0"/>
      <w:marTop w:val="0"/>
      <w:marBottom w:val="0"/>
      <w:divBdr>
        <w:top w:val="none" w:sz="0" w:space="0" w:color="auto"/>
        <w:left w:val="none" w:sz="0" w:space="0" w:color="auto"/>
        <w:bottom w:val="none" w:sz="0" w:space="0" w:color="auto"/>
        <w:right w:val="none" w:sz="0" w:space="0" w:color="auto"/>
      </w:divBdr>
    </w:div>
    <w:div w:id="622418498">
      <w:bodyDiv w:val="1"/>
      <w:marLeft w:val="0"/>
      <w:marRight w:val="0"/>
      <w:marTop w:val="0"/>
      <w:marBottom w:val="0"/>
      <w:divBdr>
        <w:top w:val="none" w:sz="0" w:space="0" w:color="auto"/>
        <w:left w:val="none" w:sz="0" w:space="0" w:color="auto"/>
        <w:bottom w:val="none" w:sz="0" w:space="0" w:color="auto"/>
        <w:right w:val="none" w:sz="0" w:space="0" w:color="auto"/>
      </w:divBdr>
    </w:div>
    <w:div w:id="624777888">
      <w:bodyDiv w:val="1"/>
      <w:marLeft w:val="0"/>
      <w:marRight w:val="0"/>
      <w:marTop w:val="0"/>
      <w:marBottom w:val="0"/>
      <w:divBdr>
        <w:top w:val="none" w:sz="0" w:space="0" w:color="auto"/>
        <w:left w:val="none" w:sz="0" w:space="0" w:color="auto"/>
        <w:bottom w:val="none" w:sz="0" w:space="0" w:color="auto"/>
        <w:right w:val="none" w:sz="0" w:space="0" w:color="auto"/>
      </w:divBdr>
    </w:div>
    <w:div w:id="625084996">
      <w:bodyDiv w:val="1"/>
      <w:marLeft w:val="0"/>
      <w:marRight w:val="0"/>
      <w:marTop w:val="0"/>
      <w:marBottom w:val="0"/>
      <w:divBdr>
        <w:top w:val="none" w:sz="0" w:space="0" w:color="auto"/>
        <w:left w:val="none" w:sz="0" w:space="0" w:color="auto"/>
        <w:bottom w:val="none" w:sz="0" w:space="0" w:color="auto"/>
        <w:right w:val="none" w:sz="0" w:space="0" w:color="auto"/>
      </w:divBdr>
    </w:div>
    <w:div w:id="625544272">
      <w:bodyDiv w:val="1"/>
      <w:marLeft w:val="0"/>
      <w:marRight w:val="0"/>
      <w:marTop w:val="0"/>
      <w:marBottom w:val="0"/>
      <w:divBdr>
        <w:top w:val="none" w:sz="0" w:space="0" w:color="auto"/>
        <w:left w:val="none" w:sz="0" w:space="0" w:color="auto"/>
        <w:bottom w:val="none" w:sz="0" w:space="0" w:color="auto"/>
        <w:right w:val="none" w:sz="0" w:space="0" w:color="auto"/>
      </w:divBdr>
    </w:div>
    <w:div w:id="625811817">
      <w:bodyDiv w:val="1"/>
      <w:marLeft w:val="0"/>
      <w:marRight w:val="0"/>
      <w:marTop w:val="0"/>
      <w:marBottom w:val="0"/>
      <w:divBdr>
        <w:top w:val="none" w:sz="0" w:space="0" w:color="auto"/>
        <w:left w:val="none" w:sz="0" w:space="0" w:color="auto"/>
        <w:bottom w:val="none" w:sz="0" w:space="0" w:color="auto"/>
        <w:right w:val="none" w:sz="0" w:space="0" w:color="auto"/>
      </w:divBdr>
    </w:div>
    <w:div w:id="625936537">
      <w:bodyDiv w:val="1"/>
      <w:marLeft w:val="0"/>
      <w:marRight w:val="0"/>
      <w:marTop w:val="0"/>
      <w:marBottom w:val="0"/>
      <w:divBdr>
        <w:top w:val="none" w:sz="0" w:space="0" w:color="auto"/>
        <w:left w:val="none" w:sz="0" w:space="0" w:color="auto"/>
        <w:bottom w:val="none" w:sz="0" w:space="0" w:color="auto"/>
        <w:right w:val="none" w:sz="0" w:space="0" w:color="auto"/>
      </w:divBdr>
    </w:div>
    <w:div w:id="626543315">
      <w:bodyDiv w:val="1"/>
      <w:marLeft w:val="0"/>
      <w:marRight w:val="0"/>
      <w:marTop w:val="0"/>
      <w:marBottom w:val="0"/>
      <w:divBdr>
        <w:top w:val="none" w:sz="0" w:space="0" w:color="auto"/>
        <w:left w:val="none" w:sz="0" w:space="0" w:color="auto"/>
        <w:bottom w:val="none" w:sz="0" w:space="0" w:color="auto"/>
        <w:right w:val="none" w:sz="0" w:space="0" w:color="auto"/>
      </w:divBdr>
    </w:div>
    <w:div w:id="626544702">
      <w:bodyDiv w:val="1"/>
      <w:marLeft w:val="0"/>
      <w:marRight w:val="0"/>
      <w:marTop w:val="0"/>
      <w:marBottom w:val="0"/>
      <w:divBdr>
        <w:top w:val="none" w:sz="0" w:space="0" w:color="auto"/>
        <w:left w:val="none" w:sz="0" w:space="0" w:color="auto"/>
        <w:bottom w:val="none" w:sz="0" w:space="0" w:color="auto"/>
        <w:right w:val="none" w:sz="0" w:space="0" w:color="auto"/>
      </w:divBdr>
      <w:divsChild>
        <w:div w:id="1727680018">
          <w:marLeft w:val="0"/>
          <w:marRight w:val="0"/>
          <w:marTop w:val="0"/>
          <w:marBottom w:val="0"/>
          <w:divBdr>
            <w:top w:val="none" w:sz="0" w:space="0" w:color="auto"/>
            <w:left w:val="none" w:sz="0" w:space="0" w:color="auto"/>
            <w:bottom w:val="none" w:sz="0" w:space="0" w:color="auto"/>
            <w:right w:val="none" w:sz="0" w:space="0" w:color="auto"/>
          </w:divBdr>
          <w:divsChild>
            <w:div w:id="1444151906">
              <w:marLeft w:val="0"/>
              <w:marRight w:val="0"/>
              <w:marTop w:val="0"/>
              <w:marBottom w:val="0"/>
              <w:divBdr>
                <w:top w:val="none" w:sz="0" w:space="0" w:color="auto"/>
                <w:left w:val="none" w:sz="0" w:space="0" w:color="auto"/>
                <w:bottom w:val="none" w:sz="0" w:space="0" w:color="auto"/>
                <w:right w:val="none" w:sz="0" w:space="0" w:color="auto"/>
              </w:divBdr>
              <w:divsChild>
                <w:div w:id="887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5553">
      <w:bodyDiv w:val="1"/>
      <w:marLeft w:val="0"/>
      <w:marRight w:val="0"/>
      <w:marTop w:val="0"/>
      <w:marBottom w:val="0"/>
      <w:divBdr>
        <w:top w:val="none" w:sz="0" w:space="0" w:color="auto"/>
        <w:left w:val="none" w:sz="0" w:space="0" w:color="auto"/>
        <w:bottom w:val="none" w:sz="0" w:space="0" w:color="auto"/>
        <w:right w:val="none" w:sz="0" w:space="0" w:color="auto"/>
      </w:divBdr>
    </w:div>
    <w:div w:id="627199953">
      <w:bodyDiv w:val="1"/>
      <w:marLeft w:val="0"/>
      <w:marRight w:val="0"/>
      <w:marTop w:val="0"/>
      <w:marBottom w:val="0"/>
      <w:divBdr>
        <w:top w:val="none" w:sz="0" w:space="0" w:color="auto"/>
        <w:left w:val="none" w:sz="0" w:space="0" w:color="auto"/>
        <w:bottom w:val="none" w:sz="0" w:space="0" w:color="auto"/>
        <w:right w:val="none" w:sz="0" w:space="0" w:color="auto"/>
      </w:divBdr>
    </w:div>
    <w:div w:id="627203620">
      <w:bodyDiv w:val="1"/>
      <w:marLeft w:val="0"/>
      <w:marRight w:val="0"/>
      <w:marTop w:val="0"/>
      <w:marBottom w:val="0"/>
      <w:divBdr>
        <w:top w:val="none" w:sz="0" w:space="0" w:color="auto"/>
        <w:left w:val="none" w:sz="0" w:space="0" w:color="auto"/>
        <w:bottom w:val="none" w:sz="0" w:space="0" w:color="auto"/>
        <w:right w:val="none" w:sz="0" w:space="0" w:color="auto"/>
      </w:divBdr>
    </w:div>
    <w:div w:id="627589854">
      <w:bodyDiv w:val="1"/>
      <w:marLeft w:val="0"/>
      <w:marRight w:val="0"/>
      <w:marTop w:val="0"/>
      <w:marBottom w:val="0"/>
      <w:divBdr>
        <w:top w:val="none" w:sz="0" w:space="0" w:color="auto"/>
        <w:left w:val="none" w:sz="0" w:space="0" w:color="auto"/>
        <w:bottom w:val="none" w:sz="0" w:space="0" w:color="auto"/>
        <w:right w:val="none" w:sz="0" w:space="0" w:color="auto"/>
      </w:divBdr>
    </w:div>
    <w:div w:id="628586485">
      <w:bodyDiv w:val="1"/>
      <w:marLeft w:val="0"/>
      <w:marRight w:val="0"/>
      <w:marTop w:val="0"/>
      <w:marBottom w:val="0"/>
      <w:divBdr>
        <w:top w:val="none" w:sz="0" w:space="0" w:color="auto"/>
        <w:left w:val="none" w:sz="0" w:space="0" w:color="auto"/>
        <w:bottom w:val="none" w:sz="0" w:space="0" w:color="auto"/>
        <w:right w:val="none" w:sz="0" w:space="0" w:color="auto"/>
      </w:divBdr>
    </w:div>
    <w:div w:id="629021921">
      <w:bodyDiv w:val="1"/>
      <w:marLeft w:val="0"/>
      <w:marRight w:val="0"/>
      <w:marTop w:val="0"/>
      <w:marBottom w:val="0"/>
      <w:divBdr>
        <w:top w:val="none" w:sz="0" w:space="0" w:color="auto"/>
        <w:left w:val="none" w:sz="0" w:space="0" w:color="auto"/>
        <w:bottom w:val="none" w:sz="0" w:space="0" w:color="auto"/>
        <w:right w:val="none" w:sz="0" w:space="0" w:color="auto"/>
      </w:divBdr>
    </w:div>
    <w:div w:id="629240159">
      <w:bodyDiv w:val="1"/>
      <w:marLeft w:val="0"/>
      <w:marRight w:val="0"/>
      <w:marTop w:val="0"/>
      <w:marBottom w:val="0"/>
      <w:divBdr>
        <w:top w:val="none" w:sz="0" w:space="0" w:color="auto"/>
        <w:left w:val="none" w:sz="0" w:space="0" w:color="auto"/>
        <w:bottom w:val="none" w:sz="0" w:space="0" w:color="auto"/>
        <w:right w:val="none" w:sz="0" w:space="0" w:color="auto"/>
      </w:divBdr>
    </w:div>
    <w:div w:id="634139776">
      <w:bodyDiv w:val="1"/>
      <w:marLeft w:val="0"/>
      <w:marRight w:val="0"/>
      <w:marTop w:val="0"/>
      <w:marBottom w:val="0"/>
      <w:divBdr>
        <w:top w:val="none" w:sz="0" w:space="0" w:color="auto"/>
        <w:left w:val="none" w:sz="0" w:space="0" w:color="auto"/>
        <w:bottom w:val="none" w:sz="0" w:space="0" w:color="auto"/>
        <w:right w:val="none" w:sz="0" w:space="0" w:color="auto"/>
      </w:divBdr>
    </w:div>
    <w:div w:id="635449070">
      <w:bodyDiv w:val="1"/>
      <w:marLeft w:val="0"/>
      <w:marRight w:val="0"/>
      <w:marTop w:val="0"/>
      <w:marBottom w:val="0"/>
      <w:divBdr>
        <w:top w:val="none" w:sz="0" w:space="0" w:color="auto"/>
        <w:left w:val="none" w:sz="0" w:space="0" w:color="auto"/>
        <w:bottom w:val="none" w:sz="0" w:space="0" w:color="auto"/>
        <w:right w:val="none" w:sz="0" w:space="0" w:color="auto"/>
      </w:divBdr>
    </w:div>
    <w:div w:id="637145690">
      <w:bodyDiv w:val="1"/>
      <w:marLeft w:val="0"/>
      <w:marRight w:val="0"/>
      <w:marTop w:val="0"/>
      <w:marBottom w:val="0"/>
      <w:divBdr>
        <w:top w:val="none" w:sz="0" w:space="0" w:color="auto"/>
        <w:left w:val="none" w:sz="0" w:space="0" w:color="auto"/>
        <w:bottom w:val="none" w:sz="0" w:space="0" w:color="auto"/>
        <w:right w:val="none" w:sz="0" w:space="0" w:color="auto"/>
      </w:divBdr>
    </w:div>
    <w:div w:id="638195192">
      <w:bodyDiv w:val="1"/>
      <w:marLeft w:val="0"/>
      <w:marRight w:val="0"/>
      <w:marTop w:val="0"/>
      <w:marBottom w:val="0"/>
      <w:divBdr>
        <w:top w:val="none" w:sz="0" w:space="0" w:color="auto"/>
        <w:left w:val="none" w:sz="0" w:space="0" w:color="auto"/>
        <w:bottom w:val="none" w:sz="0" w:space="0" w:color="auto"/>
        <w:right w:val="none" w:sz="0" w:space="0" w:color="auto"/>
      </w:divBdr>
    </w:div>
    <w:div w:id="638808712">
      <w:bodyDiv w:val="1"/>
      <w:marLeft w:val="0"/>
      <w:marRight w:val="0"/>
      <w:marTop w:val="0"/>
      <w:marBottom w:val="0"/>
      <w:divBdr>
        <w:top w:val="none" w:sz="0" w:space="0" w:color="auto"/>
        <w:left w:val="none" w:sz="0" w:space="0" w:color="auto"/>
        <w:bottom w:val="none" w:sz="0" w:space="0" w:color="auto"/>
        <w:right w:val="none" w:sz="0" w:space="0" w:color="auto"/>
      </w:divBdr>
    </w:div>
    <w:div w:id="638849556">
      <w:bodyDiv w:val="1"/>
      <w:marLeft w:val="0"/>
      <w:marRight w:val="0"/>
      <w:marTop w:val="0"/>
      <w:marBottom w:val="0"/>
      <w:divBdr>
        <w:top w:val="none" w:sz="0" w:space="0" w:color="auto"/>
        <w:left w:val="none" w:sz="0" w:space="0" w:color="auto"/>
        <w:bottom w:val="none" w:sz="0" w:space="0" w:color="auto"/>
        <w:right w:val="none" w:sz="0" w:space="0" w:color="auto"/>
      </w:divBdr>
    </w:div>
    <w:div w:id="640035238">
      <w:bodyDiv w:val="1"/>
      <w:marLeft w:val="0"/>
      <w:marRight w:val="0"/>
      <w:marTop w:val="0"/>
      <w:marBottom w:val="0"/>
      <w:divBdr>
        <w:top w:val="none" w:sz="0" w:space="0" w:color="auto"/>
        <w:left w:val="none" w:sz="0" w:space="0" w:color="auto"/>
        <w:bottom w:val="none" w:sz="0" w:space="0" w:color="auto"/>
        <w:right w:val="none" w:sz="0" w:space="0" w:color="auto"/>
      </w:divBdr>
    </w:div>
    <w:div w:id="640421143">
      <w:bodyDiv w:val="1"/>
      <w:marLeft w:val="0"/>
      <w:marRight w:val="0"/>
      <w:marTop w:val="0"/>
      <w:marBottom w:val="0"/>
      <w:divBdr>
        <w:top w:val="none" w:sz="0" w:space="0" w:color="auto"/>
        <w:left w:val="none" w:sz="0" w:space="0" w:color="auto"/>
        <w:bottom w:val="none" w:sz="0" w:space="0" w:color="auto"/>
        <w:right w:val="none" w:sz="0" w:space="0" w:color="auto"/>
      </w:divBdr>
    </w:div>
    <w:div w:id="640622972">
      <w:bodyDiv w:val="1"/>
      <w:marLeft w:val="0"/>
      <w:marRight w:val="0"/>
      <w:marTop w:val="0"/>
      <w:marBottom w:val="0"/>
      <w:divBdr>
        <w:top w:val="none" w:sz="0" w:space="0" w:color="auto"/>
        <w:left w:val="none" w:sz="0" w:space="0" w:color="auto"/>
        <w:bottom w:val="none" w:sz="0" w:space="0" w:color="auto"/>
        <w:right w:val="none" w:sz="0" w:space="0" w:color="auto"/>
      </w:divBdr>
    </w:div>
    <w:div w:id="641497143">
      <w:bodyDiv w:val="1"/>
      <w:marLeft w:val="0"/>
      <w:marRight w:val="0"/>
      <w:marTop w:val="0"/>
      <w:marBottom w:val="0"/>
      <w:divBdr>
        <w:top w:val="none" w:sz="0" w:space="0" w:color="auto"/>
        <w:left w:val="none" w:sz="0" w:space="0" w:color="auto"/>
        <w:bottom w:val="none" w:sz="0" w:space="0" w:color="auto"/>
        <w:right w:val="none" w:sz="0" w:space="0" w:color="auto"/>
      </w:divBdr>
      <w:divsChild>
        <w:div w:id="369379017">
          <w:marLeft w:val="0"/>
          <w:marRight w:val="0"/>
          <w:marTop w:val="0"/>
          <w:marBottom w:val="0"/>
          <w:divBdr>
            <w:top w:val="none" w:sz="0" w:space="0" w:color="auto"/>
            <w:left w:val="none" w:sz="0" w:space="0" w:color="auto"/>
            <w:bottom w:val="none" w:sz="0" w:space="0" w:color="auto"/>
            <w:right w:val="none" w:sz="0" w:space="0" w:color="auto"/>
          </w:divBdr>
          <w:divsChild>
            <w:div w:id="176895694">
              <w:marLeft w:val="0"/>
              <w:marRight w:val="0"/>
              <w:marTop w:val="0"/>
              <w:marBottom w:val="0"/>
              <w:divBdr>
                <w:top w:val="none" w:sz="0" w:space="0" w:color="auto"/>
                <w:left w:val="none" w:sz="0" w:space="0" w:color="auto"/>
                <w:bottom w:val="none" w:sz="0" w:space="0" w:color="auto"/>
                <w:right w:val="none" w:sz="0" w:space="0" w:color="auto"/>
              </w:divBdr>
              <w:divsChild>
                <w:div w:id="3871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4477">
      <w:bodyDiv w:val="1"/>
      <w:marLeft w:val="0"/>
      <w:marRight w:val="0"/>
      <w:marTop w:val="0"/>
      <w:marBottom w:val="0"/>
      <w:divBdr>
        <w:top w:val="none" w:sz="0" w:space="0" w:color="auto"/>
        <w:left w:val="none" w:sz="0" w:space="0" w:color="auto"/>
        <w:bottom w:val="none" w:sz="0" w:space="0" w:color="auto"/>
        <w:right w:val="none" w:sz="0" w:space="0" w:color="auto"/>
      </w:divBdr>
    </w:div>
    <w:div w:id="643122383">
      <w:bodyDiv w:val="1"/>
      <w:marLeft w:val="0"/>
      <w:marRight w:val="0"/>
      <w:marTop w:val="0"/>
      <w:marBottom w:val="0"/>
      <w:divBdr>
        <w:top w:val="none" w:sz="0" w:space="0" w:color="auto"/>
        <w:left w:val="none" w:sz="0" w:space="0" w:color="auto"/>
        <w:bottom w:val="none" w:sz="0" w:space="0" w:color="auto"/>
        <w:right w:val="none" w:sz="0" w:space="0" w:color="auto"/>
      </w:divBdr>
    </w:div>
    <w:div w:id="643630890">
      <w:bodyDiv w:val="1"/>
      <w:marLeft w:val="0"/>
      <w:marRight w:val="0"/>
      <w:marTop w:val="0"/>
      <w:marBottom w:val="0"/>
      <w:divBdr>
        <w:top w:val="none" w:sz="0" w:space="0" w:color="auto"/>
        <w:left w:val="none" w:sz="0" w:space="0" w:color="auto"/>
        <w:bottom w:val="none" w:sz="0" w:space="0" w:color="auto"/>
        <w:right w:val="none" w:sz="0" w:space="0" w:color="auto"/>
      </w:divBdr>
    </w:div>
    <w:div w:id="644047526">
      <w:bodyDiv w:val="1"/>
      <w:marLeft w:val="0"/>
      <w:marRight w:val="0"/>
      <w:marTop w:val="0"/>
      <w:marBottom w:val="0"/>
      <w:divBdr>
        <w:top w:val="none" w:sz="0" w:space="0" w:color="auto"/>
        <w:left w:val="none" w:sz="0" w:space="0" w:color="auto"/>
        <w:bottom w:val="none" w:sz="0" w:space="0" w:color="auto"/>
        <w:right w:val="none" w:sz="0" w:space="0" w:color="auto"/>
      </w:divBdr>
    </w:div>
    <w:div w:id="646667505">
      <w:bodyDiv w:val="1"/>
      <w:marLeft w:val="0"/>
      <w:marRight w:val="0"/>
      <w:marTop w:val="0"/>
      <w:marBottom w:val="0"/>
      <w:divBdr>
        <w:top w:val="none" w:sz="0" w:space="0" w:color="auto"/>
        <w:left w:val="none" w:sz="0" w:space="0" w:color="auto"/>
        <w:bottom w:val="none" w:sz="0" w:space="0" w:color="auto"/>
        <w:right w:val="none" w:sz="0" w:space="0" w:color="auto"/>
      </w:divBdr>
    </w:div>
    <w:div w:id="648438703">
      <w:bodyDiv w:val="1"/>
      <w:marLeft w:val="0"/>
      <w:marRight w:val="0"/>
      <w:marTop w:val="0"/>
      <w:marBottom w:val="0"/>
      <w:divBdr>
        <w:top w:val="none" w:sz="0" w:space="0" w:color="auto"/>
        <w:left w:val="none" w:sz="0" w:space="0" w:color="auto"/>
        <w:bottom w:val="none" w:sz="0" w:space="0" w:color="auto"/>
        <w:right w:val="none" w:sz="0" w:space="0" w:color="auto"/>
      </w:divBdr>
    </w:div>
    <w:div w:id="649865575">
      <w:bodyDiv w:val="1"/>
      <w:marLeft w:val="0"/>
      <w:marRight w:val="0"/>
      <w:marTop w:val="0"/>
      <w:marBottom w:val="0"/>
      <w:divBdr>
        <w:top w:val="none" w:sz="0" w:space="0" w:color="auto"/>
        <w:left w:val="none" w:sz="0" w:space="0" w:color="auto"/>
        <w:bottom w:val="none" w:sz="0" w:space="0" w:color="auto"/>
        <w:right w:val="none" w:sz="0" w:space="0" w:color="auto"/>
      </w:divBdr>
    </w:div>
    <w:div w:id="650403307">
      <w:bodyDiv w:val="1"/>
      <w:marLeft w:val="0"/>
      <w:marRight w:val="0"/>
      <w:marTop w:val="0"/>
      <w:marBottom w:val="0"/>
      <w:divBdr>
        <w:top w:val="none" w:sz="0" w:space="0" w:color="auto"/>
        <w:left w:val="none" w:sz="0" w:space="0" w:color="auto"/>
        <w:bottom w:val="none" w:sz="0" w:space="0" w:color="auto"/>
        <w:right w:val="none" w:sz="0" w:space="0" w:color="auto"/>
      </w:divBdr>
    </w:div>
    <w:div w:id="650716855">
      <w:bodyDiv w:val="1"/>
      <w:marLeft w:val="0"/>
      <w:marRight w:val="0"/>
      <w:marTop w:val="0"/>
      <w:marBottom w:val="0"/>
      <w:divBdr>
        <w:top w:val="none" w:sz="0" w:space="0" w:color="auto"/>
        <w:left w:val="none" w:sz="0" w:space="0" w:color="auto"/>
        <w:bottom w:val="none" w:sz="0" w:space="0" w:color="auto"/>
        <w:right w:val="none" w:sz="0" w:space="0" w:color="auto"/>
      </w:divBdr>
    </w:div>
    <w:div w:id="653069318">
      <w:bodyDiv w:val="1"/>
      <w:marLeft w:val="0"/>
      <w:marRight w:val="0"/>
      <w:marTop w:val="0"/>
      <w:marBottom w:val="0"/>
      <w:divBdr>
        <w:top w:val="none" w:sz="0" w:space="0" w:color="auto"/>
        <w:left w:val="none" w:sz="0" w:space="0" w:color="auto"/>
        <w:bottom w:val="none" w:sz="0" w:space="0" w:color="auto"/>
        <w:right w:val="none" w:sz="0" w:space="0" w:color="auto"/>
      </w:divBdr>
    </w:div>
    <w:div w:id="654455955">
      <w:bodyDiv w:val="1"/>
      <w:marLeft w:val="0"/>
      <w:marRight w:val="0"/>
      <w:marTop w:val="0"/>
      <w:marBottom w:val="0"/>
      <w:divBdr>
        <w:top w:val="none" w:sz="0" w:space="0" w:color="auto"/>
        <w:left w:val="none" w:sz="0" w:space="0" w:color="auto"/>
        <w:bottom w:val="none" w:sz="0" w:space="0" w:color="auto"/>
        <w:right w:val="none" w:sz="0" w:space="0" w:color="auto"/>
      </w:divBdr>
    </w:div>
    <w:div w:id="655576342">
      <w:bodyDiv w:val="1"/>
      <w:marLeft w:val="0"/>
      <w:marRight w:val="0"/>
      <w:marTop w:val="0"/>
      <w:marBottom w:val="0"/>
      <w:divBdr>
        <w:top w:val="none" w:sz="0" w:space="0" w:color="auto"/>
        <w:left w:val="none" w:sz="0" w:space="0" w:color="auto"/>
        <w:bottom w:val="none" w:sz="0" w:space="0" w:color="auto"/>
        <w:right w:val="none" w:sz="0" w:space="0" w:color="auto"/>
      </w:divBdr>
    </w:div>
    <w:div w:id="656304392">
      <w:bodyDiv w:val="1"/>
      <w:marLeft w:val="0"/>
      <w:marRight w:val="0"/>
      <w:marTop w:val="0"/>
      <w:marBottom w:val="0"/>
      <w:divBdr>
        <w:top w:val="none" w:sz="0" w:space="0" w:color="auto"/>
        <w:left w:val="none" w:sz="0" w:space="0" w:color="auto"/>
        <w:bottom w:val="none" w:sz="0" w:space="0" w:color="auto"/>
        <w:right w:val="none" w:sz="0" w:space="0" w:color="auto"/>
      </w:divBdr>
    </w:div>
    <w:div w:id="656612641">
      <w:bodyDiv w:val="1"/>
      <w:marLeft w:val="0"/>
      <w:marRight w:val="0"/>
      <w:marTop w:val="0"/>
      <w:marBottom w:val="0"/>
      <w:divBdr>
        <w:top w:val="none" w:sz="0" w:space="0" w:color="auto"/>
        <w:left w:val="none" w:sz="0" w:space="0" w:color="auto"/>
        <w:bottom w:val="none" w:sz="0" w:space="0" w:color="auto"/>
        <w:right w:val="none" w:sz="0" w:space="0" w:color="auto"/>
      </w:divBdr>
    </w:div>
    <w:div w:id="656736368">
      <w:bodyDiv w:val="1"/>
      <w:marLeft w:val="0"/>
      <w:marRight w:val="0"/>
      <w:marTop w:val="0"/>
      <w:marBottom w:val="0"/>
      <w:divBdr>
        <w:top w:val="none" w:sz="0" w:space="0" w:color="auto"/>
        <w:left w:val="none" w:sz="0" w:space="0" w:color="auto"/>
        <w:bottom w:val="none" w:sz="0" w:space="0" w:color="auto"/>
        <w:right w:val="none" w:sz="0" w:space="0" w:color="auto"/>
      </w:divBdr>
    </w:div>
    <w:div w:id="658966237">
      <w:bodyDiv w:val="1"/>
      <w:marLeft w:val="0"/>
      <w:marRight w:val="0"/>
      <w:marTop w:val="0"/>
      <w:marBottom w:val="0"/>
      <w:divBdr>
        <w:top w:val="none" w:sz="0" w:space="0" w:color="auto"/>
        <w:left w:val="none" w:sz="0" w:space="0" w:color="auto"/>
        <w:bottom w:val="none" w:sz="0" w:space="0" w:color="auto"/>
        <w:right w:val="none" w:sz="0" w:space="0" w:color="auto"/>
      </w:divBdr>
    </w:div>
    <w:div w:id="659238093">
      <w:bodyDiv w:val="1"/>
      <w:marLeft w:val="0"/>
      <w:marRight w:val="0"/>
      <w:marTop w:val="0"/>
      <w:marBottom w:val="0"/>
      <w:divBdr>
        <w:top w:val="none" w:sz="0" w:space="0" w:color="auto"/>
        <w:left w:val="none" w:sz="0" w:space="0" w:color="auto"/>
        <w:bottom w:val="none" w:sz="0" w:space="0" w:color="auto"/>
        <w:right w:val="none" w:sz="0" w:space="0" w:color="auto"/>
      </w:divBdr>
    </w:div>
    <w:div w:id="660306236">
      <w:bodyDiv w:val="1"/>
      <w:marLeft w:val="0"/>
      <w:marRight w:val="0"/>
      <w:marTop w:val="0"/>
      <w:marBottom w:val="0"/>
      <w:divBdr>
        <w:top w:val="none" w:sz="0" w:space="0" w:color="auto"/>
        <w:left w:val="none" w:sz="0" w:space="0" w:color="auto"/>
        <w:bottom w:val="none" w:sz="0" w:space="0" w:color="auto"/>
        <w:right w:val="none" w:sz="0" w:space="0" w:color="auto"/>
      </w:divBdr>
    </w:div>
    <w:div w:id="660472548">
      <w:bodyDiv w:val="1"/>
      <w:marLeft w:val="0"/>
      <w:marRight w:val="0"/>
      <w:marTop w:val="0"/>
      <w:marBottom w:val="0"/>
      <w:divBdr>
        <w:top w:val="none" w:sz="0" w:space="0" w:color="auto"/>
        <w:left w:val="none" w:sz="0" w:space="0" w:color="auto"/>
        <w:bottom w:val="none" w:sz="0" w:space="0" w:color="auto"/>
        <w:right w:val="none" w:sz="0" w:space="0" w:color="auto"/>
      </w:divBdr>
    </w:div>
    <w:div w:id="661354005">
      <w:bodyDiv w:val="1"/>
      <w:marLeft w:val="0"/>
      <w:marRight w:val="0"/>
      <w:marTop w:val="0"/>
      <w:marBottom w:val="0"/>
      <w:divBdr>
        <w:top w:val="none" w:sz="0" w:space="0" w:color="auto"/>
        <w:left w:val="none" w:sz="0" w:space="0" w:color="auto"/>
        <w:bottom w:val="none" w:sz="0" w:space="0" w:color="auto"/>
        <w:right w:val="none" w:sz="0" w:space="0" w:color="auto"/>
      </w:divBdr>
    </w:div>
    <w:div w:id="662507469">
      <w:bodyDiv w:val="1"/>
      <w:marLeft w:val="0"/>
      <w:marRight w:val="0"/>
      <w:marTop w:val="0"/>
      <w:marBottom w:val="0"/>
      <w:divBdr>
        <w:top w:val="none" w:sz="0" w:space="0" w:color="auto"/>
        <w:left w:val="none" w:sz="0" w:space="0" w:color="auto"/>
        <w:bottom w:val="none" w:sz="0" w:space="0" w:color="auto"/>
        <w:right w:val="none" w:sz="0" w:space="0" w:color="auto"/>
      </w:divBdr>
    </w:div>
    <w:div w:id="664358753">
      <w:bodyDiv w:val="1"/>
      <w:marLeft w:val="0"/>
      <w:marRight w:val="0"/>
      <w:marTop w:val="0"/>
      <w:marBottom w:val="0"/>
      <w:divBdr>
        <w:top w:val="none" w:sz="0" w:space="0" w:color="auto"/>
        <w:left w:val="none" w:sz="0" w:space="0" w:color="auto"/>
        <w:bottom w:val="none" w:sz="0" w:space="0" w:color="auto"/>
        <w:right w:val="none" w:sz="0" w:space="0" w:color="auto"/>
      </w:divBdr>
    </w:div>
    <w:div w:id="664744886">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66252960">
      <w:bodyDiv w:val="1"/>
      <w:marLeft w:val="0"/>
      <w:marRight w:val="0"/>
      <w:marTop w:val="0"/>
      <w:marBottom w:val="0"/>
      <w:divBdr>
        <w:top w:val="none" w:sz="0" w:space="0" w:color="auto"/>
        <w:left w:val="none" w:sz="0" w:space="0" w:color="auto"/>
        <w:bottom w:val="none" w:sz="0" w:space="0" w:color="auto"/>
        <w:right w:val="none" w:sz="0" w:space="0" w:color="auto"/>
      </w:divBdr>
    </w:div>
    <w:div w:id="670571116">
      <w:bodyDiv w:val="1"/>
      <w:marLeft w:val="0"/>
      <w:marRight w:val="0"/>
      <w:marTop w:val="0"/>
      <w:marBottom w:val="0"/>
      <w:divBdr>
        <w:top w:val="none" w:sz="0" w:space="0" w:color="auto"/>
        <w:left w:val="none" w:sz="0" w:space="0" w:color="auto"/>
        <w:bottom w:val="none" w:sz="0" w:space="0" w:color="auto"/>
        <w:right w:val="none" w:sz="0" w:space="0" w:color="auto"/>
      </w:divBdr>
    </w:div>
    <w:div w:id="671906697">
      <w:bodyDiv w:val="1"/>
      <w:marLeft w:val="0"/>
      <w:marRight w:val="0"/>
      <w:marTop w:val="0"/>
      <w:marBottom w:val="0"/>
      <w:divBdr>
        <w:top w:val="none" w:sz="0" w:space="0" w:color="auto"/>
        <w:left w:val="none" w:sz="0" w:space="0" w:color="auto"/>
        <w:bottom w:val="none" w:sz="0" w:space="0" w:color="auto"/>
        <w:right w:val="none" w:sz="0" w:space="0" w:color="auto"/>
      </w:divBdr>
    </w:div>
    <w:div w:id="673144806">
      <w:bodyDiv w:val="1"/>
      <w:marLeft w:val="0"/>
      <w:marRight w:val="0"/>
      <w:marTop w:val="0"/>
      <w:marBottom w:val="0"/>
      <w:divBdr>
        <w:top w:val="none" w:sz="0" w:space="0" w:color="auto"/>
        <w:left w:val="none" w:sz="0" w:space="0" w:color="auto"/>
        <w:bottom w:val="none" w:sz="0" w:space="0" w:color="auto"/>
        <w:right w:val="none" w:sz="0" w:space="0" w:color="auto"/>
      </w:divBdr>
    </w:div>
    <w:div w:id="675302816">
      <w:bodyDiv w:val="1"/>
      <w:marLeft w:val="0"/>
      <w:marRight w:val="0"/>
      <w:marTop w:val="0"/>
      <w:marBottom w:val="0"/>
      <w:divBdr>
        <w:top w:val="none" w:sz="0" w:space="0" w:color="auto"/>
        <w:left w:val="none" w:sz="0" w:space="0" w:color="auto"/>
        <w:bottom w:val="none" w:sz="0" w:space="0" w:color="auto"/>
        <w:right w:val="none" w:sz="0" w:space="0" w:color="auto"/>
      </w:divBdr>
    </w:div>
    <w:div w:id="67642674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678578578">
      <w:bodyDiv w:val="1"/>
      <w:marLeft w:val="0"/>
      <w:marRight w:val="0"/>
      <w:marTop w:val="0"/>
      <w:marBottom w:val="0"/>
      <w:divBdr>
        <w:top w:val="none" w:sz="0" w:space="0" w:color="auto"/>
        <w:left w:val="none" w:sz="0" w:space="0" w:color="auto"/>
        <w:bottom w:val="none" w:sz="0" w:space="0" w:color="auto"/>
        <w:right w:val="none" w:sz="0" w:space="0" w:color="auto"/>
      </w:divBdr>
    </w:div>
    <w:div w:id="678627838">
      <w:bodyDiv w:val="1"/>
      <w:marLeft w:val="0"/>
      <w:marRight w:val="0"/>
      <w:marTop w:val="0"/>
      <w:marBottom w:val="0"/>
      <w:divBdr>
        <w:top w:val="none" w:sz="0" w:space="0" w:color="auto"/>
        <w:left w:val="none" w:sz="0" w:space="0" w:color="auto"/>
        <w:bottom w:val="none" w:sz="0" w:space="0" w:color="auto"/>
        <w:right w:val="none" w:sz="0" w:space="0" w:color="auto"/>
      </w:divBdr>
    </w:div>
    <w:div w:id="678701371">
      <w:bodyDiv w:val="1"/>
      <w:marLeft w:val="0"/>
      <w:marRight w:val="0"/>
      <w:marTop w:val="0"/>
      <w:marBottom w:val="0"/>
      <w:divBdr>
        <w:top w:val="none" w:sz="0" w:space="0" w:color="auto"/>
        <w:left w:val="none" w:sz="0" w:space="0" w:color="auto"/>
        <w:bottom w:val="none" w:sz="0" w:space="0" w:color="auto"/>
        <w:right w:val="none" w:sz="0" w:space="0" w:color="auto"/>
      </w:divBdr>
    </w:div>
    <w:div w:id="678888980">
      <w:bodyDiv w:val="1"/>
      <w:marLeft w:val="0"/>
      <w:marRight w:val="0"/>
      <w:marTop w:val="0"/>
      <w:marBottom w:val="0"/>
      <w:divBdr>
        <w:top w:val="none" w:sz="0" w:space="0" w:color="auto"/>
        <w:left w:val="none" w:sz="0" w:space="0" w:color="auto"/>
        <w:bottom w:val="none" w:sz="0" w:space="0" w:color="auto"/>
        <w:right w:val="none" w:sz="0" w:space="0" w:color="auto"/>
      </w:divBdr>
    </w:div>
    <w:div w:id="679283380">
      <w:bodyDiv w:val="1"/>
      <w:marLeft w:val="0"/>
      <w:marRight w:val="0"/>
      <w:marTop w:val="0"/>
      <w:marBottom w:val="0"/>
      <w:divBdr>
        <w:top w:val="none" w:sz="0" w:space="0" w:color="auto"/>
        <w:left w:val="none" w:sz="0" w:space="0" w:color="auto"/>
        <w:bottom w:val="none" w:sz="0" w:space="0" w:color="auto"/>
        <w:right w:val="none" w:sz="0" w:space="0" w:color="auto"/>
      </w:divBdr>
    </w:div>
    <w:div w:id="680349901">
      <w:bodyDiv w:val="1"/>
      <w:marLeft w:val="0"/>
      <w:marRight w:val="0"/>
      <w:marTop w:val="0"/>
      <w:marBottom w:val="0"/>
      <w:divBdr>
        <w:top w:val="none" w:sz="0" w:space="0" w:color="auto"/>
        <w:left w:val="none" w:sz="0" w:space="0" w:color="auto"/>
        <w:bottom w:val="none" w:sz="0" w:space="0" w:color="auto"/>
        <w:right w:val="none" w:sz="0" w:space="0" w:color="auto"/>
      </w:divBdr>
    </w:div>
    <w:div w:id="680663776">
      <w:bodyDiv w:val="1"/>
      <w:marLeft w:val="0"/>
      <w:marRight w:val="0"/>
      <w:marTop w:val="0"/>
      <w:marBottom w:val="0"/>
      <w:divBdr>
        <w:top w:val="none" w:sz="0" w:space="0" w:color="auto"/>
        <w:left w:val="none" w:sz="0" w:space="0" w:color="auto"/>
        <w:bottom w:val="none" w:sz="0" w:space="0" w:color="auto"/>
        <w:right w:val="none" w:sz="0" w:space="0" w:color="auto"/>
      </w:divBdr>
    </w:div>
    <w:div w:id="683214105">
      <w:bodyDiv w:val="1"/>
      <w:marLeft w:val="0"/>
      <w:marRight w:val="0"/>
      <w:marTop w:val="0"/>
      <w:marBottom w:val="0"/>
      <w:divBdr>
        <w:top w:val="none" w:sz="0" w:space="0" w:color="auto"/>
        <w:left w:val="none" w:sz="0" w:space="0" w:color="auto"/>
        <w:bottom w:val="none" w:sz="0" w:space="0" w:color="auto"/>
        <w:right w:val="none" w:sz="0" w:space="0" w:color="auto"/>
      </w:divBdr>
    </w:div>
    <w:div w:id="683940622">
      <w:bodyDiv w:val="1"/>
      <w:marLeft w:val="0"/>
      <w:marRight w:val="0"/>
      <w:marTop w:val="0"/>
      <w:marBottom w:val="0"/>
      <w:divBdr>
        <w:top w:val="none" w:sz="0" w:space="0" w:color="auto"/>
        <w:left w:val="none" w:sz="0" w:space="0" w:color="auto"/>
        <w:bottom w:val="none" w:sz="0" w:space="0" w:color="auto"/>
        <w:right w:val="none" w:sz="0" w:space="0" w:color="auto"/>
      </w:divBdr>
    </w:div>
    <w:div w:id="686978781">
      <w:bodyDiv w:val="1"/>
      <w:marLeft w:val="0"/>
      <w:marRight w:val="0"/>
      <w:marTop w:val="0"/>
      <w:marBottom w:val="0"/>
      <w:divBdr>
        <w:top w:val="none" w:sz="0" w:space="0" w:color="auto"/>
        <w:left w:val="none" w:sz="0" w:space="0" w:color="auto"/>
        <w:bottom w:val="none" w:sz="0" w:space="0" w:color="auto"/>
        <w:right w:val="none" w:sz="0" w:space="0" w:color="auto"/>
      </w:divBdr>
    </w:div>
    <w:div w:id="687682693">
      <w:bodyDiv w:val="1"/>
      <w:marLeft w:val="0"/>
      <w:marRight w:val="0"/>
      <w:marTop w:val="0"/>
      <w:marBottom w:val="0"/>
      <w:divBdr>
        <w:top w:val="none" w:sz="0" w:space="0" w:color="auto"/>
        <w:left w:val="none" w:sz="0" w:space="0" w:color="auto"/>
        <w:bottom w:val="none" w:sz="0" w:space="0" w:color="auto"/>
        <w:right w:val="none" w:sz="0" w:space="0" w:color="auto"/>
      </w:divBdr>
    </w:div>
    <w:div w:id="688068033">
      <w:bodyDiv w:val="1"/>
      <w:marLeft w:val="0"/>
      <w:marRight w:val="0"/>
      <w:marTop w:val="0"/>
      <w:marBottom w:val="0"/>
      <w:divBdr>
        <w:top w:val="none" w:sz="0" w:space="0" w:color="auto"/>
        <w:left w:val="none" w:sz="0" w:space="0" w:color="auto"/>
        <w:bottom w:val="none" w:sz="0" w:space="0" w:color="auto"/>
        <w:right w:val="none" w:sz="0" w:space="0" w:color="auto"/>
      </w:divBdr>
    </w:div>
    <w:div w:id="690839914">
      <w:bodyDiv w:val="1"/>
      <w:marLeft w:val="0"/>
      <w:marRight w:val="0"/>
      <w:marTop w:val="0"/>
      <w:marBottom w:val="0"/>
      <w:divBdr>
        <w:top w:val="none" w:sz="0" w:space="0" w:color="auto"/>
        <w:left w:val="none" w:sz="0" w:space="0" w:color="auto"/>
        <w:bottom w:val="none" w:sz="0" w:space="0" w:color="auto"/>
        <w:right w:val="none" w:sz="0" w:space="0" w:color="auto"/>
      </w:divBdr>
    </w:div>
    <w:div w:id="690954734">
      <w:bodyDiv w:val="1"/>
      <w:marLeft w:val="0"/>
      <w:marRight w:val="0"/>
      <w:marTop w:val="0"/>
      <w:marBottom w:val="0"/>
      <w:divBdr>
        <w:top w:val="none" w:sz="0" w:space="0" w:color="auto"/>
        <w:left w:val="none" w:sz="0" w:space="0" w:color="auto"/>
        <w:bottom w:val="none" w:sz="0" w:space="0" w:color="auto"/>
        <w:right w:val="none" w:sz="0" w:space="0" w:color="auto"/>
      </w:divBdr>
    </w:div>
    <w:div w:id="691301058">
      <w:bodyDiv w:val="1"/>
      <w:marLeft w:val="0"/>
      <w:marRight w:val="0"/>
      <w:marTop w:val="0"/>
      <w:marBottom w:val="0"/>
      <w:divBdr>
        <w:top w:val="none" w:sz="0" w:space="0" w:color="auto"/>
        <w:left w:val="none" w:sz="0" w:space="0" w:color="auto"/>
        <w:bottom w:val="none" w:sz="0" w:space="0" w:color="auto"/>
        <w:right w:val="none" w:sz="0" w:space="0" w:color="auto"/>
      </w:divBdr>
    </w:div>
    <w:div w:id="692340425">
      <w:bodyDiv w:val="1"/>
      <w:marLeft w:val="0"/>
      <w:marRight w:val="0"/>
      <w:marTop w:val="0"/>
      <w:marBottom w:val="0"/>
      <w:divBdr>
        <w:top w:val="none" w:sz="0" w:space="0" w:color="auto"/>
        <w:left w:val="none" w:sz="0" w:space="0" w:color="auto"/>
        <w:bottom w:val="none" w:sz="0" w:space="0" w:color="auto"/>
        <w:right w:val="none" w:sz="0" w:space="0" w:color="auto"/>
      </w:divBdr>
    </w:div>
    <w:div w:id="692608128">
      <w:bodyDiv w:val="1"/>
      <w:marLeft w:val="0"/>
      <w:marRight w:val="0"/>
      <w:marTop w:val="0"/>
      <w:marBottom w:val="0"/>
      <w:divBdr>
        <w:top w:val="none" w:sz="0" w:space="0" w:color="auto"/>
        <w:left w:val="none" w:sz="0" w:space="0" w:color="auto"/>
        <w:bottom w:val="none" w:sz="0" w:space="0" w:color="auto"/>
        <w:right w:val="none" w:sz="0" w:space="0" w:color="auto"/>
      </w:divBdr>
    </w:div>
    <w:div w:id="692611417">
      <w:bodyDiv w:val="1"/>
      <w:marLeft w:val="0"/>
      <w:marRight w:val="0"/>
      <w:marTop w:val="0"/>
      <w:marBottom w:val="0"/>
      <w:divBdr>
        <w:top w:val="none" w:sz="0" w:space="0" w:color="auto"/>
        <w:left w:val="none" w:sz="0" w:space="0" w:color="auto"/>
        <w:bottom w:val="none" w:sz="0" w:space="0" w:color="auto"/>
        <w:right w:val="none" w:sz="0" w:space="0" w:color="auto"/>
      </w:divBdr>
    </w:div>
    <w:div w:id="694886069">
      <w:bodyDiv w:val="1"/>
      <w:marLeft w:val="0"/>
      <w:marRight w:val="0"/>
      <w:marTop w:val="0"/>
      <w:marBottom w:val="0"/>
      <w:divBdr>
        <w:top w:val="none" w:sz="0" w:space="0" w:color="auto"/>
        <w:left w:val="none" w:sz="0" w:space="0" w:color="auto"/>
        <w:bottom w:val="none" w:sz="0" w:space="0" w:color="auto"/>
        <w:right w:val="none" w:sz="0" w:space="0" w:color="auto"/>
      </w:divBdr>
    </w:div>
    <w:div w:id="694892566">
      <w:bodyDiv w:val="1"/>
      <w:marLeft w:val="0"/>
      <w:marRight w:val="0"/>
      <w:marTop w:val="0"/>
      <w:marBottom w:val="0"/>
      <w:divBdr>
        <w:top w:val="none" w:sz="0" w:space="0" w:color="auto"/>
        <w:left w:val="none" w:sz="0" w:space="0" w:color="auto"/>
        <w:bottom w:val="none" w:sz="0" w:space="0" w:color="auto"/>
        <w:right w:val="none" w:sz="0" w:space="0" w:color="auto"/>
      </w:divBdr>
    </w:div>
    <w:div w:id="695160856">
      <w:bodyDiv w:val="1"/>
      <w:marLeft w:val="0"/>
      <w:marRight w:val="0"/>
      <w:marTop w:val="0"/>
      <w:marBottom w:val="0"/>
      <w:divBdr>
        <w:top w:val="none" w:sz="0" w:space="0" w:color="auto"/>
        <w:left w:val="none" w:sz="0" w:space="0" w:color="auto"/>
        <w:bottom w:val="none" w:sz="0" w:space="0" w:color="auto"/>
        <w:right w:val="none" w:sz="0" w:space="0" w:color="auto"/>
      </w:divBdr>
    </w:div>
    <w:div w:id="695427598">
      <w:bodyDiv w:val="1"/>
      <w:marLeft w:val="0"/>
      <w:marRight w:val="0"/>
      <w:marTop w:val="0"/>
      <w:marBottom w:val="0"/>
      <w:divBdr>
        <w:top w:val="none" w:sz="0" w:space="0" w:color="auto"/>
        <w:left w:val="none" w:sz="0" w:space="0" w:color="auto"/>
        <w:bottom w:val="none" w:sz="0" w:space="0" w:color="auto"/>
        <w:right w:val="none" w:sz="0" w:space="0" w:color="auto"/>
      </w:divBdr>
    </w:div>
    <w:div w:id="695666608">
      <w:bodyDiv w:val="1"/>
      <w:marLeft w:val="0"/>
      <w:marRight w:val="0"/>
      <w:marTop w:val="0"/>
      <w:marBottom w:val="0"/>
      <w:divBdr>
        <w:top w:val="none" w:sz="0" w:space="0" w:color="auto"/>
        <w:left w:val="none" w:sz="0" w:space="0" w:color="auto"/>
        <w:bottom w:val="none" w:sz="0" w:space="0" w:color="auto"/>
        <w:right w:val="none" w:sz="0" w:space="0" w:color="auto"/>
      </w:divBdr>
    </w:div>
    <w:div w:id="696076803">
      <w:bodyDiv w:val="1"/>
      <w:marLeft w:val="0"/>
      <w:marRight w:val="0"/>
      <w:marTop w:val="0"/>
      <w:marBottom w:val="0"/>
      <w:divBdr>
        <w:top w:val="none" w:sz="0" w:space="0" w:color="auto"/>
        <w:left w:val="none" w:sz="0" w:space="0" w:color="auto"/>
        <w:bottom w:val="none" w:sz="0" w:space="0" w:color="auto"/>
        <w:right w:val="none" w:sz="0" w:space="0" w:color="auto"/>
      </w:divBdr>
    </w:div>
    <w:div w:id="699088730">
      <w:bodyDiv w:val="1"/>
      <w:marLeft w:val="0"/>
      <w:marRight w:val="0"/>
      <w:marTop w:val="0"/>
      <w:marBottom w:val="0"/>
      <w:divBdr>
        <w:top w:val="none" w:sz="0" w:space="0" w:color="auto"/>
        <w:left w:val="none" w:sz="0" w:space="0" w:color="auto"/>
        <w:bottom w:val="none" w:sz="0" w:space="0" w:color="auto"/>
        <w:right w:val="none" w:sz="0" w:space="0" w:color="auto"/>
      </w:divBdr>
    </w:div>
    <w:div w:id="699404985">
      <w:bodyDiv w:val="1"/>
      <w:marLeft w:val="0"/>
      <w:marRight w:val="0"/>
      <w:marTop w:val="0"/>
      <w:marBottom w:val="0"/>
      <w:divBdr>
        <w:top w:val="none" w:sz="0" w:space="0" w:color="auto"/>
        <w:left w:val="none" w:sz="0" w:space="0" w:color="auto"/>
        <w:bottom w:val="none" w:sz="0" w:space="0" w:color="auto"/>
        <w:right w:val="none" w:sz="0" w:space="0" w:color="auto"/>
      </w:divBdr>
    </w:div>
    <w:div w:id="699864518">
      <w:bodyDiv w:val="1"/>
      <w:marLeft w:val="0"/>
      <w:marRight w:val="0"/>
      <w:marTop w:val="0"/>
      <w:marBottom w:val="0"/>
      <w:divBdr>
        <w:top w:val="none" w:sz="0" w:space="0" w:color="auto"/>
        <w:left w:val="none" w:sz="0" w:space="0" w:color="auto"/>
        <w:bottom w:val="none" w:sz="0" w:space="0" w:color="auto"/>
        <w:right w:val="none" w:sz="0" w:space="0" w:color="auto"/>
      </w:divBdr>
    </w:div>
    <w:div w:id="700283813">
      <w:bodyDiv w:val="1"/>
      <w:marLeft w:val="0"/>
      <w:marRight w:val="0"/>
      <w:marTop w:val="0"/>
      <w:marBottom w:val="0"/>
      <w:divBdr>
        <w:top w:val="none" w:sz="0" w:space="0" w:color="auto"/>
        <w:left w:val="none" w:sz="0" w:space="0" w:color="auto"/>
        <w:bottom w:val="none" w:sz="0" w:space="0" w:color="auto"/>
        <w:right w:val="none" w:sz="0" w:space="0" w:color="auto"/>
      </w:divBdr>
    </w:div>
    <w:div w:id="701976334">
      <w:bodyDiv w:val="1"/>
      <w:marLeft w:val="0"/>
      <w:marRight w:val="0"/>
      <w:marTop w:val="0"/>
      <w:marBottom w:val="0"/>
      <w:divBdr>
        <w:top w:val="none" w:sz="0" w:space="0" w:color="auto"/>
        <w:left w:val="none" w:sz="0" w:space="0" w:color="auto"/>
        <w:bottom w:val="none" w:sz="0" w:space="0" w:color="auto"/>
        <w:right w:val="none" w:sz="0" w:space="0" w:color="auto"/>
      </w:divBdr>
    </w:div>
    <w:div w:id="702290835">
      <w:bodyDiv w:val="1"/>
      <w:marLeft w:val="0"/>
      <w:marRight w:val="0"/>
      <w:marTop w:val="0"/>
      <w:marBottom w:val="0"/>
      <w:divBdr>
        <w:top w:val="none" w:sz="0" w:space="0" w:color="auto"/>
        <w:left w:val="none" w:sz="0" w:space="0" w:color="auto"/>
        <w:bottom w:val="none" w:sz="0" w:space="0" w:color="auto"/>
        <w:right w:val="none" w:sz="0" w:space="0" w:color="auto"/>
      </w:divBdr>
    </w:div>
    <w:div w:id="702677052">
      <w:bodyDiv w:val="1"/>
      <w:marLeft w:val="0"/>
      <w:marRight w:val="0"/>
      <w:marTop w:val="0"/>
      <w:marBottom w:val="0"/>
      <w:divBdr>
        <w:top w:val="none" w:sz="0" w:space="0" w:color="auto"/>
        <w:left w:val="none" w:sz="0" w:space="0" w:color="auto"/>
        <w:bottom w:val="none" w:sz="0" w:space="0" w:color="auto"/>
        <w:right w:val="none" w:sz="0" w:space="0" w:color="auto"/>
      </w:divBdr>
    </w:div>
    <w:div w:id="704790095">
      <w:bodyDiv w:val="1"/>
      <w:marLeft w:val="0"/>
      <w:marRight w:val="0"/>
      <w:marTop w:val="0"/>
      <w:marBottom w:val="0"/>
      <w:divBdr>
        <w:top w:val="none" w:sz="0" w:space="0" w:color="auto"/>
        <w:left w:val="none" w:sz="0" w:space="0" w:color="auto"/>
        <w:bottom w:val="none" w:sz="0" w:space="0" w:color="auto"/>
        <w:right w:val="none" w:sz="0" w:space="0" w:color="auto"/>
      </w:divBdr>
    </w:div>
    <w:div w:id="705299448">
      <w:bodyDiv w:val="1"/>
      <w:marLeft w:val="0"/>
      <w:marRight w:val="0"/>
      <w:marTop w:val="0"/>
      <w:marBottom w:val="0"/>
      <w:divBdr>
        <w:top w:val="none" w:sz="0" w:space="0" w:color="auto"/>
        <w:left w:val="none" w:sz="0" w:space="0" w:color="auto"/>
        <w:bottom w:val="none" w:sz="0" w:space="0" w:color="auto"/>
        <w:right w:val="none" w:sz="0" w:space="0" w:color="auto"/>
      </w:divBdr>
    </w:div>
    <w:div w:id="706226176">
      <w:bodyDiv w:val="1"/>
      <w:marLeft w:val="0"/>
      <w:marRight w:val="0"/>
      <w:marTop w:val="0"/>
      <w:marBottom w:val="0"/>
      <w:divBdr>
        <w:top w:val="none" w:sz="0" w:space="0" w:color="auto"/>
        <w:left w:val="none" w:sz="0" w:space="0" w:color="auto"/>
        <w:bottom w:val="none" w:sz="0" w:space="0" w:color="auto"/>
        <w:right w:val="none" w:sz="0" w:space="0" w:color="auto"/>
      </w:divBdr>
    </w:div>
    <w:div w:id="706754936">
      <w:bodyDiv w:val="1"/>
      <w:marLeft w:val="0"/>
      <w:marRight w:val="0"/>
      <w:marTop w:val="0"/>
      <w:marBottom w:val="0"/>
      <w:divBdr>
        <w:top w:val="none" w:sz="0" w:space="0" w:color="auto"/>
        <w:left w:val="none" w:sz="0" w:space="0" w:color="auto"/>
        <w:bottom w:val="none" w:sz="0" w:space="0" w:color="auto"/>
        <w:right w:val="none" w:sz="0" w:space="0" w:color="auto"/>
      </w:divBdr>
    </w:div>
    <w:div w:id="708338655">
      <w:bodyDiv w:val="1"/>
      <w:marLeft w:val="0"/>
      <w:marRight w:val="0"/>
      <w:marTop w:val="0"/>
      <w:marBottom w:val="0"/>
      <w:divBdr>
        <w:top w:val="none" w:sz="0" w:space="0" w:color="auto"/>
        <w:left w:val="none" w:sz="0" w:space="0" w:color="auto"/>
        <w:bottom w:val="none" w:sz="0" w:space="0" w:color="auto"/>
        <w:right w:val="none" w:sz="0" w:space="0" w:color="auto"/>
      </w:divBdr>
    </w:div>
    <w:div w:id="709064860">
      <w:bodyDiv w:val="1"/>
      <w:marLeft w:val="0"/>
      <w:marRight w:val="0"/>
      <w:marTop w:val="0"/>
      <w:marBottom w:val="0"/>
      <w:divBdr>
        <w:top w:val="none" w:sz="0" w:space="0" w:color="auto"/>
        <w:left w:val="none" w:sz="0" w:space="0" w:color="auto"/>
        <w:bottom w:val="none" w:sz="0" w:space="0" w:color="auto"/>
        <w:right w:val="none" w:sz="0" w:space="0" w:color="auto"/>
      </w:divBdr>
    </w:div>
    <w:div w:id="709690764">
      <w:bodyDiv w:val="1"/>
      <w:marLeft w:val="0"/>
      <w:marRight w:val="0"/>
      <w:marTop w:val="0"/>
      <w:marBottom w:val="0"/>
      <w:divBdr>
        <w:top w:val="none" w:sz="0" w:space="0" w:color="auto"/>
        <w:left w:val="none" w:sz="0" w:space="0" w:color="auto"/>
        <w:bottom w:val="none" w:sz="0" w:space="0" w:color="auto"/>
        <w:right w:val="none" w:sz="0" w:space="0" w:color="auto"/>
      </w:divBdr>
    </w:div>
    <w:div w:id="709958711">
      <w:bodyDiv w:val="1"/>
      <w:marLeft w:val="0"/>
      <w:marRight w:val="0"/>
      <w:marTop w:val="0"/>
      <w:marBottom w:val="0"/>
      <w:divBdr>
        <w:top w:val="none" w:sz="0" w:space="0" w:color="auto"/>
        <w:left w:val="none" w:sz="0" w:space="0" w:color="auto"/>
        <w:bottom w:val="none" w:sz="0" w:space="0" w:color="auto"/>
        <w:right w:val="none" w:sz="0" w:space="0" w:color="auto"/>
      </w:divBdr>
    </w:div>
    <w:div w:id="712775675">
      <w:bodyDiv w:val="1"/>
      <w:marLeft w:val="0"/>
      <w:marRight w:val="0"/>
      <w:marTop w:val="0"/>
      <w:marBottom w:val="0"/>
      <w:divBdr>
        <w:top w:val="none" w:sz="0" w:space="0" w:color="auto"/>
        <w:left w:val="none" w:sz="0" w:space="0" w:color="auto"/>
        <w:bottom w:val="none" w:sz="0" w:space="0" w:color="auto"/>
        <w:right w:val="none" w:sz="0" w:space="0" w:color="auto"/>
      </w:divBdr>
    </w:div>
    <w:div w:id="713430679">
      <w:bodyDiv w:val="1"/>
      <w:marLeft w:val="0"/>
      <w:marRight w:val="0"/>
      <w:marTop w:val="0"/>
      <w:marBottom w:val="0"/>
      <w:divBdr>
        <w:top w:val="none" w:sz="0" w:space="0" w:color="auto"/>
        <w:left w:val="none" w:sz="0" w:space="0" w:color="auto"/>
        <w:bottom w:val="none" w:sz="0" w:space="0" w:color="auto"/>
        <w:right w:val="none" w:sz="0" w:space="0" w:color="auto"/>
      </w:divBdr>
    </w:div>
    <w:div w:id="715467971">
      <w:bodyDiv w:val="1"/>
      <w:marLeft w:val="0"/>
      <w:marRight w:val="0"/>
      <w:marTop w:val="0"/>
      <w:marBottom w:val="0"/>
      <w:divBdr>
        <w:top w:val="none" w:sz="0" w:space="0" w:color="auto"/>
        <w:left w:val="none" w:sz="0" w:space="0" w:color="auto"/>
        <w:bottom w:val="none" w:sz="0" w:space="0" w:color="auto"/>
        <w:right w:val="none" w:sz="0" w:space="0" w:color="auto"/>
      </w:divBdr>
    </w:div>
    <w:div w:id="716778894">
      <w:bodyDiv w:val="1"/>
      <w:marLeft w:val="0"/>
      <w:marRight w:val="0"/>
      <w:marTop w:val="0"/>
      <w:marBottom w:val="0"/>
      <w:divBdr>
        <w:top w:val="none" w:sz="0" w:space="0" w:color="auto"/>
        <w:left w:val="none" w:sz="0" w:space="0" w:color="auto"/>
        <w:bottom w:val="none" w:sz="0" w:space="0" w:color="auto"/>
        <w:right w:val="none" w:sz="0" w:space="0" w:color="auto"/>
      </w:divBdr>
    </w:div>
    <w:div w:id="718434793">
      <w:bodyDiv w:val="1"/>
      <w:marLeft w:val="0"/>
      <w:marRight w:val="0"/>
      <w:marTop w:val="0"/>
      <w:marBottom w:val="0"/>
      <w:divBdr>
        <w:top w:val="none" w:sz="0" w:space="0" w:color="auto"/>
        <w:left w:val="none" w:sz="0" w:space="0" w:color="auto"/>
        <w:bottom w:val="none" w:sz="0" w:space="0" w:color="auto"/>
        <w:right w:val="none" w:sz="0" w:space="0" w:color="auto"/>
      </w:divBdr>
    </w:div>
    <w:div w:id="719355770">
      <w:bodyDiv w:val="1"/>
      <w:marLeft w:val="0"/>
      <w:marRight w:val="0"/>
      <w:marTop w:val="0"/>
      <w:marBottom w:val="0"/>
      <w:divBdr>
        <w:top w:val="none" w:sz="0" w:space="0" w:color="auto"/>
        <w:left w:val="none" w:sz="0" w:space="0" w:color="auto"/>
        <w:bottom w:val="none" w:sz="0" w:space="0" w:color="auto"/>
        <w:right w:val="none" w:sz="0" w:space="0" w:color="auto"/>
      </w:divBdr>
    </w:div>
    <w:div w:id="719548958">
      <w:bodyDiv w:val="1"/>
      <w:marLeft w:val="0"/>
      <w:marRight w:val="0"/>
      <w:marTop w:val="0"/>
      <w:marBottom w:val="0"/>
      <w:divBdr>
        <w:top w:val="none" w:sz="0" w:space="0" w:color="auto"/>
        <w:left w:val="none" w:sz="0" w:space="0" w:color="auto"/>
        <w:bottom w:val="none" w:sz="0" w:space="0" w:color="auto"/>
        <w:right w:val="none" w:sz="0" w:space="0" w:color="auto"/>
      </w:divBdr>
    </w:div>
    <w:div w:id="720330387">
      <w:bodyDiv w:val="1"/>
      <w:marLeft w:val="0"/>
      <w:marRight w:val="0"/>
      <w:marTop w:val="0"/>
      <w:marBottom w:val="0"/>
      <w:divBdr>
        <w:top w:val="none" w:sz="0" w:space="0" w:color="auto"/>
        <w:left w:val="none" w:sz="0" w:space="0" w:color="auto"/>
        <w:bottom w:val="none" w:sz="0" w:space="0" w:color="auto"/>
        <w:right w:val="none" w:sz="0" w:space="0" w:color="auto"/>
      </w:divBdr>
    </w:div>
    <w:div w:id="720597463">
      <w:bodyDiv w:val="1"/>
      <w:marLeft w:val="0"/>
      <w:marRight w:val="0"/>
      <w:marTop w:val="0"/>
      <w:marBottom w:val="0"/>
      <w:divBdr>
        <w:top w:val="none" w:sz="0" w:space="0" w:color="auto"/>
        <w:left w:val="none" w:sz="0" w:space="0" w:color="auto"/>
        <w:bottom w:val="none" w:sz="0" w:space="0" w:color="auto"/>
        <w:right w:val="none" w:sz="0" w:space="0" w:color="auto"/>
      </w:divBdr>
    </w:div>
    <w:div w:id="723332602">
      <w:bodyDiv w:val="1"/>
      <w:marLeft w:val="0"/>
      <w:marRight w:val="0"/>
      <w:marTop w:val="0"/>
      <w:marBottom w:val="0"/>
      <w:divBdr>
        <w:top w:val="none" w:sz="0" w:space="0" w:color="auto"/>
        <w:left w:val="none" w:sz="0" w:space="0" w:color="auto"/>
        <w:bottom w:val="none" w:sz="0" w:space="0" w:color="auto"/>
        <w:right w:val="none" w:sz="0" w:space="0" w:color="auto"/>
      </w:divBdr>
    </w:div>
    <w:div w:id="724572257">
      <w:bodyDiv w:val="1"/>
      <w:marLeft w:val="0"/>
      <w:marRight w:val="0"/>
      <w:marTop w:val="0"/>
      <w:marBottom w:val="0"/>
      <w:divBdr>
        <w:top w:val="none" w:sz="0" w:space="0" w:color="auto"/>
        <w:left w:val="none" w:sz="0" w:space="0" w:color="auto"/>
        <w:bottom w:val="none" w:sz="0" w:space="0" w:color="auto"/>
        <w:right w:val="none" w:sz="0" w:space="0" w:color="auto"/>
      </w:divBdr>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28457631">
      <w:bodyDiv w:val="1"/>
      <w:marLeft w:val="0"/>
      <w:marRight w:val="0"/>
      <w:marTop w:val="0"/>
      <w:marBottom w:val="0"/>
      <w:divBdr>
        <w:top w:val="none" w:sz="0" w:space="0" w:color="auto"/>
        <w:left w:val="none" w:sz="0" w:space="0" w:color="auto"/>
        <w:bottom w:val="none" w:sz="0" w:space="0" w:color="auto"/>
        <w:right w:val="none" w:sz="0" w:space="0" w:color="auto"/>
      </w:divBdr>
    </w:div>
    <w:div w:id="728655484">
      <w:bodyDiv w:val="1"/>
      <w:marLeft w:val="0"/>
      <w:marRight w:val="0"/>
      <w:marTop w:val="0"/>
      <w:marBottom w:val="0"/>
      <w:divBdr>
        <w:top w:val="none" w:sz="0" w:space="0" w:color="auto"/>
        <w:left w:val="none" w:sz="0" w:space="0" w:color="auto"/>
        <w:bottom w:val="none" w:sz="0" w:space="0" w:color="auto"/>
        <w:right w:val="none" w:sz="0" w:space="0" w:color="auto"/>
      </w:divBdr>
    </w:div>
    <w:div w:id="731464703">
      <w:bodyDiv w:val="1"/>
      <w:marLeft w:val="0"/>
      <w:marRight w:val="0"/>
      <w:marTop w:val="0"/>
      <w:marBottom w:val="0"/>
      <w:divBdr>
        <w:top w:val="none" w:sz="0" w:space="0" w:color="auto"/>
        <w:left w:val="none" w:sz="0" w:space="0" w:color="auto"/>
        <w:bottom w:val="none" w:sz="0" w:space="0" w:color="auto"/>
        <w:right w:val="none" w:sz="0" w:space="0" w:color="auto"/>
      </w:divBdr>
    </w:div>
    <w:div w:id="732895810">
      <w:bodyDiv w:val="1"/>
      <w:marLeft w:val="0"/>
      <w:marRight w:val="0"/>
      <w:marTop w:val="0"/>
      <w:marBottom w:val="0"/>
      <w:divBdr>
        <w:top w:val="none" w:sz="0" w:space="0" w:color="auto"/>
        <w:left w:val="none" w:sz="0" w:space="0" w:color="auto"/>
        <w:bottom w:val="none" w:sz="0" w:space="0" w:color="auto"/>
        <w:right w:val="none" w:sz="0" w:space="0" w:color="auto"/>
      </w:divBdr>
    </w:div>
    <w:div w:id="734621661">
      <w:bodyDiv w:val="1"/>
      <w:marLeft w:val="0"/>
      <w:marRight w:val="0"/>
      <w:marTop w:val="0"/>
      <w:marBottom w:val="0"/>
      <w:divBdr>
        <w:top w:val="none" w:sz="0" w:space="0" w:color="auto"/>
        <w:left w:val="none" w:sz="0" w:space="0" w:color="auto"/>
        <w:bottom w:val="none" w:sz="0" w:space="0" w:color="auto"/>
        <w:right w:val="none" w:sz="0" w:space="0" w:color="auto"/>
      </w:divBdr>
    </w:div>
    <w:div w:id="734932403">
      <w:bodyDiv w:val="1"/>
      <w:marLeft w:val="0"/>
      <w:marRight w:val="0"/>
      <w:marTop w:val="0"/>
      <w:marBottom w:val="0"/>
      <w:divBdr>
        <w:top w:val="none" w:sz="0" w:space="0" w:color="auto"/>
        <w:left w:val="none" w:sz="0" w:space="0" w:color="auto"/>
        <w:bottom w:val="none" w:sz="0" w:space="0" w:color="auto"/>
        <w:right w:val="none" w:sz="0" w:space="0" w:color="auto"/>
      </w:divBdr>
    </w:div>
    <w:div w:id="735856590">
      <w:bodyDiv w:val="1"/>
      <w:marLeft w:val="0"/>
      <w:marRight w:val="0"/>
      <w:marTop w:val="0"/>
      <w:marBottom w:val="0"/>
      <w:divBdr>
        <w:top w:val="none" w:sz="0" w:space="0" w:color="auto"/>
        <w:left w:val="none" w:sz="0" w:space="0" w:color="auto"/>
        <w:bottom w:val="none" w:sz="0" w:space="0" w:color="auto"/>
        <w:right w:val="none" w:sz="0" w:space="0" w:color="auto"/>
      </w:divBdr>
    </w:div>
    <w:div w:id="736901495">
      <w:bodyDiv w:val="1"/>
      <w:marLeft w:val="0"/>
      <w:marRight w:val="0"/>
      <w:marTop w:val="0"/>
      <w:marBottom w:val="0"/>
      <w:divBdr>
        <w:top w:val="none" w:sz="0" w:space="0" w:color="auto"/>
        <w:left w:val="none" w:sz="0" w:space="0" w:color="auto"/>
        <w:bottom w:val="none" w:sz="0" w:space="0" w:color="auto"/>
        <w:right w:val="none" w:sz="0" w:space="0" w:color="auto"/>
      </w:divBdr>
    </w:div>
    <w:div w:id="737552475">
      <w:bodyDiv w:val="1"/>
      <w:marLeft w:val="0"/>
      <w:marRight w:val="0"/>
      <w:marTop w:val="0"/>
      <w:marBottom w:val="0"/>
      <w:divBdr>
        <w:top w:val="none" w:sz="0" w:space="0" w:color="auto"/>
        <w:left w:val="none" w:sz="0" w:space="0" w:color="auto"/>
        <w:bottom w:val="none" w:sz="0" w:space="0" w:color="auto"/>
        <w:right w:val="none" w:sz="0" w:space="0" w:color="auto"/>
      </w:divBdr>
    </w:div>
    <w:div w:id="737751697">
      <w:bodyDiv w:val="1"/>
      <w:marLeft w:val="0"/>
      <w:marRight w:val="0"/>
      <w:marTop w:val="0"/>
      <w:marBottom w:val="0"/>
      <w:divBdr>
        <w:top w:val="none" w:sz="0" w:space="0" w:color="auto"/>
        <w:left w:val="none" w:sz="0" w:space="0" w:color="auto"/>
        <w:bottom w:val="none" w:sz="0" w:space="0" w:color="auto"/>
        <w:right w:val="none" w:sz="0" w:space="0" w:color="auto"/>
      </w:divBdr>
    </w:div>
    <w:div w:id="737820828">
      <w:bodyDiv w:val="1"/>
      <w:marLeft w:val="0"/>
      <w:marRight w:val="0"/>
      <w:marTop w:val="0"/>
      <w:marBottom w:val="0"/>
      <w:divBdr>
        <w:top w:val="none" w:sz="0" w:space="0" w:color="auto"/>
        <w:left w:val="none" w:sz="0" w:space="0" w:color="auto"/>
        <w:bottom w:val="none" w:sz="0" w:space="0" w:color="auto"/>
        <w:right w:val="none" w:sz="0" w:space="0" w:color="auto"/>
      </w:divBdr>
    </w:div>
    <w:div w:id="739517483">
      <w:bodyDiv w:val="1"/>
      <w:marLeft w:val="0"/>
      <w:marRight w:val="0"/>
      <w:marTop w:val="0"/>
      <w:marBottom w:val="0"/>
      <w:divBdr>
        <w:top w:val="none" w:sz="0" w:space="0" w:color="auto"/>
        <w:left w:val="none" w:sz="0" w:space="0" w:color="auto"/>
        <w:bottom w:val="none" w:sz="0" w:space="0" w:color="auto"/>
        <w:right w:val="none" w:sz="0" w:space="0" w:color="auto"/>
      </w:divBdr>
    </w:div>
    <w:div w:id="739642133">
      <w:bodyDiv w:val="1"/>
      <w:marLeft w:val="0"/>
      <w:marRight w:val="0"/>
      <w:marTop w:val="0"/>
      <w:marBottom w:val="0"/>
      <w:divBdr>
        <w:top w:val="none" w:sz="0" w:space="0" w:color="auto"/>
        <w:left w:val="none" w:sz="0" w:space="0" w:color="auto"/>
        <w:bottom w:val="none" w:sz="0" w:space="0" w:color="auto"/>
        <w:right w:val="none" w:sz="0" w:space="0" w:color="auto"/>
      </w:divBdr>
    </w:div>
    <w:div w:id="742290181">
      <w:bodyDiv w:val="1"/>
      <w:marLeft w:val="0"/>
      <w:marRight w:val="0"/>
      <w:marTop w:val="0"/>
      <w:marBottom w:val="0"/>
      <w:divBdr>
        <w:top w:val="none" w:sz="0" w:space="0" w:color="auto"/>
        <w:left w:val="none" w:sz="0" w:space="0" w:color="auto"/>
        <w:bottom w:val="none" w:sz="0" w:space="0" w:color="auto"/>
        <w:right w:val="none" w:sz="0" w:space="0" w:color="auto"/>
      </w:divBdr>
    </w:div>
    <w:div w:id="743601990">
      <w:bodyDiv w:val="1"/>
      <w:marLeft w:val="0"/>
      <w:marRight w:val="0"/>
      <w:marTop w:val="0"/>
      <w:marBottom w:val="0"/>
      <w:divBdr>
        <w:top w:val="none" w:sz="0" w:space="0" w:color="auto"/>
        <w:left w:val="none" w:sz="0" w:space="0" w:color="auto"/>
        <w:bottom w:val="none" w:sz="0" w:space="0" w:color="auto"/>
        <w:right w:val="none" w:sz="0" w:space="0" w:color="auto"/>
      </w:divBdr>
    </w:div>
    <w:div w:id="743919457">
      <w:bodyDiv w:val="1"/>
      <w:marLeft w:val="0"/>
      <w:marRight w:val="0"/>
      <w:marTop w:val="0"/>
      <w:marBottom w:val="0"/>
      <w:divBdr>
        <w:top w:val="none" w:sz="0" w:space="0" w:color="auto"/>
        <w:left w:val="none" w:sz="0" w:space="0" w:color="auto"/>
        <w:bottom w:val="none" w:sz="0" w:space="0" w:color="auto"/>
        <w:right w:val="none" w:sz="0" w:space="0" w:color="auto"/>
      </w:divBdr>
    </w:div>
    <w:div w:id="744188078">
      <w:bodyDiv w:val="1"/>
      <w:marLeft w:val="0"/>
      <w:marRight w:val="0"/>
      <w:marTop w:val="0"/>
      <w:marBottom w:val="0"/>
      <w:divBdr>
        <w:top w:val="none" w:sz="0" w:space="0" w:color="auto"/>
        <w:left w:val="none" w:sz="0" w:space="0" w:color="auto"/>
        <w:bottom w:val="none" w:sz="0" w:space="0" w:color="auto"/>
        <w:right w:val="none" w:sz="0" w:space="0" w:color="auto"/>
      </w:divBdr>
    </w:div>
    <w:div w:id="746146055">
      <w:bodyDiv w:val="1"/>
      <w:marLeft w:val="0"/>
      <w:marRight w:val="0"/>
      <w:marTop w:val="0"/>
      <w:marBottom w:val="0"/>
      <w:divBdr>
        <w:top w:val="none" w:sz="0" w:space="0" w:color="auto"/>
        <w:left w:val="none" w:sz="0" w:space="0" w:color="auto"/>
        <w:bottom w:val="none" w:sz="0" w:space="0" w:color="auto"/>
        <w:right w:val="none" w:sz="0" w:space="0" w:color="auto"/>
      </w:divBdr>
    </w:div>
    <w:div w:id="747312829">
      <w:bodyDiv w:val="1"/>
      <w:marLeft w:val="0"/>
      <w:marRight w:val="0"/>
      <w:marTop w:val="0"/>
      <w:marBottom w:val="0"/>
      <w:divBdr>
        <w:top w:val="none" w:sz="0" w:space="0" w:color="auto"/>
        <w:left w:val="none" w:sz="0" w:space="0" w:color="auto"/>
        <w:bottom w:val="none" w:sz="0" w:space="0" w:color="auto"/>
        <w:right w:val="none" w:sz="0" w:space="0" w:color="auto"/>
      </w:divBdr>
    </w:div>
    <w:div w:id="747656944">
      <w:bodyDiv w:val="1"/>
      <w:marLeft w:val="0"/>
      <w:marRight w:val="0"/>
      <w:marTop w:val="0"/>
      <w:marBottom w:val="0"/>
      <w:divBdr>
        <w:top w:val="none" w:sz="0" w:space="0" w:color="auto"/>
        <w:left w:val="none" w:sz="0" w:space="0" w:color="auto"/>
        <w:bottom w:val="none" w:sz="0" w:space="0" w:color="auto"/>
        <w:right w:val="none" w:sz="0" w:space="0" w:color="auto"/>
      </w:divBdr>
    </w:div>
    <w:div w:id="747773643">
      <w:bodyDiv w:val="1"/>
      <w:marLeft w:val="0"/>
      <w:marRight w:val="0"/>
      <w:marTop w:val="0"/>
      <w:marBottom w:val="0"/>
      <w:divBdr>
        <w:top w:val="none" w:sz="0" w:space="0" w:color="auto"/>
        <w:left w:val="none" w:sz="0" w:space="0" w:color="auto"/>
        <w:bottom w:val="none" w:sz="0" w:space="0" w:color="auto"/>
        <w:right w:val="none" w:sz="0" w:space="0" w:color="auto"/>
      </w:divBdr>
    </w:div>
    <w:div w:id="748619638">
      <w:bodyDiv w:val="1"/>
      <w:marLeft w:val="0"/>
      <w:marRight w:val="0"/>
      <w:marTop w:val="0"/>
      <w:marBottom w:val="0"/>
      <w:divBdr>
        <w:top w:val="none" w:sz="0" w:space="0" w:color="auto"/>
        <w:left w:val="none" w:sz="0" w:space="0" w:color="auto"/>
        <w:bottom w:val="none" w:sz="0" w:space="0" w:color="auto"/>
        <w:right w:val="none" w:sz="0" w:space="0" w:color="auto"/>
      </w:divBdr>
    </w:div>
    <w:div w:id="750005200">
      <w:bodyDiv w:val="1"/>
      <w:marLeft w:val="0"/>
      <w:marRight w:val="0"/>
      <w:marTop w:val="0"/>
      <w:marBottom w:val="0"/>
      <w:divBdr>
        <w:top w:val="none" w:sz="0" w:space="0" w:color="auto"/>
        <w:left w:val="none" w:sz="0" w:space="0" w:color="auto"/>
        <w:bottom w:val="none" w:sz="0" w:space="0" w:color="auto"/>
        <w:right w:val="none" w:sz="0" w:space="0" w:color="auto"/>
      </w:divBdr>
    </w:div>
    <w:div w:id="754475355">
      <w:bodyDiv w:val="1"/>
      <w:marLeft w:val="0"/>
      <w:marRight w:val="0"/>
      <w:marTop w:val="0"/>
      <w:marBottom w:val="0"/>
      <w:divBdr>
        <w:top w:val="none" w:sz="0" w:space="0" w:color="auto"/>
        <w:left w:val="none" w:sz="0" w:space="0" w:color="auto"/>
        <w:bottom w:val="none" w:sz="0" w:space="0" w:color="auto"/>
        <w:right w:val="none" w:sz="0" w:space="0" w:color="auto"/>
      </w:divBdr>
    </w:div>
    <w:div w:id="756362045">
      <w:bodyDiv w:val="1"/>
      <w:marLeft w:val="0"/>
      <w:marRight w:val="0"/>
      <w:marTop w:val="0"/>
      <w:marBottom w:val="0"/>
      <w:divBdr>
        <w:top w:val="none" w:sz="0" w:space="0" w:color="auto"/>
        <w:left w:val="none" w:sz="0" w:space="0" w:color="auto"/>
        <w:bottom w:val="none" w:sz="0" w:space="0" w:color="auto"/>
        <w:right w:val="none" w:sz="0" w:space="0" w:color="auto"/>
      </w:divBdr>
    </w:div>
    <w:div w:id="756749952">
      <w:bodyDiv w:val="1"/>
      <w:marLeft w:val="0"/>
      <w:marRight w:val="0"/>
      <w:marTop w:val="0"/>
      <w:marBottom w:val="0"/>
      <w:divBdr>
        <w:top w:val="none" w:sz="0" w:space="0" w:color="auto"/>
        <w:left w:val="none" w:sz="0" w:space="0" w:color="auto"/>
        <w:bottom w:val="none" w:sz="0" w:space="0" w:color="auto"/>
        <w:right w:val="none" w:sz="0" w:space="0" w:color="auto"/>
      </w:divBdr>
    </w:div>
    <w:div w:id="756751077">
      <w:bodyDiv w:val="1"/>
      <w:marLeft w:val="0"/>
      <w:marRight w:val="0"/>
      <w:marTop w:val="0"/>
      <w:marBottom w:val="0"/>
      <w:divBdr>
        <w:top w:val="none" w:sz="0" w:space="0" w:color="auto"/>
        <w:left w:val="none" w:sz="0" w:space="0" w:color="auto"/>
        <w:bottom w:val="none" w:sz="0" w:space="0" w:color="auto"/>
        <w:right w:val="none" w:sz="0" w:space="0" w:color="auto"/>
      </w:divBdr>
    </w:div>
    <w:div w:id="757023296">
      <w:bodyDiv w:val="1"/>
      <w:marLeft w:val="0"/>
      <w:marRight w:val="0"/>
      <w:marTop w:val="0"/>
      <w:marBottom w:val="0"/>
      <w:divBdr>
        <w:top w:val="none" w:sz="0" w:space="0" w:color="auto"/>
        <w:left w:val="none" w:sz="0" w:space="0" w:color="auto"/>
        <w:bottom w:val="none" w:sz="0" w:space="0" w:color="auto"/>
        <w:right w:val="none" w:sz="0" w:space="0" w:color="auto"/>
      </w:divBdr>
    </w:div>
    <w:div w:id="757822556">
      <w:bodyDiv w:val="1"/>
      <w:marLeft w:val="0"/>
      <w:marRight w:val="0"/>
      <w:marTop w:val="0"/>
      <w:marBottom w:val="0"/>
      <w:divBdr>
        <w:top w:val="none" w:sz="0" w:space="0" w:color="auto"/>
        <w:left w:val="none" w:sz="0" w:space="0" w:color="auto"/>
        <w:bottom w:val="none" w:sz="0" w:space="0" w:color="auto"/>
        <w:right w:val="none" w:sz="0" w:space="0" w:color="auto"/>
      </w:divBdr>
    </w:div>
    <w:div w:id="760030251">
      <w:bodyDiv w:val="1"/>
      <w:marLeft w:val="0"/>
      <w:marRight w:val="0"/>
      <w:marTop w:val="0"/>
      <w:marBottom w:val="0"/>
      <w:divBdr>
        <w:top w:val="none" w:sz="0" w:space="0" w:color="auto"/>
        <w:left w:val="none" w:sz="0" w:space="0" w:color="auto"/>
        <w:bottom w:val="none" w:sz="0" w:space="0" w:color="auto"/>
        <w:right w:val="none" w:sz="0" w:space="0" w:color="auto"/>
      </w:divBdr>
    </w:div>
    <w:div w:id="761951212">
      <w:bodyDiv w:val="1"/>
      <w:marLeft w:val="0"/>
      <w:marRight w:val="0"/>
      <w:marTop w:val="0"/>
      <w:marBottom w:val="0"/>
      <w:divBdr>
        <w:top w:val="none" w:sz="0" w:space="0" w:color="auto"/>
        <w:left w:val="none" w:sz="0" w:space="0" w:color="auto"/>
        <w:bottom w:val="none" w:sz="0" w:space="0" w:color="auto"/>
        <w:right w:val="none" w:sz="0" w:space="0" w:color="auto"/>
      </w:divBdr>
    </w:div>
    <w:div w:id="765199898">
      <w:bodyDiv w:val="1"/>
      <w:marLeft w:val="0"/>
      <w:marRight w:val="0"/>
      <w:marTop w:val="0"/>
      <w:marBottom w:val="0"/>
      <w:divBdr>
        <w:top w:val="none" w:sz="0" w:space="0" w:color="auto"/>
        <w:left w:val="none" w:sz="0" w:space="0" w:color="auto"/>
        <w:bottom w:val="none" w:sz="0" w:space="0" w:color="auto"/>
        <w:right w:val="none" w:sz="0" w:space="0" w:color="auto"/>
      </w:divBdr>
    </w:div>
    <w:div w:id="765231001">
      <w:bodyDiv w:val="1"/>
      <w:marLeft w:val="0"/>
      <w:marRight w:val="0"/>
      <w:marTop w:val="0"/>
      <w:marBottom w:val="0"/>
      <w:divBdr>
        <w:top w:val="none" w:sz="0" w:space="0" w:color="auto"/>
        <w:left w:val="none" w:sz="0" w:space="0" w:color="auto"/>
        <w:bottom w:val="none" w:sz="0" w:space="0" w:color="auto"/>
        <w:right w:val="none" w:sz="0" w:space="0" w:color="auto"/>
      </w:divBdr>
    </w:div>
    <w:div w:id="765881976">
      <w:bodyDiv w:val="1"/>
      <w:marLeft w:val="0"/>
      <w:marRight w:val="0"/>
      <w:marTop w:val="0"/>
      <w:marBottom w:val="0"/>
      <w:divBdr>
        <w:top w:val="none" w:sz="0" w:space="0" w:color="auto"/>
        <w:left w:val="none" w:sz="0" w:space="0" w:color="auto"/>
        <w:bottom w:val="none" w:sz="0" w:space="0" w:color="auto"/>
        <w:right w:val="none" w:sz="0" w:space="0" w:color="auto"/>
      </w:divBdr>
    </w:div>
    <w:div w:id="766578769">
      <w:bodyDiv w:val="1"/>
      <w:marLeft w:val="0"/>
      <w:marRight w:val="0"/>
      <w:marTop w:val="0"/>
      <w:marBottom w:val="0"/>
      <w:divBdr>
        <w:top w:val="none" w:sz="0" w:space="0" w:color="auto"/>
        <w:left w:val="none" w:sz="0" w:space="0" w:color="auto"/>
        <w:bottom w:val="none" w:sz="0" w:space="0" w:color="auto"/>
        <w:right w:val="none" w:sz="0" w:space="0" w:color="auto"/>
      </w:divBdr>
    </w:div>
    <w:div w:id="767048370">
      <w:bodyDiv w:val="1"/>
      <w:marLeft w:val="0"/>
      <w:marRight w:val="0"/>
      <w:marTop w:val="0"/>
      <w:marBottom w:val="0"/>
      <w:divBdr>
        <w:top w:val="none" w:sz="0" w:space="0" w:color="auto"/>
        <w:left w:val="none" w:sz="0" w:space="0" w:color="auto"/>
        <w:bottom w:val="none" w:sz="0" w:space="0" w:color="auto"/>
        <w:right w:val="none" w:sz="0" w:space="0" w:color="auto"/>
      </w:divBdr>
    </w:div>
    <w:div w:id="767429930">
      <w:bodyDiv w:val="1"/>
      <w:marLeft w:val="0"/>
      <w:marRight w:val="0"/>
      <w:marTop w:val="0"/>
      <w:marBottom w:val="0"/>
      <w:divBdr>
        <w:top w:val="none" w:sz="0" w:space="0" w:color="auto"/>
        <w:left w:val="none" w:sz="0" w:space="0" w:color="auto"/>
        <w:bottom w:val="none" w:sz="0" w:space="0" w:color="auto"/>
        <w:right w:val="none" w:sz="0" w:space="0" w:color="auto"/>
      </w:divBdr>
    </w:div>
    <w:div w:id="769009159">
      <w:bodyDiv w:val="1"/>
      <w:marLeft w:val="0"/>
      <w:marRight w:val="0"/>
      <w:marTop w:val="0"/>
      <w:marBottom w:val="0"/>
      <w:divBdr>
        <w:top w:val="none" w:sz="0" w:space="0" w:color="auto"/>
        <w:left w:val="none" w:sz="0" w:space="0" w:color="auto"/>
        <w:bottom w:val="none" w:sz="0" w:space="0" w:color="auto"/>
        <w:right w:val="none" w:sz="0" w:space="0" w:color="auto"/>
      </w:divBdr>
    </w:div>
    <w:div w:id="769275887">
      <w:bodyDiv w:val="1"/>
      <w:marLeft w:val="0"/>
      <w:marRight w:val="0"/>
      <w:marTop w:val="0"/>
      <w:marBottom w:val="0"/>
      <w:divBdr>
        <w:top w:val="none" w:sz="0" w:space="0" w:color="auto"/>
        <w:left w:val="none" w:sz="0" w:space="0" w:color="auto"/>
        <w:bottom w:val="none" w:sz="0" w:space="0" w:color="auto"/>
        <w:right w:val="none" w:sz="0" w:space="0" w:color="auto"/>
      </w:divBdr>
    </w:div>
    <w:div w:id="769352628">
      <w:bodyDiv w:val="1"/>
      <w:marLeft w:val="0"/>
      <w:marRight w:val="0"/>
      <w:marTop w:val="0"/>
      <w:marBottom w:val="0"/>
      <w:divBdr>
        <w:top w:val="none" w:sz="0" w:space="0" w:color="auto"/>
        <w:left w:val="none" w:sz="0" w:space="0" w:color="auto"/>
        <w:bottom w:val="none" w:sz="0" w:space="0" w:color="auto"/>
        <w:right w:val="none" w:sz="0" w:space="0" w:color="auto"/>
      </w:divBdr>
    </w:div>
    <w:div w:id="769357419">
      <w:bodyDiv w:val="1"/>
      <w:marLeft w:val="0"/>
      <w:marRight w:val="0"/>
      <w:marTop w:val="0"/>
      <w:marBottom w:val="0"/>
      <w:divBdr>
        <w:top w:val="none" w:sz="0" w:space="0" w:color="auto"/>
        <w:left w:val="none" w:sz="0" w:space="0" w:color="auto"/>
        <w:bottom w:val="none" w:sz="0" w:space="0" w:color="auto"/>
        <w:right w:val="none" w:sz="0" w:space="0" w:color="auto"/>
      </w:divBdr>
    </w:div>
    <w:div w:id="769542758">
      <w:bodyDiv w:val="1"/>
      <w:marLeft w:val="0"/>
      <w:marRight w:val="0"/>
      <w:marTop w:val="0"/>
      <w:marBottom w:val="0"/>
      <w:divBdr>
        <w:top w:val="none" w:sz="0" w:space="0" w:color="auto"/>
        <w:left w:val="none" w:sz="0" w:space="0" w:color="auto"/>
        <w:bottom w:val="none" w:sz="0" w:space="0" w:color="auto"/>
        <w:right w:val="none" w:sz="0" w:space="0" w:color="auto"/>
      </w:divBdr>
    </w:div>
    <w:div w:id="769817292">
      <w:bodyDiv w:val="1"/>
      <w:marLeft w:val="0"/>
      <w:marRight w:val="0"/>
      <w:marTop w:val="0"/>
      <w:marBottom w:val="0"/>
      <w:divBdr>
        <w:top w:val="none" w:sz="0" w:space="0" w:color="auto"/>
        <w:left w:val="none" w:sz="0" w:space="0" w:color="auto"/>
        <w:bottom w:val="none" w:sz="0" w:space="0" w:color="auto"/>
        <w:right w:val="none" w:sz="0" w:space="0" w:color="auto"/>
      </w:divBdr>
    </w:div>
    <w:div w:id="771894774">
      <w:bodyDiv w:val="1"/>
      <w:marLeft w:val="0"/>
      <w:marRight w:val="0"/>
      <w:marTop w:val="0"/>
      <w:marBottom w:val="0"/>
      <w:divBdr>
        <w:top w:val="none" w:sz="0" w:space="0" w:color="auto"/>
        <w:left w:val="none" w:sz="0" w:space="0" w:color="auto"/>
        <w:bottom w:val="none" w:sz="0" w:space="0" w:color="auto"/>
        <w:right w:val="none" w:sz="0" w:space="0" w:color="auto"/>
      </w:divBdr>
    </w:div>
    <w:div w:id="771898831">
      <w:bodyDiv w:val="1"/>
      <w:marLeft w:val="0"/>
      <w:marRight w:val="0"/>
      <w:marTop w:val="0"/>
      <w:marBottom w:val="0"/>
      <w:divBdr>
        <w:top w:val="none" w:sz="0" w:space="0" w:color="auto"/>
        <w:left w:val="none" w:sz="0" w:space="0" w:color="auto"/>
        <w:bottom w:val="none" w:sz="0" w:space="0" w:color="auto"/>
        <w:right w:val="none" w:sz="0" w:space="0" w:color="auto"/>
      </w:divBdr>
    </w:div>
    <w:div w:id="771901984">
      <w:bodyDiv w:val="1"/>
      <w:marLeft w:val="0"/>
      <w:marRight w:val="0"/>
      <w:marTop w:val="0"/>
      <w:marBottom w:val="0"/>
      <w:divBdr>
        <w:top w:val="none" w:sz="0" w:space="0" w:color="auto"/>
        <w:left w:val="none" w:sz="0" w:space="0" w:color="auto"/>
        <w:bottom w:val="none" w:sz="0" w:space="0" w:color="auto"/>
        <w:right w:val="none" w:sz="0" w:space="0" w:color="auto"/>
      </w:divBdr>
    </w:div>
    <w:div w:id="771971469">
      <w:bodyDiv w:val="1"/>
      <w:marLeft w:val="0"/>
      <w:marRight w:val="0"/>
      <w:marTop w:val="0"/>
      <w:marBottom w:val="0"/>
      <w:divBdr>
        <w:top w:val="none" w:sz="0" w:space="0" w:color="auto"/>
        <w:left w:val="none" w:sz="0" w:space="0" w:color="auto"/>
        <w:bottom w:val="none" w:sz="0" w:space="0" w:color="auto"/>
        <w:right w:val="none" w:sz="0" w:space="0" w:color="auto"/>
      </w:divBdr>
    </w:div>
    <w:div w:id="772671600">
      <w:bodyDiv w:val="1"/>
      <w:marLeft w:val="0"/>
      <w:marRight w:val="0"/>
      <w:marTop w:val="0"/>
      <w:marBottom w:val="0"/>
      <w:divBdr>
        <w:top w:val="none" w:sz="0" w:space="0" w:color="auto"/>
        <w:left w:val="none" w:sz="0" w:space="0" w:color="auto"/>
        <w:bottom w:val="none" w:sz="0" w:space="0" w:color="auto"/>
        <w:right w:val="none" w:sz="0" w:space="0" w:color="auto"/>
      </w:divBdr>
    </w:div>
    <w:div w:id="772867682">
      <w:bodyDiv w:val="1"/>
      <w:marLeft w:val="0"/>
      <w:marRight w:val="0"/>
      <w:marTop w:val="0"/>
      <w:marBottom w:val="0"/>
      <w:divBdr>
        <w:top w:val="none" w:sz="0" w:space="0" w:color="auto"/>
        <w:left w:val="none" w:sz="0" w:space="0" w:color="auto"/>
        <w:bottom w:val="none" w:sz="0" w:space="0" w:color="auto"/>
        <w:right w:val="none" w:sz="0" w:space="0" w:color="auto"/>
      </w:divBdr>
    </w:div>
    <w:div w:id="774327449">
      <w:bodyDiv w:val="1"/>
      <w:marLeft w:val="0"/>
      <w:marRight w:val="0"/>
      <w:marTop w:val="0"/>
      <w:marBottom w:val="0"/>
      <w:divBdr>
        <w:top w:val="none" w:sz="0" w:space="0" w:color="auto"/>
        <w:left w:val="none" w:sz="0" w:space="0" w:color="auto"/>
        <w:bottom w:val="none" w:sz="0" w:space="0" w:color="auto"/>
        <w:right w:val="none" w:sz="0" w:space="0" w:color="auto"/>
      </w:divBdr>
    </w:div>
    <w:div w:id="774600286">
      <w:bodyDiv w:val="1"/>
      <w:marLeft w:val="0"/>
      <w:marRight w:val="0"/>
      <w:marTop w:val="0"/>
      <w:marBottom w:val="0"/>
      <w:divBdr>
        <w:top w:val="none" w:sz="0" w:space="0" w:color="auto"/>
        <w:left w:val="none" w:sz="0" w:space="0" w:color="auto"/>
        <w:bottom w:val="none" w:sz="0" w:space="0" w:color="auto"/>
        <w:right w:val="none" w:sz="0" w:space="0" w:color="auto"/>
      </w:divBdr>
    </w:div>
    <w:div w:id="775322155">
      <w:bodyDiv w:val="1"/>
      <w:marLeft w:val="0"/>
      <w:marRight w:val="0"/>
      <w:marTop w:val="0"/>
      <w:marBottom w:val="0"/>
      <w:divBdr>
        <w:top w:val="none" w:sz="0" w:space="0" w:color="auto"/>
        <w:left w:val="none" w:sz="0" w:space="0" w:color="auto"/>
        <w:bottom w:val="none" w:sz="0" w:space="0" w:color="auto"/>
        <w:right w:val="none" w:sz="0" w:space="0" w:color="auto"/>
      </w:divBdr>
    </w:div>
    <w:div w:id="776750896">
      <w:bodyDiv w:val="1"/>
      <w:marLeft w:val="0"/>
      <w:marRight w:val="0"/>
      <w:marTop w:val="0"/>
      <w:marBottom w:val="0"/>
      <w:divBdr>
        <w:top w:val="none" w:sz="0" w:space="0" w:color="auto"/>
        <w:left w:val="none" w:sz="0" w:space="0" w:color="auto"/>
        <w:bottom w:val="none" w:sz="0" w:space="0" w:color="auto"/>
        <w:right w:val="none" w:sz="0" w:space="0" w:color="auto"/>
      </w:divBdr>
    </w:div>
    <w:div w:id="780490858">
      <w:bodyDiv w:val="1"/>
      <w:marLeft w:val="0"/>
      <w:marRight w:val="0"/>
      <w:marTop w:val="0"/>
      <w:marBottom w:val="0"/>
      <w:divBdr>
        <w:top w:val="none" w:sz="0" w:space="0" w:color="auto"/>
        <w:left w:val="none" w:sz="0" w:space="0" w:color="auto"/>
        <w:bottom w:val="none" w:sz="0" w:space="0" w:color="auto"/>
        <w:right w:val="none" w:sz="0" w:space="0" w:color="auto"/>
      </w:divBdr>
    </w:div>
    <w:div w:id="780494797">
      <w:bodyDiv w:val="1"/>
      <w:marLeft w:val="0"/>
      <w:marRight w:val="0"/>
      <w:marTop w:val="0"/>
      <w:marBottom w:val="0"/>
      <w:divBdr>
        <w:top w:val="none" w:sz="0" w:space="0" w:color="auto"/>
        <w:left w:val="none" w:sz="0" w:space="0" w:color="auto"/>
        <w:bottom w:val="none" w:sz="0" w:space="0" w:color="auto"/>
        <w:right w:val="none" w:sz="0" w:space="0" w:color="auto"/>
      </w:divBdr>
    </w:div>
    <w:div w:id="781075029">
      <w:bodyDiv w:val="1"/>
      <w:marLeft w:val="0"/>
      <w:marRight w:val="0"/>
      <w:marTop w:val="0"/>
      <w:marBottom w:val="0"/>
      <w:divBdr>
        <w:top w:val="none" w:sz="0" w:space="0" w:color="auto"/>
        <w:left w:val="none" w:sz="0" w:space="0" w:color="auto"/>
        <w:bottom w:val="none" w:sz="0" w:space="0" w:color="auto"/>
        <w:right w:val="none" w:sz="0" w:space="0" w:color="auto"/>
      </w:divBdr>
    </w:div>
    <w:div w:id="782571945">
      <w:bodyDiv w:val="1"/>
      <w:marLeft w:val="0"/>
      <w:marRight w:val="0"/>
      <w:marTop w:val="0"/>
      <w:marBottom w:val="0"/>
      <w:divBdr>
        <w:top w:val="none" w:sz="0" w:space="0" w:color="auto"/>
        <w:left w:val="none" w:sz="0" w:space="0" w:color="auto"/>
        <w:bottom w:val="none" w:sz="0" w:space="0" w:color="auto"/>
        <w:right w:val="none" w:sz="0" w:space="0" w:color="auto"/>
      </w:divBdr>
    </w:div>
    <w:div w:id="786316975">
      <w:bodyDiv w:val="1"/>
      <w:marLeft w:val="0"/>
      <w:marRight w:val="0"/>
      <w:marTop w:val="0"/>
      <w:marBottom w:val="0"/>
      <w:divBdr>
        <w:top w:val="none" w:sz="0" w:space="0" w:color="auto"/>
        <w:left w:val="none" w:sz="0" w:space="0" w:color="auto"/>
        <w:bottom w:val="none" w:sz="0" w:space="0" w:color="auto"/>
        <w:right w:val="none" w:sz="0" w:space="0" w:color="auto"/>
      </w:divBdr>
    </w:div>
    <w:div w:id="787315013">
      <w:bodyDiv w:val="1"/>
      <w:marLeft w:val="0"/>
      <w:marRight w:val="0"/>
      <w:marTop w:val="0"/>
      <w:marBottom w:val="0"/>
      <w:divBdr>
        <w:top w:val="none" w:sz="0" w:space="0" w:color="auto"/>
        <w:left w:val="none" w:sz="0" w:space="0" w:color="auto"/>
        <w:bottom w:val="none" w:sz="0" w:space="0" w:color="auto"/>
        <w:right w:val="none" w:sz="0" w:space="0" w:color="auto"/>
      </w:divBdr>
    </w:div>
    <w:div w:id="788474392">
      <w:bodyDiv w:val="1"/>
      <w:marLeft w:val="0"/>
      <w:marRight w:val="0"/>
      <w:marTop w:val="0"/>
      <w:marBottom w:val="0"/>
      <w:divBdr>
        <w:top w:val="none" w:sz="0" w:space="0" w:color="auto"/>
        <w:left w:val="none" w:sz="0" w:space="0" w:color="auto"/>
        <w:bottom w:val="none" w:sz="0" w:space="0" w:color="auto"/>
        <w:right w:val="none" w:sz="0" w:space="0" w:color="auto"/>
      </w:divBdr>
    </w:div>
    <w:div w:id="788623622">
      <w:bodyDiv w:val="1"/>
      <w:marLeft w:val="0"/>
      <w:marRight w:val="0"/>
      <w:marTop w:val="0"/>
      <w:marBottom w:val="0"/>
      <w:divBdr>
        <w:top w:val="none" w:sz="0" w:space="0" w:color="auto"/>
        <w:left w:val="none" w:sz="0" w:space="0" w:color="auto"/>
        <w:bottom w:val="none" w:sz="0" w:space="0" w:color="auto"/>
        <w:right w:val="none" w:sz="0" w:space="0" w:color="auto"/>
      </w:divBdr>
    </w:div>
    <w:div w:id="790824977">
      <w:bodyDiv w:val="1"/>
      <w:marLeft w:val="0"/>
      <w:marRight w:val="0"/>
      <w:marTop w:val="0"/>
      <w:marBottom w:val="0"/>
      <w:divBdr>
        <w:top w:val="none" w:sz="0" w:space="0" w:color="auto"/>
        <w:left w:val="none" w:sz="0" w:space="0" w:color="auto"/>
        <w:bottom w:val="none" w:sz="0" w:space="0" w:color="auto"/>
        <w:right w:val="none" w:sz="0" w:space="0" w:color="auto"/>
      </w:divBdr>
    </w:div>
    <w:div w:id="792136266">
      <w:bodyDiv w:val="1"/>
      <w:marLeft w:val="0"/>
      <w:marRight w:val="0"/>
      <w:marTop w:val="0"/>
      <w:marBottom w:val="0"/>
      <w:divBdr>
        <w:top w:val="none" w:sz="0" w:space="0" w:color="auto"/>
        <w:left w:val="none" w:sz="0" w:space="0" w:color="auto"/>
        <w:bottom w:val="none" w:sz="0" w:space="0" w:color="auto"/>
        <w:right w:val="none" w:sz="0" w:space="0" w:color="auto"/>
      </w:divBdr>
    </w:div>
    <w:div w:id="792751607">
      <w:bodyDiv w:val="1"/>
      <w:marLeft w:val="0"/>
      <w:marRight w:val="0"/>
      <w:marTop w:val="0"/>
      <w:marBottom w:val="0"/>
      <w:divBdr>
        <w:top w:val="none" w:sz="0" w:space="0" w:color="auto"/>
        <w:left w:val="none" w:sz="0" w:space="0" w:color="auto"/>
        <w:bottom w:val="none" w:sz="0" w:space="0" w:color="auto"/>
        <w:right w:val="none" w:sz="0" w:space="0" w:color="auto"/>
      </w:divBdr>
    </w:div>
    <w:div w:id="795830677">
      <w:bodyDiv w:val="1"/>
      <w:marLeft w:val="0"/>
      <w:marRight w:val="0"/>
      <w:marTop w:val="0"/>
      <w:marBottom w:val="0"/>
      <w:divBdr>
        <w:top w:val="none" w:sz="0" w:space="0" w:color="auto"/>
        <w:left w:val="none" w:sz="0" w:space="0" w:color="auto"/>
        <w:bottom w:val="none" w:sz="0" w:space="0" w:color="auto"/>
        <w:right w:val="none" w:sz="0" w:space="0" w:color="auto"/>
      </w:divBdr>
    </w:div>
    <w:div w:id="795879124">
      <w:bodyDiv w:val="1"/>
      <w:marLeft w:val="0"/>
      <w:marRight w:val="0"/>
      <w:marTop w:val="0"/>
      <w:marBottom w:val="0"/>
      <w:divBdr>
        <w:top w:val="none" w:sz="0" w:space="0" w:color="auto"/>
        <w:left w:val="none" w:sz="0" w:space="0" w:color="auto"/>
        <w:bottom w:val="none" w:sz="0" w:space="0" w:color="auto"/>
        <w:right w:val="none" w:sz="0" w:space="0" w:color="auto"/>
      </w:divBdr>
    </w:div>
    <w:div w:id="796067369">
      <w:bodyDiv w:val="1"/>
      <w:marLeft w:val="0"/>
      <w:marRight w:val="0"/>
      <w:marTop w:val="0"/>
      <w:marBottom w:val="0"/>
      <w:divBdr>
        <w:top w:val="none" w:sz="0" w:space="0" w:color="auto"/>
        <w:left w:val="none" w:sz="0" w:space="0" w:color="auto"/>
        <w:bottom w:val="none" w:sz="0" w:space="0" w:color="auto"/>
        <w:right w:val="none" w:sz="0" w:space="0" w:color="auto"/>
      </w:divBdr>
    </w:div>
    <w:div w:id="796293774">
      <w:bodyDiv w:val="1"/>
      <w:marLeft w:val="0"/>
      <w:marRight w:val="0"/>
      <w:marTop w:val="0"/>
      <w:marBottom w:val="0"/>
      <w:divBdr>
        <w:top w:val="none" w:sz="0" w:space="0" w:color="auto"/>
        <w:left w:val="none" w:sz="0" w:space="0" w:color="auto"/>
        <w:bottom w:val="none" w:sz="0" w:space="0" w:color="auto"/>
        <w:right w:val="none" w:sz="0" w:space="0" w:color="auto"/>
      </w:divBdr>
    </w:div>
    <w:div w:id="797336223">
      <w:bodyDiv w:val="1"/>
      <w:marLeft w:val="0"/>
      <w:marRight w:val="0"/>
      <w:marTop w:val="0"/>
      <w:marBottom w:val="0"/>
      <w:divBdr>
        <w:top w:val="none" w:sz="0" w:space="0" w:color="auto"/>
        <w:left w:val="none" w:sz="0" w:space="0" w:color="auto"/>
        <w:bottom w:val="none" w:sz="0" w:space="0" w:color="auto"/>
        <w:right w:val="none" w:sz="0" w:space="0" w:color="auto"/>
      </w:divBdr>
    </w:div>
    <w:div w:id="799153132">
      <w:bodyDiv w:val="1"/>
      <w:marLeft w:val="0"/>
      <w:marRight w:val="0"/>
      <w:marTop w:val="0"/>
      <w:marBottom w:val="0"/>
      <w:divBdr>
        <w:top w:val="none" w:sz="0" w:space="0" w:color="auto"/>
        <w:left w:val="none" w:sz="0" w:space="0" w:color="auto"/>
        <w:bottom w:val="none" w:sz="0" w:space="0" w:color="auto"/>
        <w:right w:val="none" w:sz="0" w:space="0" w:color="auto"/>
      </w:divBdr>
    </w:div>
    <w:div w:id="799374577">
      <w:bodyDiv w:val="1"/>
      <w:marLeft w:val="0"/>
      <w:marRight w:val="0"/>
      <w:marTop w:val="0"/>
      <w:marBottom w:val="0"/>
      <w:divBdr>
        <w:top w:val="none" w:sz="0" w:space="0" w:color="auto"/>
        <w:left w:val="none" w:sz="0" w:space="0" w:color="auto"/>
        <w:bottom w:val="none" w:sz="0" w:space="0" w:color="auto"/>
        <w:right w:val="none" w:sz="0" w:space="0" w:color="auto"/>
      </w:divBdr>
    </w:div>
    <w:div w:id="799960210">
      <w:bodyDiv w:val="1"/>
      <w:marLeft w:val="0"/>
      <w:marRight w:val="0"/>
      <w:marTop w:val="0"/>
      <w:marBottom w:val="0"/>
      <w:divBdr>
        <w:top w:val="none" w:sz="0" w:space="0" w:color="auto"/>
        <w:left w:val="none" w:sz="0" w:space="0" w:color="auto"/>
        <w:bottom w:val="none" w:sz="0" w:space="0" w:color="auto"/>
        <w:right w:val="none" w:sz="0" w:space="0" w:color="auto"/>
      </w:divBdr>
    </w:div>
    <w:div w:id="801076631">
      <w:bodyDiv w:val="1"/>
      <w:marLeft w:val="0"/>
      <w:marRight w:val="0"/>
      <w:marTop w:val="0"/>
      <w:marBottom w:val="0"/>
      <w:divBdr>
        <w:top w:val="none" w:sz="0" w:space="0" w:color="auto"/>
        <w:left w:val="none" w:sz="0" w:space="0" w:color="auto"/>
        <w:bottom w:val="none" w:sz="0" w:space="0" w:color="auto"/>
        <w:right w:val="none" w:sz="0" w:space="0" w:color="auto"/>
      </w:divBdr>
    </w:div>
    <w:div w:id="803274886">
      <w:bodyDiv w:val="1"/>
      <w:marLeft w:val="0"/>
      <w:marRight w:val="0"/>
      <w:marTop w:val="0"/>
      <w:marBottom w:val="0"/>
      <w:divBdr>
        <w:top w:val="none" w:sz="0" w:space="0" w:color="auto"/>
        <w:left w:val="none" w:sz="0" w:space="0" w:color="auto"/>
        <w:bottom w:val="none" w:sz="0" w:space="0" w:color="auto"/>
        <w:right w:val="none" w:sz="0" w:space="0" w:color="auto"/>
      </w:divBdr>
    </w:div>
    <w:div w:id="804737307">
      <w:bodyDiv w:val="1"/>
      <w:marLeft w:val="0"/>
      <w:marRight w:val="0"/>
      <w:marTop w:val="0"/>
      <w:marBottom w:val="0"/>
      <w:divBdr>
        <w:top w:val="none" w:sz="0" w:space="0" w:color="auto"/>
        <w:left w:val="none" w:sz="0" w:space="0" w:color="auto"/>
        <w:bottom w:val="none" w:sz="0" w:space="0" w:color="auto"/>
        <w:right w:val="none" w:sz="0" w:space="0" w:color="auto"/>
      </w:divBdr>
    </w:div>
    <w:div w:id="805584019">
      <w:bodyDiv w:val="1"/>
      <w:marLeft w:val="0"/>
      <w:marRight w:val="0"/>
      <w:marTop w:val="0"/>
      <w:marBottom w:val="0"/>
      <w:divBdr>
        <w:top w:val="none" w:sz="0" w:space="0" w:color="auto"/>
        <w:left w:val="none" w:sz="0" w:space="0" w:color="auto"/>
        <w:bottom w:val="none" w:sz="0" w:space="0" w:color="auto"/>
        <w:right w:val="none" w:sz="0" w:space="0" w:color="auto"/>
      </w:divBdr>
    </w:div>
    <w:div w:id="805590804">
      <w:bodyDiv w:val="1"/>
      <w:marLeft w:val="0"/>
      <w:marRight w:val="0"/>
      <w:marTop w:val="0"/>
      <w:marBottom w:val="0"/>
      <w:divBdr>
        <w:top w:val="none" w:sz="0" w:space="0" w:color="auto"/>
        <w:left w:val="none" w:sz="0" w:space="0" w:color="auto"/>
        <w:bottom w:val="none" w:sz="0" w:space="0" w:color="auto"/>
        <w:right w:val="none" w:sz="0" w:space="0" w:color="auto"/>
      </w:divBdr>
    </w:div>
    <w:div w:id="807090771">
      <w:bodyDiv w:val="1"/>
      <w:marLeft w:val="0"/>
      <w:marRight w:val="0"/>
      <w:marTop w:val="0"/>
      <w:marBottom w:val="0"/>
      <w:divBdr>
        <w:top w:val="none" w:sz="0" w:space="0" w:color="auto"/>
        <w:left w:val="none" w:sz="0" w:space="0" w:color="auto"/>
        <w:bottom w:val="none" w:sz="0" w:space="0" w:color="auto"/>
        <w:right w:val="none" w:sz="0" w:space="0" w:color="auto"/>
      </w:divBdr>
    </w:div>
    <w:div w:id="807743338">
      <w:bodyDiv w:val="1"/>
      <w:marLeft w:val="0"/>
      <w:marRight w:val="0"/>
      <w:marTop w:val="0"/>
      <w:marBottom w:val="0"/>
      <w:divBdr>
        <w:top w:val="none" w:sz="0" w:space="0" w:color="auto"/>
        <w:left w:val="none" w:sz="0" w:space="0" w:color="auto"/>
        <w:bottom w:val="none" w:sz="0" w:space="0" w:color="auto"/>
        <w:right w:val="none" w:sz="0" w:space="0" w:color="auto"/>
      </w:divBdr>
    </w:div>
    <w:div w:id="808522364">
      <w:bodyDiv w:val="1"/>
      <w:marLeft w:val="0"/>
      <w:marRight w:val="0"/>
      <w:marTop w:val="0"/>
      <w:marBottom w:val="0"/>
      <w:divBdr>
        <w:top w:val="none" w:sz="0" w:space="0" w:color="auto"/>
        <w:left w:val="none" w:sz="0" w:space="0" w:color="auto"/>
        <w:bottom w:val="none" w:sz="0" w:space="0" w:color="auto"/>
        <w:right w:val="none" w:sz="0" w:space="0" w:color="auto"/>
      </w:divBdr>
    </w:div>
    <w:div w:id="808861693">
      <w:bodyDiv w:val="1"/>
      <w:marLeft w:val="0"/>
      <w:marRight w:val="0"/>
      <w:marTop w:val="0"/>
      <w:marBottom w:val="0"/>
      <w:divBdr>
        <w:top w:val="none" w:sz="0" w:space="0" w:color="auto"/>
        <w:left w:val="none" w:sz="0" w:space="0" w:color="auto"/>
        <w:bottom w:val="none" w:sz="0" w:space="0" w:color="auto"/>
        <w:right w:val="none" w:sz="0" w:space="0" w:color="auto"/>
      </w:divBdr>
    </w:div>
    <w:div w:id="808865220">
      <w:bodyDiv w:val="1"/>
      <w:marLeft w:val="0"/>
      <w:marRight w:val="0"/>
      <w:marTop w:val="0"/>
      <w:marBottom w:val="0"/>
      <w:divBdr>
        <w:top w:val="none" w:sz="0" w:space="0" w:color="auto"/>
        <w:left w:val="none" w:sz="0" w:space="0" w:color="auto"/>
        <w:bottom w:val="none" w:sz="0" w:space="0" w:color="auto"/>
        <w:right w:val="none" w:sz="0" w:space="0" w:color="auto"/>
      </w:divBdr>
    </w:div>
    <w:div w:id="810682708">
      <w:bodyDiv w:val="1"/>
      <w:marLeft w:val="0"/>
      <w:marRight w:val="0"/>
      <w:marTop w:val="0"/>
      <w:marBottom w:val="0"/>
      <w:divBdr>
        <w:top w:val="none" w:sz="0" w:space="0" w:color="auto"/>
        <w:left w:val="none" w:sz="0" w:space="0" w:color="auto"/>
        <w:bottom w:val="none" w:sz="0" w:space="0" w:color="auto"/>
        <w:right w:val="none" w:sz="0" w:space="0" w:color="auto"/>
      </w:divBdr>
    </w:div>
    <w:div w:id="810827441">
      <w:bodyDiv w:val="1"/>
      <w:marLeft w:val="0"/>
      <w:marRight w:val="0"/>
      <w:marTop w:val="0"/>
      <w:marBottom w:val="0"/>
      <w:divBdr>
        <w:top w:val="none" w:sz="0" w:space="0" w:color="auto"/>
        <w:left w:val="none" w:sz="0" w:space="0" w:color="auto"/>
        <w:bottom w:val="none" w:sz="0" w:space="0" w:color="auto"/>
        <w:right w:val="none" w:sz="0" w:space="0" w:color="auto"/>
      </w:divBdr>
    </w:div>
    <w:div w:id="813722268">
      <w:bodyDiv w:val="1"/>
      <w:marLeft w:val="0"/>
      <w:marRight w:val="0"/>
      <w:marTop w:val="0"/>
      <w:marBottom w:val="0"/>
      <w:divBdr>
        <w:top w:val="none" w:sz="0" w:space="0" w:color="auto"/>
        <w:left w:val="none" w:sz="0" w:space="0" w:color="auto"/>
        <w:bottom w:val="none" w:sz="0" w:space="0" w:color="auto"/>
        <w:right w:val="none" w:sz="0" w:space="0" w:color="auto"/>
      </w:divBdr>
    </w:div>
    <w:div w:id="816382312">
      <w:bodyDiv w:val="1"/>
      <w:marLeft w:val="0"/>
      <w:marRight w:val="0"/>
      <w:marTop w:val="0"/>
      <w:marBottom w:val="0"/>
      <w:divBdr>
        <w:top w:val="none" w:sz="0" w:space="0" w:color="auto"/>
        <w:left w:val="none" w:sz="0" w:space="0" w:color="auto"/>
        <w:bottom w:val="none" w:sz="0" w:space="0" w:color="auto"/>
        <w:right w:val="none" w:sz="0" w:space="0" w:color="auto"/>
      </w:divBdr>
    </w:div>
    <w:div w:id="816410032">
      <w:bodyDiv w:val="1"/>
      <w:marLeft w:val="0"/>
      <w:marRight w:val="0"/>
      <w:marTop w:val="0"/>
      <w:marBottom w:val="0"/>
      <w:divBdr>
        <w:top w:val="none" w:sz="0" w:space="0" w:color="auto"/>
        <w:left w:val="none" w:sz="0" w:space="0" w:color="auto"/>
        <w:bottom w:val="none" w:sz="0" w:space="0" w:color="auto"/>
        <w:right w:val="none" w:sz="0" w:space="0" w:color="auto"/>
      </w:divBdr>
    </w:div>
    <w:div w:id="816530963">
      <w:bodyDiv w:val="1"/>
      <w:marLeft w:val="0"/>
      <w:marRight w:val="0"/>
      <w:marTop w:val="0"/>
      <w:marBottom w:val="0"/>
      <w:divBdr>
        <w:top w:val="none" w:sz="0" w:space="0" w:color="auto"/>
        <w:left w:val="none" w:sz="0" w:space="0" w:color="auto"/>
        <w:bottom w:val="none" w:sz="0" w:space="0" w:color="auto"/>
        <w:right w:val="none" w:sz="0" w:space="0" w:color="auto"/>
      </w:divBdr>
    </w:div>
    <w:div w:id="817452219">
      <w:bodyDiv w:val="1"/>
      <w:marLeft w:val="0"/>
      <w:marRight w:val="0"/>
      <w:marTop w:val="0"/>
      <w:marBottom w:val="0"/>
      <w:divBdr>
        <w:top w:val="none" w:sz="0" w:space="0" w:color="auto"/>
        <w:left w:val="none" w:sz="0" w:space="0" w:color="auto"/>
        <w:bottom w:val="none" w:sz="0" w:space="0" w:color="auto"/>
        <w:right w:val="none" w:sz="0" w:space="0" w:color="auto"/>
      </w:divBdr>
    </w:div>
    <w:div w:id="817499659">
      <w:bodyDiv w:val="1"/>
      <w:marLeft w:val="0"/>
      <w:marRight w:val="0"/>
      <w:marTop w:val="0"/>
      <w:marBottom w:val="0"/>
      <w:divBdr>
        <w:top w:val="none" w:sz="0" w:space="0" w:color="auto"/>
        <w:left w:val="none" w:sz="0" w:space="0" w:color="auto"/>
        <w:bottom w:val="none" w:sz="0" w:space="0" w:color="auto"/>
        <w:right w:val="none" w:sz="0" w:space="0" w:color="auto"/>
      </w:divBdr>
    </w:div>
    <w:div w:id="819350746">
      <w:bodyDiv w:val="1"/>
      <w:marLeft w:val="0"/>
      <w:marRight w:val="0"/>
      <w:marTop w:val="0"/>
      <w:marBottom w:val="0"/>
      <w:divBdr>
        <w:top w:val="none" w:sz="0" w:space="0" w:color="auto"/>
        <w:left w:val="none" w:sz="0" w:space="0" w:color="auto"/>
        <w:bottom w:val="none" w:sz="0" w:space="0" w:color="auto"/>
        <w:right w:val="none" w:sz="0" w:space="0" w:color="auto"/>
      </w:divBdr>
    </w:div>
    <w:div w:id="819612044">
      <w:bodyDiv w:val="1"/>
      <w:marLeft w:val="0"/>
      <w:marRight w:val="0"/>
      <w:marTop w:val="0"/>
      <w:marBottom w:val="0"/>
      <w:divBdr>
        <w:top w:val="none" w:sz="0" w:space="0" w:color="auto"/>
        <w:left w:val="none" w:sz="0" w:space="0" w:color="auto"/>
        <w:bottom w:val="none" w:sz="0" w:space="0" w:color="auto"/>
        <w:right w:val="none" w:sz="0" w:space="0" w:color="auto"/>
      </w:divBdr>
    </w:div>
    <w:div w:id="824707734">
      <w:bodyDiv w:val="1"/>
      <w:marLeft w:val="0"/>
      <w:marRight w:val="0"/>
      <w:marTop w:val="0"/>
      <w:marBottom w:val="0"/>
      <w:divBdr>
        <w:top w:val="none" w:sz="0" w:space="0" w:color="auto"/>
        <w:left w:val="none" w:sz="0" w:space="0" w:color="auto"/>
        <w:bottom w:val="none" w:sz="0" w:space="0" w:color="auto"/>
        <w:right w:val="none" w:sz="0" w:space="0" w:color="auto"/>
      </w:divBdr>
    </w:div>
    <w:div w:id="825098326">
      <w:bodyDiv w:val="1"/>
      <w:marLeft w:val="0"/>
      <w:marRight w:val="0"/>
      <w:marTop w:val="0"/>
      <w:marBottom w:val="0"/>
      <w:divBdr>
        <w:top w:val="none" w:sz="0" w:space="0" w:color="auto"/>
        <w:left w:val="none" w:sz="0" w:space="0" w:color="auto"/>
        <w:bottom w:val="none" w:sz="0" w:space="0" w:color="auto"/>
        <w:right w:val="none" w:sz="0" w:space="0" w:color="auto"/>
      </w:divBdr>
    </w:div>
    <w:div w:id="826286956">
      <w:bodyDiv w:val="1"/>
      <w:marLeft w:val="0"/>
      <w:marRight w:val="0"/>
      <w:marTop w:val="0"/>
      <w:marBottom w:val="0"/>
      <w:divBdr>
        <w:top w:val="none" w:sz="0" w:space="0" w:color="auto"/>
        <w:left w:val="none" w:sz="0" w:space="0" w:color="auto"/>
        <w:bottom w:val="none" w:sz="0" w:space="0" w:color="auto"/>
        <w:right w:val="none" w:sz="0" w:space="0" w:color="auto"/>
      </w:divBdr>
    </w:div>
    <w:div w:id="828444795">
      <w:bodyDiv w:val="1"/>
      <w:marLeft w:val="0"/>
      <w:marRight w:val="0"/>
      <w:marTop w:val="0"/>
      <w:marBottom w:val="0"/>
      <w:divBdr>
        <w:top w:val="none" w:sz="0" w:space="0" w:color="auto"/>
        <w:left w:val="none" w:sz="0" w:space="0" w:color="auto"/>
        <w:bottom w:val="none" w:sz="0" w:space="0" w:color="auto"/>
        <w:right w:val="none" w:sz="0" w:space="0" w:color="auto"/>
      </w:divBdr>
    </w:div>
    <w:div w:id="829712224">
      <w:bodyDiv w:val="1"/>
      <w:marLeft w:val="0"/>
      <w:marRight w:val="0"/>
      <w:marTop w:val="0"/>
      <w:marBottom w:val="0"/>
      <w:divBdr>
        <w:top w:val="none" w:sz="0" w:space="0" w:color="auto"/>
        <w:left w:val="none" w:sz="0" w:space="0" w:color="auto"/>
        <w:bottom w:val="none" w:sz="0" w:space="0" w:color="auto"/>
        <w:right w:val="none" w:sz="0" w:space="0" w:color="auto"/>
      </w:divBdr>
    </w:div>
    <w:div w:id="830291069">
      <w:bodyDiv w:val="1"/>
      <w:marLeft w:val="0"/>
      <w:marRight w:val="0"/>
      <w:marTop w:val="0"/>
      <w:marBottom w:val="0"/>
      <w:divBdr>
        <w:top w:val="none" w:sz="0" w:space="0" w:color="auto"/>
        <w:left w:val="none" w:sz="0" w:space="0" w:color="auto"/>
        <w:bottom w:val="none" w:sz="0" w:space="0" w:color="auto"/>
        <w:right w:val="none" w:sz="0" w:space="0" w:color="auto"/>
      </w:divBdr>
    </w:div>
    <w:div w:id="831876230">
      <w:bodyDiv w:val="1"/>
      <w:marLeft w:val="0"/>
      <w:marRight w:val="0"/>
      <w:marTop w:val="0"/>
      <w:marBottom w:val="0"/>
      <w:divBdr>
        <w:top w:val="none" w:sz="0" w:space="0" w:color="auto"/>
        <w:left w:val="none" w:sz="0" w:space="0" w:color="auto"/>
        <w:bottom w:val="none" w:sz="0" w:space="0" w:color="auto"/>
        <w:right w:val="none" w:sz="0" w:space="0" w:color="auto"/>
      </w:divBdr>
    </w:div>
    <w:div w:id="833375387">
      <w:bodyDiv w:val="1"/>
      <w:marLeft w:val="0"/>
      <w:marRight w:val="0"/>
      <w:marTop w:val="0"/>
      <w:marBottom w:val="0"/>
      <w:divBdr>
        <w:top w:val="none" w:sz="0" w:space="0" w:color="auto"/>
        <w:left w:val="none" w:sz="0" w:space="0" w:color="auto"/>
        <w:bottom w:val="none" w:sz="0" w:space="0" w:color="auto"/>
        <w:right w:val="none" w:sz="0" w:space="0" w:color="auto"/>
      </w:divBdr>
    </w:div>
    <w:div w:id="833491777">
      <w:bodyDiv w:val="1"/>
      <w:marLeft w:val="0"/>
      <w:marRight w:val="0"/>
      <w:marTop w:val="0"/>
      <w:marBottom w:val="0"/>
      <w:divBdr>
        <w:top w:val="none" w:sz="0" w:space="0" w:color="auto"/>
        <w:left w:val="none" w:sz="0" w:space="0" w:color="auto"/>
        <w:bottom w:val="none" w:sz="0" w:space="0" w:color="auto"/>
        <w:right w:val="none" w:sz="0" w:space="0" w:color="auto"/>
      </w:divBdr>
    </w:div>
    <w:div w:id="833641146">
      <w:bodyDiv w:val="1"/>
      <w:marLeft w:val="0"/>
      <w:marRight w:val="0"/>
      <w:marTop w:val="0"/>
      <w:marBottom w:val="0"/>
      <w:divBdr>
        <w:top w:val="none" w:sz="0" w:space="0" w:color="auto"/>
        <w:left w:val="none" w:sz="0" w:space="0" w:color="auto"/>
        <w:bottom w:val="none" w:sz="0" w:space="0" w:color="auto"/>
        <w:right w:val="none" w:sz="0" w:space="0" w:color="auto"/>
      </w:divBdr>
    </w:div>
    <w:div w:id="834417554">
      <w:bodyDiv w:val="1"/>
      <w:marLeft w:val="0"/>
      <w:marRight w:val="0"/>
      <w:marTop w:val="0"/>
      <w:marBottom w:val="0"/>
      <w:divBdr>
        <w:top w:val="none" w:sz="0" w:space="0" w:color="auto"/>
        <w:left w:val="none" w:sz="0" w:space="0" w:color="auto"/>
        <w:bottom w:val="none" w:sz="0" w:space="0" w:color="auto"/>
        <w:right w:val="none" w:sz="0" w:space="0" w:color="auto"/>
      </w:divBdr>
    </w:div>
    <w:div w:id="835463337">
      <w:bodyDiv w:val="1"/>
      <w:marLeft w:val="0"/>
      <w:marRight w:val="0"/>
      <w:marTop w:val="0"/>
      <w:marBottom w:val="0"/>
      <w:divBdr>
        <w:top w:val="none" w:sz="0" w:space="0" w:color="auto"/>
        <w:left w:val="none" w:sz="0" w:space="0" w:color="auto"/>
        <w:bottom w:val="none" w:sz="0" w:space="0" w:color="auto"/>
        <w:right w:val="none" w:sz="0" w:space="0" w:color="auto"/>
      </w:divBdr>
    </w:div>
    <w:div w:id="836112163">
      <w:bodyDiv w:val="1"/>
      <w:marLeft w:val="0"/>
      <w:marRight w:val="0"/>
      <w:marTop w:val="0"/>
      <w:marBottom w:val="0"/>
      <w:divBdr>
        <w:top w:val="none" w:sz="0" w:space="0" w:color="auto"/>
        <w:left w:val="none" w:sz="0" w:space="0" w:color="auto"/>
        <w:bottom w:val="none" w:sz="0" w:space="0" w:color="auto"/>
        <w:right w:val="none" w:sz="0" w:space="0" w:color="auto"/>
      </w:divBdr>
    </w:div>
    <w:div w:id="838080101">
      <w:bodyDiv w:val="1"/>
      <w:marLeft w:val="0"/>
      <w:marRight w:val="0"/>
      <w:marTop w:val="0"/>
      <w:marBottom w:val="0"/>
      <w:divBdr>
        <w:top w:val="none" w:sz="0" w:space="0" w:color="auto"/>
        <w:left w:val="none" w:sz="0" w:space="0" w:color="auto"/>
        <w:bottom w:val="none" w:sz="0" w:space="0" w:color="auto"/>
        <w:right w:val="none" w:sz="0" w:space="0" w:color="auto"/>
      </w:divBdr>
    </w:div>
    <w:div w:id="839468294">
      <w:bodyDiv w:val="1"/>
      <w:marLeft w:val="0"/>
      <w:marRight w:val="0"/>
      <w:marTop w:val="0"/>
      <w:marBottom w:val="0"/>
      <w:divBdr>
        <w:top w:val="none" w:sz="0" w:space="0" w:color="auto"/>
        <w:left w:val="none" w:sz="0" w:space="0" w:color="auto"/>
        <w:bottom w:val="none" w:sz="0" w:space="0" w:color="auto"/>
        <w:right w:val="none" w:sz="0" w:space="0" w:color="auto"/>
      </w:divBdr>
    </w:div>
    <w:div w:id="841116855">
      <w:bodyDiv w:val="1"/>
      <w:marLeft w:val="0"/>
      <w:marRight w:val="0"/>
      <w:marTop w:val="0"/>
      <w:marBottom w:val="0"/>
      <w:divBdr>
        <w:top w:val="none" w:sz="0" w:space="0" w:color="auto"/>
        <w:left w:val="none" w:sz="0" w:space="0" w:color="auto"/>
        <w:bottom w:val="none" w:sz="0" w:space="0" w:color="auto"/>
        <w:right w:val="none" w:sz="0" w:space="0" w:color="auto"/>
      </w:divBdr>
    </w:div>
    <w:div w:id="846016060">
      <w:bodyDiv w:val="1"/>
      <w:marLeft w:val="0"/>
      <w:marRight w:val="0"/>
      <w:marTop w:val="0"/>
      <w:marBottom w:val="0"/>
      <w:divBdr>
        <w:top w:val="none" w:sz="0" w:space="0" w:color="auto"/>
        <w:left w:val="none" w:sz="0" w:space="0" w:color="auto"/>
        <w:bottom w:val="none" w:sz="0" w:space="0" w:color="auto"/>
        <w:right w:val="none" w:sz="0" w:space="0" w:color="auto"/>
      </w:divBdr>
    </w:div>
    <w:div w:id="846286200">
      <w:bodyDiv w:val="1"/>
      <w:marLeft w:val="0"/>
      <w:marRight w:val="0"/>
      <w:marTop w:val="0"/>
      <w:marBottom w:val="0"/>
      <w:divBdr>
        <w:top w:val="none" w:sz="0" w:space="0" w:color="auto"/>
        <w:left w:val="none" w:sz="0" w:space="0" w:color="auto"/>
        <w:bottom w:val="none" w:sz="0" w:space="0" w:color="auto"/>
        <w:right w:val="none" w:sz="0" w:space="0" w:color="auto"/>
      </w:divBdr>
    </w:div>
    <w:div w:id="847212559">
      <w:bodyDiv w:val="1"/>
      <w:marLeft w:val="0"/>
      <w:marRight w:val="0"/>
      <w:marTop w:val="0"/>
      <w:marBottom w:val="0"/>
      <w:divBdr>
        <w:top w:val="none" w:sz="0" w:space="0" w:color="auto"/>
        <w:left w:val="none" w:sz="0" w:space="0" w:color="auto"/>
        <w:bottom w:val="none" w:sz="0" w:space="0" w:color="auto"/>
        <w:right w:val="none" w:sz="0" w:space="0" w:color="auto"/>
      </w:divBdr>
    </w:div>
    <w:div w:id="849879647">
      <w:bodyDiv w:val="1"/>
      <w:marLeft w:val="0"/>
      <w:marRight w:val="0"/>
      <w:marTop w:val="0"/>
      <w:marBottom w:val="0"/>
      <w:divBdr>
        <w:top w:val="none" w:sz="0" w:space="0" w:color="auto"/>
        <w:left w:val="none" w:sz="0" w:space="0" w:color="auto"/>
        <w:bottom w:val="none" w:sz="0" w:space="0" w:color="auto"/>
        <w:right w:val="none" w:sz="0" w:space="0" w:color="auto"/>
      </w:divBdr>
    </w:div>
    <w:div w:id="850879456">
      <w:bodyDiv w:val="1"/>
      <w:marLeft w:val="0"/>
      <w:marRight w:val="0"/>
      <w:marTop w:val="0"/>
      <w:marBottom w:val="0"/>
      <w:divBdr>
        <w:top w:val="none" w:sz="0" w:space="0" w:color="auto"/>
        <w:left w:val="none" w:sz="0" w:space="0" w:color="auto"/>
        <w:bottom w:val="none" w:sz="0" w:space="0" w:color="auto"/>
        <w:right w:val="none" w:sz="0" w:space="0" w:color="auto"/>
      </w:divBdr>
    </w:div>
    <w:div w:id="851338143">
      <w:bodyDiv w:val="1"/>
      <w:marLeft w:val="0"/>
      <w:marRight w:val="0"/>
      <w:marTop w:val="0"/>
      <w:marBottom w:val="0"/>
      <w:divBdr>
        <w:top w:val="none" w:sz="0" w:space="0" w:color="auto"/>
        <w:left w:val="none" w:sz="0" w:space="0" w:color="auto"/>
        <w:bottom w:val="none" w:sz="0" w:space="0" w:color="auto"/>
        <w:right w:val="none" w:sz="0" w:space="0" w:color="auto"/>
      </w:divBdr>
    </w:div>
    <w:div w:id="851460129">
      <w:bodyDiv w:val="1"/>
      <w:marLeft w:val="0"/>
      <w:marRight w:val="0"/>
      <w:marTop w:val="0"/>
      <w:marBottom w:val="0"/>
      <w:divBdr>
        <w:top w:val="none" w:sz="0" w:space="0" w:color="auto"/>
        <w:left w:val="none" w:sz="0" w:space="0" w:color="auto"/>
        <w:bottom w:val="none" w:sz="0" w:space="0" w:color="auto"/>
        <w:right w:val="none" w:sz="0" w:space="0" w:color="auto"/>
      </w:divBdr>
    </w:div>
    <w:div w:id="852065115">
      <w:bodyDiv w:val="1"/>
      <w:marLeft w:val="0"/>
      <w:marRight w:val="0"/>
      <w:marTop w:val="0"/>
      <w:marBottom w:val="0"/>
      <w:divBdr>
        <w:top w:val="none" w:sz="0" w:space="0" w:color="auto"/>
        <w:left w:val="none" w:sz="0" w:space="0" w:color="auto"/>
        <w:bottom w:val="none" w:sz="0" w:space="0" w:color="auto"/>
        <w:right w:val="none" w:sz="0" w:space="0" w:color="auto"/>
      </w:divBdr>
    </w:div>
    <w:div w:id="852837184">
      <w:bodyDiv w:val="1"/>
      <w:marLeft w:val="0"/>
      <w:marRight w:val="0"/>
      <w:marTop w:val="0"/>
      <w:marBottom w:val="0"/>
      <w:divBdr>
        <w:top w:val="none" w:sz="0" w:space="0" w:color="auto"/>
        <w:left w:val="none" w:sz="0" w:space="0" w:color="auto"/>
        <w:bottom w:val="none" w:sz="0" w:space="0" w:color="auto"/>
        <w:right w:val="none" w:sz="0" w:space="0" w:color="auto"/>
      </w:divBdr>
    </w:div>
    <w:div w:id="853346588">
      <w:bodyDiv w:val="1"/>
      <w:marLeft w:val="0"/>
      <w:marRight w:val="0"/>
      <w:marTop w:val="0"/>
      <w:marBottom w:val="0"/>
      <w:divBdr>
        <w:top w:val="none" w:sz="0" w:space="0" w:color="auto"/>
        <w:left w:val="none" w:sz="0" w:space="0" w:color="auto"/>
        <w:bottom w:val="none" w:sz="0" w:space="0" w:color="auto"/>
        <w:right w:val="none" w:sz="0" w:space="0" w:color="auto"/>
      </w:divBdr>
    </w:div>
    <w:div w:id="858084465">
      <w:bodyDiv w:val="1"/>
      <w:marLeft w:val="0"/>
      <w:marRight w:val="0"/>
      <w:marTop w:val="0"/>
      <w:marBottom w:val="0"/>
      <w:divBdr>
        <w:top w:val="none" w:sz="0" w:space="0" w:color="auto"/>
        <w:left w:val="none" w:sz="0" w:space="0" w:color="auto"/>
        <w:bottom w:val="none" w:sz="0" w:space="0" w:color="auto"/>
        <w:right w:val="none" w:sz="0" w:space="0" w:color="auto"/>
      </w:divBdr>
    </w:div>
    <w:div w:id="859200193">
      <w:bodyDiv w:val="1"/>
      <w:marLeft w:val="0"/>
      <w:marRight w:val="0"/>
      <w:marTop w:val="0"/>
      <w:marBottom w:val="0"/>
      <w:divBdr>
        <w:top w:val="none" w:sz="0" w:space="0" w:color="auto"/>
        <w:left w:val="none" w:sz="0" w:space="0" w:color="auto"/>
        <w:bottom w:val="none" w:sz="0" w:space="0" w:color="auto"/>
        <w:right w:val="none" w:sz="0" w:space="0" w:color="auto"/>
      </w:divBdr>
    </w:div>
    <w:div w:id="859242622">
      <w:bodyDiv w:val="1"/>
      <w:marLeft w:val="0"/>
      <w:marRight w:val="0"/>
      <w:marTop w:val="0"/>
      <w:marBottom w:val="0"/>
      <w:divBdr>
        <w:top w:val="none" w:sz="0" w:space="0" w:color="auto"/>
        <w:left w:val="none" w:sz="0" w:space="0" w:color="auto"/>
        <w:bottom w:val="none" w:sz="0" w:space="0" w:color="auto"/>
        <w:right w:val="none" w:sz="0" w:space="0" w:color="auto"/>
      </w:divBdr>
    </w:div>
    <w:div w:id="860432793">
      <w:bodyDiv w:val="1"/>
      <w:marLeft w:val="0"/>
      <w:marRight w:val="0"/>
      <w:marTop w:val="0"/>
      <w:marBottom w:val="0"/>
      <w:divBdr>
        <w:top w:val="none" w:sz="0" w:space="0" w:color="auto"/>
        <w:left w:val="none" w:sz="0" w:space="0" w:color="auto"/>
        <w:bottom w:val="none" w:sz="0" w:space="0" w:color="auto"/>
        <w:right w:val="none" w:sz="0" w:space="0" w:color="auto"/>
      </w:divBdr>
    </w:div>
    <w:div w:id="861816852">
      <w:bodyDiv w:val="1"/>
      <w:marLeft w:val="0"/>
      <w:marRight w:val="0"/>
      <w:marTop w:val="0"/>
      <w:marBottom w:val="0"/>
      <w:divBdr>
        <w:top w:val="none" w:sz="0" w:space="0" w:color="auto"/>
        <w:left w:val="none" w:sz="0" w:space="0" w:color="auto"/>
        <w:bottom w:val="none" w:sz="0" w:space="0" w:color="auto"/>
        <w:right w:val="none" w:sz="0" w:space="0" w:color="auto"/>
      </w:divBdr>
    </w:div>
    <w:div w:id="862548144">
      <w:bodyDiv w:val="1"/>
      <w:marLeft w:val="0"/>
      <w:marRight w:val="0"/>
      <w:marTop w:val="0"/>
      <w:marBottom w:val="0"/>
      <w:divBdr>
        <w:top w:val="none" w:sz="0" w:space="0" w:color="auto"/>
        <w:left w:val="none" w:sz="0" w:space="0" w:color="auto"/>
        <w:bottom w:val="none" w:sz="0" w:space="0" w:color="auto"/>
        <w:right w:val="none" w:sz="0" w:space="0" w:color="auto"/>
      </w:divBdr>
    </w:div>
    <w:div w:id="862789829">
      <w:bodyDiv w:val="1"/>
      <w:marLeft w:val="0"/>
      <w:marRight w:val="0"/>
      <w:marTop w:val="0"/>
      <w:marBottom w:val="0"/>
      <w:divBdr>
        <w:top w:val="none" w:sz="0" w:space="0" w:color="auto"/>
        <w:left w:val="none" w:sz="0" w:space="0" w:color="auto"/>
        <w:bottom w:val="none" w:sz="0" w:space="0" w:color="auto"/>
        <w:right w:val="none" w:sz="0" w:space="0" w:color="auto"/>
      </w:divBdr>
    </w:div>
    <w:div w:id="863328267">
      <w:bodyDiv w:val="1"/>
      <w:marLeft w:val="0"/>
      <w:marRight w:val="0"/>
      <w:marTop w:val="0"/>
      <w:marBottom w:val="0"/>
      <w:divBdr>
        <w:top w:val="none" w:sz="0" w:space="0" w:color="auto"/>
        <w:left w:val="none" w:sz="0" w:space="0" w:color="auto"/>
        <w:bottom w:val="none" w:sz="0" w:space="0" w:color="auto"/>
        <w:right w:val="none" w:sz="0" w:space="0" w:color="auto"/>
      </w:divBdr>
    </w:div>
    <w:div w:id="864102299">
      <w:bodyDiv w:val="1"/>
      <w:marLeft w:val="0"/>
      <w:marRight w:val="0"/>
      <w:marTop w:val="0"/>
      <w:marBottom w:val="0"/>
      <w:divBdr>
        <w:top w:val="none" w:sz="0" w:space="0" w:color="auto"/>
        <w:left w:val="none" w:sz="0" w:space="0" w:color="auto"/>
        <w:bottom w:val="none" w:sz="0" w:space="0" w:color="auto"/>
        <w:right w:val="none" w:sz="0" w:space="0" w:color="auto"/>
      </w:divBdr>
    </w:div>
    <w:div w:id="866986636">
      <w:bodyDiv w:val="1"/>
      <w:marLeft w:val="0"/>
      <w:marRight w:val="0"/>
      <w:marTop w:val="0"/>
      <w:marBottom w:val="0"/>
      <w:divBdr>
        <w:top w:val="none" w:sz="0" w:space="0" w:color="auto"/>
        <w:left w:val="none" w:sz="0" w:space="0" w:color="auto"/>
        <w:bottom w:val="none" w:sz="0" w:space="0" w:color="auto"/>
        <w:right w:val="none" w:sz="0" w:space="0" w:color="auto"/>
      </w:divBdr>
    </w:div>
    <w:div w:id="868880336">
      <w:bodyDiv w:val="1"/>
      <w:marLeft w:val="0"/>
      <w:marRight w:val="0"/>
      <w:marTop w:val="0"/>
      <w:marBottom w:val="0"/>
      <w:divBdr>
        <w:top w:val="none" w:sz="0" w:space="0" w:color="auto"/>
        <w:left w:val="none" w:sz="0" w:space="0" w:color="auto"/>
        <w:bottom w:val="none" w:sz="0" w:space="0" w:color="auto"/>
        <w:right w:val="none" w:sz="0" w:space="0" w:color="auto"/>
      </w:divBdr>
    </w:div>
    <w:div w:id="869613262">
      <w:bodyDiv w:val="1"/>
      <w:marLeft w:val="0"/>
      <w:marRight w:val="0"/>
      <w:marTop w:val="0"/>
      <w:marBottom w:val="0"/>
      <w:divBdr>
        <w:top w:val="none" w:sz="0" w:space="0" w:color="auto"/>
        <w:left w:val="none" w:sz="0" w:space="0" w:color="auto"/>
        <w:bottom w:val="none" w:sz="0" w:space="0" w:color="auto"/>
        <w:right w:val="none" w:sz="0" w:space="0" w:color="auto"/>
      </w:divBdr>
    </w:div>
    <w:div w:id="870261336">
      <w:bodyDiv w:val="1"/>
      <w:marLeft w:val="0"/>
      <w:marRight w:val="0"/>
      <w:marTop w:val="0"/>
      <w:marBottom w:val="0"/>
      <w:divBdr>
        <w:top w:val="none" w:sz="0" w:space="0" w:color="auto"/>
        <w:left w:val="none" w:sz="0" w:space="0" w:color="auto"/>
        <w:bottom w:val="none" w:sz="0" w:space="0" w:color="auto"/>
        <w:right w:val="none" w:sz="0" w:space="0" w:color="auto"/>
      </w:divBdr>
    </w:div>
    <w:div w:id="871529857">
      <w:bodyDiv w:val="1"/>
      <w:marLeft w:val="0"/>
      <w:marRight w:val="0"/>
      <w:marTop w:val="0"/>
      <w:marBottom w:val="0"/>
      <w:divBdr>
        <w:top w:val="none" w:sz="0" w:space="0" w:color="auto"/>
        <w:left w:val="none" w:sz="0" w:space="0" w:color="auto"/>
        <w:bottom w:val="none" w:sz="0" w:space="0" w:color="auto"/>
        <w:right w:val="none" w:sz="0" w:space="0" w:color="auto"/>
      </w:divBdr>
    </w:div>
    <w:div w:id="871770873">
      <w:bodyDiv w:val="1"/>
      <w:marLeft w:val="0"/>
      <w:marRight w:val="0"/>
      <w:marTop w:val="0"/>
      <w:marBottom w:val="0"/>
      <w:divBdr>
        <w:top w:val="none" w:sz="0" w:space="0" w:color="auto"/>
        <w:left w:val="none" w:sz="0" w:space="0" w:color="auto"/>
        <w:bottom w:val="none" w:sz="0" w:space="0" w:color="auto"/>
        <w:right w:val="none" w:sz="0" w:space="0" w:color="auto"/>
      </w:divBdr>
    </w:div>
    <w:div w:id="872308972">
      <w:bodyDiv w:val="1"/>
      <w:marLeft w:val="0"/>
      <w:marRight w:val="0"/>
      <w:marTop w:val="0"/>
      <w:marBottom w:val="0"/>
      <w:divBdr>
        <w:top w:val="none" w:sz="0" w:space="0" w:color="auto"/>
        <w:left w:val="none" w:sz="0" w:space="0" w:color="auto"/>
        <w:bottom w:val="none" w:sz="0" w:space="0" w:color="auto"/>
        <w:right w:val="none" w:sz="0" w:space="0" w:color="auto"/>
      </w:divBdr>
    </w:div>
    <w:div w:id="872572530">
      <w:bodyDiv w:val="1"/>
      <w:marLeft w:val="0"/>
      <w:marRight w:val="0"/>
      <w:marTop w:val="0"/>
      <w:marBottom w:val="0"/>
      <w:divBdr>
        <w:top w:val="none" w:sz="0" w:space="0" w:color="auto"/>
        <w:left w:val="none" w:sz="0" w:space="0" w:color="auto"/>
        <w:bottom w:val="none" w:sz="0" w:space="0" w:color="auto"/>
        <w:right w:val="none" w:sz="0" w:space="0" w:color="auto"/>
      </w:divBdr>
    </w:div>
    <w:div w:id="874654178">
      <w:bodyDiv w:val="1"/>
      <w:marLeft w:val="0"/>
      <w:marRight w:val="0"/>
      <w:marTop w:val="0"/>
      <w:marBottom w:val="0"/>
      <w:divBdr>
        <w:top w:val="none" w:sz="0" w:space="0" w:color="auto"/>
        <w:left w:val="none" w:sz="0" w:space="0" w:color="auto"/>
        <w:bottom w:val="none" w:sz="0" w:space="0" w:color="auto"/>
        <w:right w:val="none" w:sz="0" w:space="0" w:color="auto"/>
      </w:divBdr>
    </w:div>
    <w:div w:id="877202094">
      <w:bodyDiv w:val="1"/>
      <w:marLeft w:val="0"/>
      <w:marRight w:val="0"/>
      <w:marTop w:val="0"/>
      <w:marBottom w:val="0"/>
      <w:divBdr>
        <w:top w:val="none" w:sz="0" w:space="0" w:color="auto"/>
        <w:left w:val="none" w:sz="0" w:space="0" w:color="auto"/>
        <w:bottom w:val="none" w:sz="0" w:space="0" w:color="auto"/>
        <w:right w:val="none" w:sz="0" w:space="0" w:color="auto"/>
      </w:divBdr>
    </w:div>
    <w:div w:id="878975483">
      <w:bodyDiv w:val="1"/>
      <w:marLeft w:val="0"/>
      <w:marRight w:val="0"/>
      <w:marTop w:val="0"/>
      <w:marBottom w:val="0"/>
      <w:divBdr>
        <w:top w:val="none" w:sz="0" w:space="0" w:color="auto"/>
        <w:left w:val="none" w:sz="0" w:space="0" w:color="auto"/>
        <w:bottom w:val="none" w:sz="0" w:space="0" w:color="auto"/>
        <w:right w:val="none" w:sz="0" w:space="0" w:color="auto"/>
      </w:divBdr>
    </w:div>
    <w:div w:id="879780217">
      <w:bodyDiv w:val="1"/>
      <w:marLeft w:val="0"/>
      <w:marRight w:val="0"/>
      <w:marTop w:val="0"/>
      <w:marBottom w:val="0"/>
      <w:divBdr>
        <w:top w:val="none" w:sz="0" w:space="0" w:color="auto"/>
        <w:left w:val="none" w:sz="0" w:space="0" w:color="auto"/>
        <w:bottom w:val="none" w:sz="0" w:space="0" w:color="auto"/>
        <w:right w:val="none" w:sz="0" w:space="0" w:color="auto"/>
      </w:divBdr>
    </w:div>
    <w:div w:id="879904258">
      <w:bodyDiv w:val="1"/>
      <w:marLeft w:val="0"/>
      <w:marRight w:val="0"/>
      <w:marTop w:val="0"/>
      <w:marBottom w:val="0"/>
      <w:divBdr>
        <w:top w:val="none" w:sz="0" w:space="0" w:color="auto"/>
        <w:left w:val="none" w:sz="0" w:space="0" w:color="auto"/>
        <w:bottom w:val="none" w:sz="0" w:space="0" w:color="auto"/>
        <w:right w:val="none" w:sz="0" w:space="0" w:color="auto"/>
      </w:divBdr>
    </w:div>
    <w:div w:id="880747756">
      <w:bodyDiv w:val="1"/>
      <w:marLeft w:val="0"/>
      <w:marRight w:val="0"/>
      <w:marTop w:val="0"/>
      <w:marBottom w:val="0"/>
      <w:divBdr>
        <w:top w:val="none" w:sz="0" w:space="0" w:color="auto"/>
        <w:left w:val="none" w:sz="0" w:space="0" w:color="auto"/>
        <w:bottom w:val="none" w:sz="0" w:space="0" w:color="auto"/>
        <w:right w:val="none" w:sz="0" w:space="0" w:color="auto"/>
      </w:divBdr>
    </w:div>
    <w:div w:id="882525696">
      <w:bodyDiv w:val="1"/>
      <w:marLeft w:val="0"/>
      <w:marRight w:val="0"/>
      <w:marTop w:val="0"/>
      <w:marBottom w:val="0"/>
      <w:divBdr>
        <w:top w:val="none" w:sz="0" w:space="0" w:color="auto"/>
        <w:left w:val="none" w:sz="0" w:space="0" w:color="auto"/>
        <w:bottom w:val="none" w:sz="0" w:space="0" w:color="auto"/>
        <w:right w:val="none" w:sz="0" w:space="0" w:color="auto"/>
      </w:divBdr>
    </w:div>
    <w:div w:id="885675290">
      <w:bodyDiv w:val="1"/>
      <w:marLeft w:val="0"/>
      <w:marRight w:val="0"/>
      <w:marTop w:val="0"/>
      <w:marBottom w:val="0"/>
      <w:divBdr>
        <w:top w:val="none" w:sz="0" w:space="0" w:color="auto"/>
        <w:left w:val="none" w:sz="0" w:space="0" w:color="auto"/>
        <w:bottom w:val="none" w:sz="0" w:space="0" w:color="auto"/>
        <w:right w:val="none" w:sz="0" w:space="0" w:color="auto"/>
      </w:divBdr>
    </w:div>
    <w:div w:id="886525541">
      <w:bodyDiv w:val="1"/>
      <w:marLeft w:val="0"/>
      <w:marRight w:val="0"/>
      <w:marTop w:val="0"/>
      <w:marBottom w:val="0"/>
      <w:divBdr>
        <w:top w:val="none" w:sz="0" w:space="0" w:color="auto"/>
        <w:left w:val="none" w:sz="0" w:space="0" w:color="auto"/>
        <w:bottom w:val="none" w:sz="0" w:space="0" w:color="auto"/>
        <w:right w:val="none" w:sz="0" w:space="0" w:color="auto"/>
      </w:divBdr>
    </w:div>
    <w:div w:id="887640972">
      <w:bodyDiv w:val="1"/>
      <w:marLeft w:val="0"/>
      <w:marRight w:val="0"/>
      <w:marTop w:val="0"/>
      <w:marBottom w:val="0"/>
      <w:divBdr>
        <w:top w:val="none" w:sz="0" w:space="0" w:color="auto"/>
        <w:left w:val="none" w:sz="0" w:space="0" w:color="auto"/>
        <w:bottom w:val="none" w:sz="0" w:space="0" w:color="auto"/>
        <w:right w:val="none" w:sz="0" w:space="0" w:color="auto"/>
      </w:divBdr>
    </w:div>
    <w:div w:id="889002666">
      <w:bodyDiv w:val="1"/>
      <w:marLeft w:val="0"/>
      <w:marRight w:val="0"/>
      <w:marTop w:val="0"/>
      <w:marBottom w:val="0"/>
      <w:divBdr>
        <w:top w:val="none" w:sz="0" w:space="0" w:color="auto"/>
        <w:left w:val="none" w:sz="0" w:space="0" w:color="auto"/>
        <w:bottom w:val="none" w:sz="0" w:space="0" w:color="auto"/>
        <w:right w:val="none" w:sz="0" w:space="0" w:color="auto"/>
      </w:divBdr>
    </w:div>
    <w:div w:id="893007076">
      <w:bodyDiv w:val="1"/>
      <w:marLeft w:val="0"/>
      <w:marRight w:val="0"/>
      <w:marTop w:val="0"/>
      <w:marBottom w:val="0"/>
      <w:divBdr>
        <w:top w:val="none" w:sz="0" w:space="0" w:color="auto"/>
        <w:left w:val="none" w:sz="0" w:space="0" w:color="auto"/>
        <w:bottom w:val="none" w:sz="0" w:space="0" w:color="auto"/>
        <w:right w:val="none" w:sz="0" w:space="0" w:color="auto"/>
      </w:divBdr>
    </w:div>
    <w:div w:id="893739100">
      <w:bodyDiv w:val="1"/>
      <w:marLeft w:val="0"/>
      <w:marRight w:val="0"/>
      <w:marTop w:val="0"/>
      <w:marBottom w:val="0"/>
      <w:divBdr>
        <w:top w:val="none" w:sz="0" w:space="0" w:color="auto"/>
        <w:left w:val="none" w:sz="0" w:space="0" w:color="auto"/>
        <w:bottom w:val="none" w:sz="0" w:space="0" w:color="auto"/>
        <w:right w:val="none" w:sz="0" w:space="0" w:color="auto"/>
      </w:divBdr>
    </w:div>
    <w:div w:id="895311436">
      <w:bodyDiv w:val="1"/>
      <w:marLeft w:val="0"/>
      <w:marRight w:val="0"/>
      <w:marTop w:val="0"/>
      <w:marBottom w:val="0"/>
      <w:divBdr>
        <w:top w:val="none" w:sz="0" w:space="0" w:color="auto"/>
        <w:left w:val="none" w:sz="0" w:space="0" w:color="auto"/>
        <w:bottom w:val="none" w:sz="0" w:space="0" w:color="auto"/>
        <w:right w:val="none" w:sz="0" w:space="0" w:color="auto"/>
      </w:divBdr>
    </w:div>
    <w:div w:id="896891772">
      <w:bodyDiv w:val="1"/>
      <w:marLeft w:val="0"/>
      <w:marRight w:val="0"/>
      <w:marTop w:val="0"/>
      <w:marBottom w:val="0"/>
      <w:divBdr>
        <w:top w:val="none" w:sz="0" w:space="0" w:color="auto"/>
        <w:left w:val="none" w:sz="0" w:space="0" w:color="auto"/>
        <w:bottom w:val="none" w:sz="0" w:space="0" w:color="auto"/>
        <w:right w:val="none" w:sz="0" w:space="0" w:color="auto"/>
      </w:divBdr>
    </w:div>
    <w:div w:id="897324348">
      <w:bodyDiv w:val="1"/>
      <w:marLeft w:val="0"/>
      <w:marRight w:val="0"/>
      <w:marTop w:val="0"/>
      <w:marBottom w:val="0"/>
      <w:divBdr>
        <w:top w:val="none" w:sz="0" w:space="0" w:color="auto"/>
        <w:left w:val="none" w:sz="0" w:space="0" w:color="auto"/>
        <w:bottom w:val="none" w:sz="0" w:space="0" w:color="auto"/>
        <w:right w:val="none" w:sz="0" w:space="0" w:color="auto"/>
      </w:divBdr>
    </w:div>
    <w:div w:id="898128649">
      <w:bodyDiv w:val="1"/>
      <w:marLeft w:val="0"/>
      <w:marRight w:val="0"/>
      <w:marTop w:val="0"/>
      <w:marBottom w:val="0"/>
      <w:divBdr>
        <w:top w:val="none" w:sz="0" w:space="0" w:color="auto"/>
        <w:left w:val="none" w:sz="0" w:space="0" w:color="auto"/>
        <w:bottom w:val="none" w:sz="0" w:space="0" w:color="auto"/>
        <w:right w:val="none" w:sz="0" w:space="0" w:color="auto"/>
      </w:divBdr>
    </w:div>
    <w:div w:id="898324713">
      <w:bodyDiv w:val="1"/>
      <w:marLeft w:val="0"/>
      <w:marRight w:val="0"/>
      <w:marTop w:val="0"/>
      <w:marBottom w:val="0"/>
      <w:divBdr>
        <w:top w:val="none" w:sz="0" w:space="0" w:color="auto"/>
        <w:left w:val="none" w:sz="0" w:space="0" w:color="auto"/>
        <w:bottom w:val="none" w:sz="0" w:space="0" w:color="auto"/>
        <w:right w:val="none" w:sz="0" w:space="0" w:color="auto"/>
      </w:divBdr>
    </w:div>
    <w:div w:id="900022400">
      <w:bodyDiv w:val="1"/>
      <w:marLeft w:val="0"/>
      <w:marRight w:val="0"/>
      <w:marTop w:val="0"/>
      <w:marBottom w:val="0"/>
      <w:divBdr>
        <w:top w:val="none" w:sz="0" w:space="0" w:color="auto"/>
        <w:left w:val="none" w:sz="0" w:space="0" w:color="auto"/>
        <w:bottom w:val="none" w:sz="0" w:space="0" w:color="auto"/>
        <w:right w:val="none" w:sz="0" w:space="0" w:color="auto"/>
      </w:divBdr>
    </w:div>
    <w:div w:id="902330641">
      <w:bodyDiv w:val="1"/>
      <w:marLeft w:val="0"/>
      <w:marRight w:val="0"/>
      <w:marTop w:val="0"/>
      <w:marBottom w:val="0"/>
      <w:divBdr>
        <w:top w:val="none" w:sz="0" w:space="0" w:color="auto"/>
        <w:left w:val="none" w:sz="0" w:space="0" w:color="auto"/>
        <w:bottom w:val="none" w:sz="0" w:space="0" w:color="auto"/>
        <w:right w:val="none" w:sz="0" w:space="0" w:color="auto"/>
      </w:divBdr>
    </w:div>
    <w:div w:id="903181356">
      <w:bodyDiv w:val="1"/>
      <w:marLeft w:val="0"/>
      <w:marRight w:val="0"/>
      <w:marTop w:val="0"/>
      <w:marBottom w:val="0"/>
      <w:divBdr>
        <w:top w:val="none" w:sz="0" w:space="0" w:color="auto"/>
        <w:left w:val="none" w:sz="0" w:space="0" w:color="auto"/>
        <w:bottom w:val="none" w:sz="0" w:space="0" w:color="auto"/>
        <w:right w:val="none" w:sz="0" w:space="0" w:color="auto"/>
      </w:divBdr>
    </w:div>
    <w:div w:id="903683017">
      <w:bodyDiv w:val="1"/>
      <w:marLeft w:val="0"/>
      <w:marRight w:val="0"/>
      <w:marTop w:val="0"/>
      <w:marBottom w:val="0"/>
      <w:divBdr>
        <w:top w:val="none" w:sz="0" w:space="0" w:color="auto"/>
        <w:left w:val="none" w:sz="0" w:space="0" w:color="auto"/>
        <w:bottom w:val="none" w:sz="0" w:space="0" w:color="auto"/>
        <w:right w:val="none" w:sz="0" w:space="0" w:color="auto"/>
      </w:divBdr>
    </w:div>
    <w:div w:id="904223562">
      <w:bodyDiv w:val="1"/>
      <w:marLeft w:val="0"/>
      <w:marRight w:val="0"/>
      <w:marTop w:val="0"/>
      <w:marBottom w:val="0"/>
      <w:divBdr>
        <w:top w:val="none" w:sz="0" w:space="0" w:color="auto"/>
        <w:left w:val="none" w:sz="0" w:space="0" w:color="auto"/>
        <w:bottom w:val="none" w:sz="0" w:space="0" w:color="auto"/>
        <w:right w:val="none" w:sz="0" w:space="0" w:color="auto"/>
      </w:divBdr>
    </w:div>
    <w:div w:id="908223736">
      <w:bodyDiv w:val="1"/>
      <w:marLeft w:val="0"/>
      <w:marRight w:val="0"/>
      <w:marTop w:val="0"/>
      <w:marBottom w:val="0"/>
      <w:divBdr>
        <w:top w:val="none" w:sz="0" w:space="0" w:color="auto"/>
        <w:left w:val="none" w:sz="0" w:space="0" w:color="auto"/>
        <w:bottom w:val="none" w:sz="0" w:space="0" w:color="auto"/>
        <w:right w:val="none" w:sz="0" w:space="0" w:color="auto"/>
      </w:divBdr>
    </w:div>
    <w:div w:id="909583894">
      <w:bodyDiv w:val="1"/>
      <w:marLeft w:val="0"/>
      <w:marRight w:val="0"/>
      <w:marTop w:val="0"/>
      <w:marBottom w:val="0"/>
      <w:divBdr>
        <w:top w:val="none" w:sz="0" w:space="0" w:color="auto"/>
        <w:left w:val="none" w:sz="0" w:space="0" w:color="auto"/>
        <w:bottom w:val="none" w:sz="0" w:space="0" w:color="auto"/>
        <w:right w:val="none" w:sz="0" w:space="0" w:color="auto"/>
      </w:divBdr>
    </w:div>
    <w:div w:id="910575844">
      <w:bodyDiv w:val="1"/>
      <w:marLeft w:val="0"/>
      <w:marRight w:val="0"/>
      <w:marTop w:val="0"/>
      <w:marBottom w:val="0"/>
      <w:divBdr>
        <w:top w:val="none" w:sz="0" w:space="0" w:color="auto"/>
        <w:left w:val="none" w:sz="0" w:space="0" w:color="auto"/>
        <w:bottom w:val="none" w:sz="0" w:space="0" w:color="auto"/>
        <w:right w:val="none" w:sz="0" w:space="0" w:color="auto"/>
      </w:divBdr>
    </w:div>
    <w:div w:id="910577607">
      <w:bodyDiv w:val="1"/>
      <w:marLeft w:val="0"/>
      <w:marRight w:val="0"/>
      <w:marTop w:val="0"/>
      <w:marBottom w:val="0"/>
      <w:divBdr>
        <w:top w:val="none" w:sz="0" w:space="0" w:color="auto"/>
        <w:left w:val="none" w:sz="0" w:space="0" w:color="auto"/>
        <w:bottom w:val="none" w:sz="0" w:space="0" w:color="auto"/>
        <w:right w:val="none" w:sz="0" w:space="0" w:color="auto"/>
      </w:divBdr>
    </w:div>
    <w:div w:id="911549854">
      <w:bodyDiv w:val="1"/>
      <w:marLeft w:val="0"/>
      <w:marRight w:val="0"/>
      <w:marTop w:val="0"/>
      <w:marBottom w:val="0"/>
      <w:divBdr>
        <w:top w:val="none" w:sz="0" w:space="0" w:color="auto"/>
        <w:left w:val="none" w:sz="0" w:space="0" w:color="auto"/>
        <w:bottom w:val="none" w:sz="0" w:space="0" w:color="auto"/>
        <w:right w:val="none" w:sz="0" w:space="0" w:color="auto"/>
      </w:divBdr>
    </w:div>
    <w:div w:id="911816900">
      <w:bodyDiv w:val="1"/>
      <w:marLeft w:val="0"/>
      <w:marRight w:val="0"/>
      <w:marTop w:val="0"/>
      <w:marBottom w:val="0"/>
      <w:divBdr>
        <w:top w:val="none" w:sz="0" w:space="0" w:color="auto"/>
        <w:left w:val="none" w:sz="0" w:space="0" w:color="auto"/>
        <w:bottom w:val="none" w:sz="0" w:space="0" w:color="auto"/>
        <w:right w:val="none" w:sz="0" w:space="0" w:color="auto"/>
      </w:divBdr>
    </w:div>
    <w:div w:id="914440293">
      <w:bodyDiv w:val="1"/>
      <w:marLeft w:val="0"/>
      <w:marRight w:val="0"/>
      <w:marTop w:val="0"/>
      <w:marBottom w:val="0"/>
      <w:divBdr>
        <w:top w:val="none" w:sz="0" w:space="0" w:color="auto"/>
        <w:left w:val="none" w:sz="0" w:space="0" w:color="auto"/>
        <w:bottom w:val="none" w:sz="0" w:space="0" w:color="auto"/>
        <w:right w:val="none" w:sz="0" w:space="0" w:color="auto"/>
      </w:divBdr>
    </w:div>
    <w:div w:id="917059859">
      <w:bodyDiv w:val="1"/>
      <w:marLeft w:val="0"/>
      <w:marRight w:val="0"/>
      <w:marTop w:val="0"/>
      <w:marBottom w:val="0"/>
      <w:divBdr>
        <w:top w:val="none" w:sz="0" w:space="0" w:color="auto"/>
        <w:left w:val="none" w:sz="0" w:space="0" w:color="auto"/>
        <w:bottom w:val="none" w:sz="0" w:space="0" w:color="auto"/>
        <w:right w:val="none" w:sz="0" w:space="0" w:color="auto"/>
      </w:divBdr>
    </w:div>
    <w:div w:id="920025097">
      <w:bodyDiv w:val="1"/>
      <w:marLeft w:val="0"/>
      <w:marRight w:val="0"/>
      <w:marTop w:val="0"/>
      <w:marBottom w:val="0"/>
      <w:divBdr>
        <w:top w:val="none" w:sz="0" w:space="0" w:color="auto"/>
        <w:left w:val="none" w:sz="0" w:space="0" w:color="auto"/>
        <w:bottom w:val="none" w:sz="0" w:space="0" w:color="auto"/>
        <w:right w:val="none" w:sz="0" w:space="0" w:color="auto"/>
      </w:divBdr>
    </w:div>
    <w:div w:id="922759273">
      <w:bodyDiv w:val="1"/>
      <w:marLeft w:val="0"/>
      <w:marRight w:val="0"/>
      <w:marTop w:val="0"/>
      <w:marBottom w:val="0"/>
      <w:divBdr>
        <w:top w:val="none" w:sz="0" w:space="0" w:color="auto"/>
        <w:left w:val="none" w:sz="0" w:space="0" w:color="auto"/>
        <w:bottom w:val="none" w:sz="0" w:space="0" w:color="auto"/>
        <w:right w:val="none" w:sz="0" w:space="0" w:color="auto"/>
      </w:divBdr>
    </w:div>
    <w:div w:id="923875462">
      <w:bodyDiv w:val="1"/>
      <w:marLeft w:val="0"/>
      <w:marRight w:val="0"/>
      <w:marTop w:val="0"/>
      <w:marBottom w:val="0"/>
      <w:divBdr>
        <w:top w:val="none" w:sz="0" w:space="0" w:color="auto"/>
        <w:left w:val="none" w:sz="0" w:space="0" w:color="auto"/>
        <w:bottom w:val="none" w:sz="0" w:space="0" w:color="auto"/>
        <w:right w:val="none" w:sz="0" w:space="0" w:color="auto"/>
      </w:divBdr>
    </w:div>
    <w:div w:id="924145367">
      <w:bodyDiv w:val="1"/>
      <w:marLeft w:val="0"/>
      <w:marRight w:val="0"/>
      <w:marTop w:val="0"/>
      <w:marBottom w:val="0"/>
      <w:divBdr>
        <w:top w:val="none" w:sz="0" w:space="0" w:color="auto"/>
        <w:left w:val="none" w:sz="0" w:space="0" w:color="auto"/>
        <w:bottom w:val="none" w:sz="0" w:space="0" w:color="auto"/>
        <w:right w:val="none" w:sz="0" w:space="0" w:color="auto"/>
      </w:divBdr>
    </w:div>
    <w:div w:id="925918300">
      <w:bodyDiv w:val="1"/>
      <w:marLeft w:val="0"/>
      <w:marRight w:val="0"/>
      <w:marTop w:val="0"/>
      <w:marBottom w:val="0"/>
      <w:divBdr>
        <w:top w:val="none" w:sz="0" w:space="0" w:color="auto"/>
        <w:left w:val="none" w:sz="0" w:space="0" w:color="auto"/>
        <w:bottom w:val="none" w:sz="0" w:space="0" w:color="auto"/>
        <w:right w:val="none" w:sz="0" w:space="0" w:color="auto"/>
      </w:divBdr>
    </w:div>
    <w:div w:id="926964924">
      <w:bodyDiv w:val="1"/>
      <w:marLeft w:val="0"/>
      <w:marRight w:val="0"/>
      <w:marTop w:val="0"/>
      <w:marBottom w:val="0"/>
      <w:divBdr>
        <w:top w:val="none" w:sz="0" w:space="0" w:color="auto"/>
        <w:left w:val="none" w:sz="0" w:space="0" w:color="auto"/>
        <w:bottom w:val="none" w:sz="0" w:space="0" w:color="auto"/>
        <w:right w:val="none" w:sz="0" w:space="0" w:color="auto"/>
      </w:divBdr>
    </w:div>
    <w:div w:id="927348969">
      <w:bodyDiv w:val="1"/>
      <w:marLeft w:val="0"/>
      <w:marRight w:val="0"/>
      <w:marTop w:val="0"/>
      <w:marBottom w:val="0"/>
      <w:divBdr>
        <w:top w:val="none" w:sz="0" w:space="0" w:color="auto"/>
        <w:left w:val="none" w:sz="0" w:space="0" w:color="auto"/>
        <w:bottom w:val="none" w:sz="0" w:space="0" w:color="auto"/>
        <w:right w:val="none" w:sz="0" w:space="0" w:color="auto"/>
      </w:divBdr>
    </w:div>
    <w:div w:id="928544640">
      <w:bodyDiv w:val="1"/>
      <w:marLeft w:val="0"/>
      <w:marRight w:val="0"/>
      <w:marTop w:val="0"/>
      <w:marBottom w:val="0"/>
      <w:divBdr>
        <w:top w:val="none" w:sz="0" w:space="0" w:color="auto"/>
        <w:left w:val="none" w:sz="0" w:space="0" w:color="auto"/>
        <w:bottom w:val="none" w:sz="0" w:space="0" w:color="auto"/>
        <w:right w:val="none" w:sz="0" w:space="0" w:color="auto"/>
      </w:divBdr>
    </w:div>
    <w:div w:id="928927312">
      <w:bodyDiv w:val="1"/>
      <w:marLeft w:val="0"/>
      <w:marRight w:val="0"/>
      <w:marTop w:val="0"/>
      <w:marBottom w:val="0"/>
      <w:divBdr>
        <w:top w:val="none" w:sz="0" w:space="0" w:color="auto"/>
        <w:left w:val="none" w:sz="0" w:space="0" w:color="auto"/>
        <w:bottom w:val="none" w:sz="0" w:space="0" w:color="auto"/>
        <w:right w:val="none" w:sz="0" w:space="0" w:color="auto"/>
      </w:divBdr>
    </w:div>
    <w:div w:id="930819689">
      <w:bodyDiv w:val="1"/>
      <w:marLeft w:val="0"/>
      <w:marRight w:val="0"/>
      <w:marTop w:val="0"/>
      <w:marBottom w:val="0"/>
      <w:divBdr>
        <w:top w:val="none" w:sz="0" w:space="0" w:color="auto"/>
        <w:left w:val="none" w:sz="0" w:space="0" w:color="auto"/>
        <w:bottom w:val="none" w:sz="0" w:space="0" w:color="auto"/>
        <w:right w:val="none" w:sz="0" w:space="0" w:color="auto"/>
      </w:divBdr>
    </w:div>
    <w:div w:id="931625955">
      <w:bodyDiv w:val="1"/>
      <w:marLeft w:val="0"/>
      <w:marRight w:val="0"/>
      <w:marTop w:val="0"/>
      <w:marBottom w:val="0"/>
      <w:divBdr>
        <w:top w:val="none" w:sz="0" w:space="0" w:color="auto"/>
        <w:left w:val="none" w:sz="0" w:space="0" w:color="auto"/>
        <w:bottom w:val="none" w:sz="0" w:space="0" w:color="auto"/>
        <w:right w:val="none" w:sz="0" w:space="0" w:color="auto"/>
      </w:divBdr>
    </w:div>
    <w:div w:id="932276291">
      <w:bodyDiv w:val="1"/>
      <w:marLeft w:val="0"/>
      <w:marRight w:val="0"/>
      <w:marTop w:val="0"/>
      <w:marBottom w:val="0"/>
      <w:divBdr>
        <w:top w:val="none" w:sz="0" w:space="0" w:color="auto"/>
        <w:left w:val="none" w:sz="0" w:space="0" w:color="auto"/>
        <w:bottom w:val="none" w:sz="0" w:space="0" w:color="auto"/>
        <w:right w:val="none" w:sz="0" w:space="0" w:color="auto"/>
      </w:divBdr>
    </w:div>
    <w:div w:id="932935690">
      <w:bodyDiv w:val="1"/>
      <w:marLeft w:val="0"/>
      <w:marRight w:val="0"/>
      <w:marTop w:val="0"/>
      <w:marBottom w:val="0"/>
      <w:divBdr>
        <w:top w:val="none" w:sz="0" w:space="0" w:color="auto"/>
        <w:left w:val="none" w:sz="0" w:space="0" w:color="auto"/>
        <w:bottom w:val="none" w:sz="0" w:space="0" w:color="auto"/>
        <w:right w:val="none" w:sz="0" w:space="0" w:color="auto"/>
      </w:divBdr>
    </w:div>
    <w:div w:id="933781365">
      <w:bodyDiv w:val="1"/>
      <w:marLeft w:val="0"/>
      <w:marRight w:val="0"/>
      <w:marTop w:val="0"/>
      <w:marBottom w:val="0"/>
      <w:divBdr>
        <w:top w:val="none" w:sz="0" w:space="0" w:color="auto"/>
        <w:left w:val="none" w:sz="0" w:space="0" w:color="auto"/>
        <w:bottom w:val="none" w:sz="0" w:space="0" w:color="auto"/>
        <w:right w:val="none" w:sz="0" w:space="0" w:color="auto"/>
      </w:divBdr>
    </w:div>
    <w:div w:id="934165634">
      <w:bodyDiv w:val="1"/>
      <w:marLeft w:val="0"/>
      <w:marRight w:val="0"/>
      <w:marTop w:val="0"/>
      <w:marBottom w:val="0"/>
      <w:divBdr>
        <w:top w:val="none" w:sz="0" w:space="0" w:color="auto"/>
        <w:left w:val="none" w:sz="0" w:space="0" w:color="auto"/>
        <w:bottom w:val="none" w:sz="0" w:space="0" w:color="auto"/>
        <w:right w:val="none" w:sz="0" w:space="0" w:color="auto"/>
      </w:divBdr>
    </w:div>
    <w:div w:id="935211894">
      <w:bodyDiv w:val="1"/>
      <w:marLeft w:val="0"/>
      <w:marRight w:val="0"/>
      <w:marTop w:val="0"/>
      <w:marBottom w:val="0"/>
      <w:divBdr>
        <w:top w:val="none" w:sz="0" w:space="0" w:color="auto"/>
        <w:left w:val="none" w:sz="0" w:space="0" w:color="auto"/>
        <w:bottom w:val="none" w:sz="0" w:space="0" w:color="auto"/>
        <w:right w:val="none" w:sz="0" w:space="0" w:color="auto"/>
      </w:divBdr>
    </w:div>
    <w:div w:id="936989061">
      <w:bodyDiv w:val="1"/>
      <w:marLeft w:val="0"/>
      <w:marRight w:val="0"/>
      <w:marTop w:val="0"/>
      <w:marBottom w:val="0"/>
      <w:divBdr>
        <w:top w:val="none" w:sz="0" w:space="0" w:color="auto"/>
        <w:left w:val="none" w:sz="0" w:space="0" w:color="auto"/>
        <w:bottom w:val="none" w:sz="0" w:space="0" w:color="auto"/>
        <w:right w:val="none" w:sz="0" w:space="0" w:color="auto"/>
      </w:divBdr>
    </w:div>
    <w:div w:id="937567513">
      <w:bodyDiv w:val="1"/>
      <w:marLeft w:val="0"/>
      <w:marRight w:val="0"/>
      <w:marTop w:val="0"/>
      <w:marBottom w:val="0"/>
      <w:divBdr>
        <w:top w:val="none" w:sz="0" w:space="0" w:color="auto"/>
        <w:left w:val="none" w:sz="0" w:space="0" w:color="auto"/>
        <w:bottom w:val="none" w:sz="0" w:space="0" w:color="auto"/>
        <w:right w:val="none" w:sz="0" w:space="0" w:color="auto"/>
      </w:divBdr>
    </w:div>
    <w:div w:id="940575508">
      <w:bodyDiv w:val="1"/>
      <w:marLeft w:val="0"/>
      <w:marRight w:val="0"/>
      <w:marTop w:val="0"/>
      <w:marBottom w:val="0"/>
      <w:divBdr>
        <w:top w:val="none" w:sz="0" w:space="0" w:color="auto"/>
        <w:left w:val="none" w:sz="0" w:space="0" w:color="auto"/>
        <w:bottom w:val="none" w:sz="0" w:space="0" w:color="auto"/>
        <w:right w:val="none" w:sz="0" w:space="0" w:color="auto"/>
      </w:divBdr>
    </w:div>
    <w:div w:id="942688279">
      <w:bodyDiv w:val="1"/>
      <w:marLeft w:val="0"/>
      <w:marRight w:val="0"/>
      <w:marTop w:val="0"/>
      <w:marBottom w:val="0"/>
      <w:divBdr>
        <w:top w:val="none" w:sz="0" w:space="0" w:color="auto"/>
        <w:left w:val="none" w:sz="0" w:space="0" w:color="auto"/>
        <w:bottom w:val="none" w:sz="0" w:space="0" w:color="auto"/>
        <w:right w:val="none" w:sz="0" w:space="0" w:color="auto"/>
      </w:divBdr>
    </w:div>
    <w:div w:id="943343222">
      <w:bodyDiv w:val="1"/>
      <w:marLeft w:val="0"/>
      <w:marRight w:val="0"/>
      <w:marTop w:val="0"/>
      <w:marBottom w:val="0"/>
      <w:divBdr>
        <w:top w:val="none" w:sz="0" w:space="0" w:color="auto"/>
        <w:left w:val="none" w:sz="0" w:space="0" w:color="auto"/>
        <w:bottom w:val="none" w:sz="0" w:space="0" w:color="auto"/>
        <w:right w:val="none" w:sz="0" w:space="0" w:color="auto"/>
      </w:divBdr>
    </w:div>
    <w:div w:id="943611536">
      <w:bodyDiv w:val="1"/>
      <w:marLeft w:val="0"/>
      <w:marRight w:val="0"/>
      <w:marTop w:val="0"/>
      <w:marBottom w:val="0"/>
      <w:divBdr>
        <w:top w:val="none" w:sz="0" w:space="0" w:color="auto"/>
        <w:left w:val="none" w:sz="0" w:space="0" w:color="auto"/>
        <w:bottom w:val="none" w:sz="0" w:space="0" w:color="auto"/>
        <w:right w:val="none" w:sz="0" w:space="0" w:color="auto"/>
      </w:divBdr>
    </w:div>
    <w:div w:id="947539823">
      <w:bodyDiv w:val="1"/>
      <w:marLeft w:val="0"/>
      <w:marRight w:val="0"/>
      <w:marTop w:val="0"/>
      <w:marBottom w:val="0"/>
      <w:divBdr>
        <w:top w:val="none" w:sz="0" w:space="0" w:color="auto"/>
        <w:left w:val="none" w:sz="0" w:space="0" w:color="auto"/>
        <w:bottom w:val="none" w:sz="0" w:space="0" w:color="auto"/>
        <w:right w:val="none" w:sz="0" w:space="0" w:color="auto"/>
      </w:divBdr>
    </w:div>
    <w:div w:id="949581426">
      <w:bodyDiv w:val="1"/>
      <w:marLeft w:val="0"/>
      <w:marRight w:val="0"/>
      <w:marTop w:val="0"/>
      <w:marBottom w:val="0"/>
      <w:divBdr>
        <w:top w:val="none" w:sz="0" w:space="0" w:color="auto"/>
        <w:left w:val="none" w:sz="0" w:space="0" w:color="auto"/>
        <w:bottom w:val="none" w:sz="0" w:space="0" w:color="auto"/>
        <w:right w:val="none" w:sz="0" w:space="0" w:color="auto"/>
      </w:divBdr>
    </w:div>
    <w:div w:id="949629053">
      <w:bodyDiv w:val="1"/>
      <w:marLeft w:val="0"/>
      <w:marRight w:val="0"/>
      <w:marTop w:val="0"/>
      <w:marBottom w:val="0"/>
      <w:divBdr>
        <w:top w:val="none" w:sz="0" w:space="0" w:color="auto"/>
        <w:left w:val="none" w:sz="0" w:space="0" w:color="auto"/>
        <w:bottom w:val="none" w:sz="0" w:space="0" w:color="auto"/>
        <w:right w:val="none" w:sz="0" w:space="0" w:color="auto"/>
      </w:divBdr>
    </w:div>
    <w:div w:id="949891955">
      <w:bodyDiv w:val="1"/>
      <w:marLeft w:val="0"/>
      <w:marRight w:val="0"/>
      <w:marTop w:val="0"/>
      <w:marBottom w:val="0"/>
      <w:divBdr>
        <w:top w:val="none" w:sz="0" w:space="0" w:color="auto"/>
        <w:left w:val="none" w:sz="0" w:space="0" w:color="auto"/>
        <w:bottom w:val="none" w:sz="0" w:space="0" w:color="auto"/>
        <w:right w:val="none" w:sz="0" w:space="0" w:color="auto"/>
      </w:divBdr>
    </w:div>
    <w:div w:id="951283804">
      <w:bodyDiv w:val="1"/>
      <w:marLeft w:val="0"/>
      <w:marRight w:val="0"/>
      <w:marTop w:val="0"/>
      <w:marBottom w:val="0"/>
      <w:divBdr>
        <w:top w:val="none" w:sz="0" w:space="0" w:color="auto"/>
        <w:left w:val="none" w:sz="0" w:space="0" w:color="auto"/>
        <w:bottom w:val="none" w:sz="0" w:space="0" w:color="auto"/>
        <w:right w:val="none" w:sz="0" w:space="0" w:color="auto"/>
      </w:divBdr>
    </w:div>
    <w:div w:id="951745750">
      <w:bodyDiv w:val="1"/>
      <w:marLeft w:val="0"/>
      <w:marRight w:val="0"/>
      <w:marTop w:val="0"/>
      <w:marBottom w:val="0"/>
      <w:divBdr>
        <w:top w:val="none" w:sz="0" w:space="0" w:color="auto"/>
        <w:left w:val="none" w:sz="0" w:space="0" w:color="auto"/>
        <w:bottom w:val="none" w:sz="0" w:space="0" w:color="auto"/>
        <w:right w:val="none" w:sz="0" w:space="0" w:color="auto"/>
      </w:divBdr>
    </w:div>
    <w:div w:id="952513489">
      <w:bodyDiv w:val="1"/>
      <w:marLeft w:val="0"/>
      <w:marRight w:val="0"/>
      <w:marTop w:val="0"/>
      <w:marBottom w:val="0"/>
      <w:divBdr>
        <w:top w:val="none" w:sz="0" w:space="0" w:color="auto"/>
        <w:left w:val="none" w:sz="0" w:space="0" w:color="auto"/>
        <w:bottom w:val="none" w:sz="0" w:space="0" w:color="auto"/>
        <w:right w:val="none" w:sz="0" w:space="0" w:color="auto"/>
      </w:divBdr>
    </w:div>
    <w:div w:id="953756836">
      <w:bodyDiv w:val="1"/>
      <w:marLeft w:val="0"/>
      <w:marRight w:val="0"/>
      <w:marTop w:val="0"/>
      <w:marBottom w:val="0"/>
      <w:divBdr>
        <w:top w:val="none" w:sz="0" w:space="0" w:color="auto"/>
        <w:left w:val="none" w:sz="0" w:space="0" w:color="auto"/>
        <w:bottom w:val="none" w:sz="0" w:space="0" w:color="auto"/>
        <w:right w:val="none" w:sz="0" w:space="0" w:color="auto"/>
      </w:divBdr>
    </w:div>
    <w:div w:id="954218848">
      <w:bodyDiv w:val="1"/>
      <w:marLeft w:val="0"/>
      <w:marRight w:val="0"/>
      <w:marTop w:val="0"/>
      <w:marBottom w:val="0"/>
      <w:divBdr>
        <w:top w:val="none" w:sz="0" w:space="0" w:color="auto"/>
        <w:left w:val="none" w:sz="0" w:space="0" w:color="auto"/>
        <w:bottom w:val="none" w:sz="0" w:space="0" w:color="auto"/>
        <w:right w:val="none" w:sz="0" w:space="0" w:color="auto"/>
      </w:divBdr>
    </w:div>
    <w:div w:id="954629367">
      <w:bodyDiv w:val="1"/>
      <w:marLeft w:val="0"/>
      <w:marRight w:val="0"/>
      <w:marTop w:val="0"/>
      <w:marBottom w:val="0"/>
      <w:divBdr>
        <w:top w:val="none" w:sz="0" w:space="0" w:color="auto"/>
        <w:left w:val="none" w:sz="0" w:space="0" w:color="auto"/>
        <w:bottom w:val="none" w:sz="0" w:space="0" w:color="auto"/>
        <w:right w:val="none" w:sz="0" w:space="0" w:color="auto"/>
      </w:divBdr>
    </w:div>
    <w:div w:id="955869889">
      <w:bodyDiv w:val="1"/>
      <w:marLeft w:val="0"/>
      <w:marRight w:val="0"/>
      <w:marTop w:val="0"/>
      <w:marBottom w:val="0"/>
      <w:divBdr>
        <w:top w:val="none" w:sz="0" w:space="0" w:color="auto"/>
        <w:left w:val="none" w:sz="0" w:space="0" w:color="auto"/>
        <w:bottom w:val="none" w:sz="0" w:space="0" w:color="auto"/>
        <w:right w:val="none" w:sz="0" w:space="0" w:color="auto"/>
      </w:divBdr>
    </w:div>
    <w:div w:id="956374527">
      <w:bodyDiv w:val="1"/>
      <w:marLeft w:val="0"/>
      <w:marRight w:val="0"/>
      <w:marTop w:val="0"/>
      <w:marBottom w:val="0"/>
      <w:divBdr>
        <w:top w:val="none" w:sz="0" w:space="0" w:color="auto"/>
        <w:left w:val="none" w:sz="0" w:space="0" w:color="auto"/>
        <w:bottom w:val="none" w:sz="0" w:space="0" w:color="auto"/>
        <w:right w:val="none" w:sz="0" w:space="0" w:color="auto"/>
      </w:divBdr>
    </w:div>
    <w:div w:id="958024680">
      <w:bodyDiv w:val="1"/>
      <w:marLeft w:val="0"/>
      <w:marRight w:val="0"/>
      <w:marTop w:val="0"/>
      <w:marBottom w:val="0"/>
      <w:divBdr>
        <w:top w:val="none" w:sz="0" w:space="0" w:color="auto"/>
        <w:left w:val="none" w:sz="0" w:space="0" w:color="auto"/>
        <w:bottom w:val="none" w:sz="0" w:space="0" w:color="auto"/>
        <w:right w:val="none" w:sz="0" w:space="0" w:color="auto"/>
      </w:divBdr>
    </w:div>
    <w:div w:id="959410493">
      <w:bodyDiv w:val="1"/>
      <w:marLeft w:val="0"/>
      <w:marRight w:val="0"/>
      <w:marTop w:val="0"/>
      <w:marBottom w:val="0"/>
      <w:divBdr>
        <w:top w:val="none" w:sz="0" w:space="0" w:color="auto"/>
        <w:left w:val="none" w:sz="0" w:space="0" w:color="auto"/>
        <w:bottom w:val="none" w:sz="0" w:space="0" w:color="auto"/>
        <w:right w:val="none" w:sz="0" w:space="0" w:color="auto"/>
      </w:divBdr>
    </w:div>
    <w:div w:id="960112217">
      <w:bodyDiv w:val="1"/>
      <w:marLeft w:val="0"/>
      <w:marRight w:val="0"/>
      <w:marTop w:val="0"/>
      <w:marBottom w:val="0"/>
      <w:divBdr>
        <w:top w:val="none" w:sz="0" w:space="0" w:color="auto"/>
        <w:left w:val="none" w:sz="0" w:space="0" w:color="auto"/>
        <w:bottom w:val="none" w:sz="0" w:space="0" w:color="auto"/>
        <w:right w:val="none" w:sz="0" w:space="0" w:color="auto"/>
      </w:divBdr>
    </w:div>
    <w:div w:id="962150820">
      <w:bodyDiv w:val="1"/>
      <w:marLeft w:val="0"/>
      <w:marRight w:val="0"/>
      <w:marTop w:val="0"/>
      <w:marBottom w:val="0"/>
      <w:divBdr>
        <w:top w:val="none" w:sz="0" w:space="0" w:color="auto"/>
        <w:left w:val="none" w:sz="0" w:space="0" w:color="auto"/>
        <w:bottom w:val="none" w:sz="0" w:space="0" w:color="auto"/>
        <w:right w:val="none" w:sz="0" w:space="0" w:color="auto"/>
      </w:divBdr>
    </w:div>
    <w:div w:id="962735865">
      <w:bodyDiv w:val="1"/>
      <w:marLeft w:val="0"/>
      <w:marRight w:val="0"/>
      <w:marTop w:val="0"/>
      <w:marBottom w:val="0"/>
      <w:divBdr>
        <w:top w:val="none" w:sz="0" w:space="0" w:color="auto"/>
        <w:left w:val="none" w:sz="0" w:space="0" w:color="auto"/>
        <w:bottom w:val="none" w:sz="0" w:space="0" w:color="auto"/>
        <w:right w:val="none" w:sz="0" w:space="0" w:color="auto"/>
      </w:divBdr>
    </w:div>
    <w:div w:id="963461854">
      <w:bodyDiv w:val="1"/>
      <w:marLeft w:val="0"/>
      <w:marRight w:val="0"/>
      <w:marTop w:val="0"/>
      <w:marBottom w:val="0"/>
      <w:divBdr>
        <w:top w:val="none" w:sz="0" w:space="0" w:color="auto"/>
        <w:left w:val="none" w:sz="0" w:space="0" w:color="auto"/>
        <w:bottom w:val="none" w:sz="0" w:space="0" w:color="auto"/>
        <w:right w:val="none" w:sz="0" w:space="0" w:color="auto"/>
      </w:divBdr>
    </w:div>
    <w:div w:id="963537993">
      <w:bodyDiv w:val="1"/>
      <w:marLeft w:val="0"/>
      <w:marRight w:val="0"/>
      <w:marTop w:val="0"/>
      <w:marBottom w:val="0"/>
      <w:divBdr>
        <w:top w:val="none" w:sz="0" w:space="0" w:color="auto"/>
        <w:left w:val="none" w:sz="0" w:space="0" w:color="auto"/>
        <w:bottom w:val="none" w:sz="0" w:space="0" w:color="auto"/>
        <w:right w:val="none" w:sz="0" w:space="0" w:color="auto"/>
      </w:divBdr>
    </w:div>
    <w:div w:id="963580910">
      <w:bodyDiv w:val="1"/>
      <w:marLeft w:val="0"/>
      <w:marRight w:val="0"/>
      <w:marTop w:val="0"/>
      <w:marBottom w:val="0"/>
      <w:divBdr>
        <w:top w:val="none" w:sz="0" w:space="0" w:color="auto"/>
        <w:left w:val="none" w:sz="0" w:space="0" w:color="auto"/>
        <w:bottom w:val="none" w:sz="0" w:space="0" w:color="auto"/>
        <w:right w:val="none" w:sz="0" w:space="0" w:color="auto"/>
      </w:divBdr>
    </w:div>
    <w:div w:id="964505644">
      <w:bodyDiv w:val="1"/>
      <w:marLeft w:val="0"/>
      <w:marRight w:val="0"/>
      <w:marTop w:val="0"/>
      <w:marBottom w:val="0"/>
      <w:divBdr>
        <w:top w:val="none" w:sz="0" w:space="0" w:color="auto"/>
        <w:left w:val="none" w:sz="0" w:space="0" w:color="auto"/>
        <w:bottom w:val="none" w:sz="0" w:space="0" w:color="auto"/>
        <w:right w:val="none" w:sz="0" w:space="0" w:color="auto"/>
      </w:divBdr>
    </w:div>
    <w:div w:id="965550761">
      <w:bodyDiv w:val="1"/>
      <w:marLeft w:val="0"/>
      <w:marRight w:val="0"/>
      <w:marTop w:val="0"/>
      <w:marBottom w:val="0"/>
      <w:divBdr>
        <w:top w:val="none" w:sz="0" w:space="0" w:color="auto"/>
        <w:left w:val="none" w:sz="0" w:space="0" w:color="auto"/>
        <w:bottom w:val="none" w:sz="0" w:space="0" w:color="auto"/>
        <w:right w:val="none" w:sz="0" w:space="0" w:color="auto"/>
      </w:divBdr>
    </w:div>
    <w:div w:id="967200814">
      <w:bodyDiv w:val="1"/>
      <w:marLeft w:val="0"/>
      <w:marRight w:val="0"/>
      <w:marTop w:val="0"/>
      <w:marBottom w:val="0"/>
      <w:divBdr>
        <w:top w:val="none" w:sz="0" w:space="0" w:color="auto"/>
        <w:left w:val="none" w:sz="0" w:space="0" w:color="auto"/>
        <w:bottom w:val="none" w:sz="0" w:space="0" w:color="auto"/>
        <w:right w:val="none" w:sz="0" w:space="0" w:color="auto"/>
      </w:divBdr>
    </w:div>
    <w:div w:id="968054432">
      <w:bodyDiv w:val="1"/>
      <w:marLeft w:val="0"/>
      <w:marRight w:val="0"/>
      <w:marTop w:val="0"/>
      <w:marBottom w:val="0"/>
      <w:divBdr>
        <w:top w:val="none" w:sz="0" w:space="0" w:color="auto"/>
        <w:left w:val="none" w:sz="0" w:space="0" w:color="auto"/>
        <w:bottom w:val="none" w:sz="0" w:space="0" w:color="auto"/>
        <w:right w:val="none" w:sz="0" w:space="0" w:color="auto"/>
      </w:divBdr>
    </w:div>
    <w:div w:id="968129729">
      <w:bodyDiv w:val="1"/>
      <w:marLeft w:val="0"/>
      <w:marRight w:val="0"/>
      <w:marTop w:val="0"/>
      <w:marBottom w:val="0"/>
      <w:divBdr>
        <w:top w:val="none" w:sz="0" w:space="0" w:color="auto"/>
        <w:left w:val="none" w:sz="0" w:space="0" w:color="auto"/>
        <w:bottom w:val="none" w:sz="0" w:space="0" w:color="auto"/>
        <w:right w:val="none" w:sz="0" w:space="0" w:color="auto"/>
      </w:divBdr>
    </w:div>
    <w:div w:id="971398232">
      <w:bodyDiv w:val="1"/>
      <w:marLeft w:val="0"/>
      <w:marRight w:val="0"/>
      <w:marTop w:val="0"/>
      <w:marBottom w:val="0"/>
      <w:divBdr>
        <w:top w:val="none" w:sz="0" w:space="0" w:color="auto"/>
        <w:left w:val="none" w:sz="0" w:space="0" w:color="auto"/>
        <w:bottom w:val="none" w:sz="0" w:space="0" w:color="auto"/>
        <w:right w:val="none" w:sz="0" w:space="0" w:color="auto"/>
      </w:divBdr>
    </w:div>
    <w:div w:id="973101553">
      <w:bodyDiv w:val="1"/>
      <w:marLeft w:val="0"/>
      <w:marRight w:val="0"/>
      <w:marTop w:val="0"/>
      <w:marBottom w:val="0"/>
      <w:divBdr>
        <w:top w:val="none" w:sz="0" w:space="0" w:color="auto"/>
        <w:left w:val="none" w:sz="0" w:space="0" w:color="auto"/>
        <w:bottom w:val="none" w:sz="0" w:space="0" w:color="auto"/>
        <w:right w:val="none" w:sz="0" w:space="0" w:color="auto"/>
      </w:divBdr>
    </w:div>
    <w:div w:id="973214299">
      <w:bodyDiv w:val="1"/>
      <w:marLeft w:val="0"/>
      <w:marRight w:val="0"/>
      <w:marTop w:val="0"/>
      <w:marBottom w:val="0"/>
      <w:divBdr>
        <w:top w:val="none" w:sz="0" w:space="0" w:color="auto"/>
        <w:left w:val="none" w:sz="0" w:space="0" w:color="auto"/>
        <w:bottom w:val="none" w:sz="0" w:space="0" w:color="auto"/>
        <w:right w:val="none" w:sz="0" w:space="0" w:color="auto"/>
      </w:divBdr>
    </w:div>
    <w:div w:id="973489377">
      <w:bodyDiv w:val="1"/>
      <w:marLeft w:val="0"/>
      <w:marRight w:val="0"/>
      <w:marTop w:val="0"/>
      <w:marBottom w:val="0"/>
      <w:divBdr>
        <w:top w:val="none" w:sz="0" w:space="0" w:color="auto"/>
        <w:left w:val="none" w:sz="0" w:space="0" w:color="auto"/>
        <w:bottom w:val="none" w:sz="0" w:space="0" w:color="auto"/>
        <w:right w:val="none" w:sz="0" w:space="0" w:color="auto"/>
      </w:divBdr>
    </w:div>
    <w:div w:id="973830058">
      <w:bodyDiv w:val="1"/>
      <w:marLeft w:val="0"/>
      <w:marRight w:val="0"/>
      <w:marTop w:val="0"/>
      <w:marBottom w:val="0"/>
      <w:divBdr>
        <w:top w:val="none" w:sz="0" w:space="0" w:color="auto"/>
        <w:left w:val="none" w:sz="0" w:space="0" w:color="auto"/>
        <w:bottom w:val="none" w:sz="0" w:space="0" w:color="auto"/>
        <w:right w:val="none" w:sz="0" w:space="0" w:color="auto"/>
      </w:divBdr>
    </w:div>
    <w:div w:id="974140682">
      <w:bodyDiv w:val="1"/>
      <w:marLeft w:val="0"/>
      <w:marRight w:val="0"/>
      <w:marTop w:val="0"/>
      <w:marBottom w:val="0"/>
      <w:divBdr>
        <w:top w:val="none" w:sz="0" w:space="0" w:color="auto"/>
        <w:left w:val="none" w:sz="0" w:space="0" w:color="auto"/>
        <w:bottom w:val="none" w:sz="0" w:space="0" w:color="auto"/>
        <w:right w:val="none" w:sz="0" w:space="0" w:color="auto"/>
      </w:divBdr>
    </w:div>
    <w:div w:id="974333134">
      <w:bodyDiv w:val="1"/>
      <w:marLeft w:val="0"/>
      <w:marRight w:val="0"/>
      <w:marTop w:val="0"/>
      <w:marBottom w:val="0"/>
      <w:divBdr>
        <w:top w:val="none" w:sz="0" w:space="0" w:color="auto"/>
        <w:left w:val="none" w:sz="0" w:space="0" w:color="auto"/>
        <w:bottom w:val="none" w:sz="0" w:space="0" w:color="auto"/>
        <w:right w:val="none" w:sz="0" w:space="0" w:color="auto"/>
      </w:divBdr>
    </w:div>
    <w:div w:id="974675499">
      <w:bodyDiv w:val="1"/>
      <w:marLeft w:val="0"/>
      <w:marRight w:val="0"/>
      <w:marTop w:val="0"/>
      <w:marBottom w:val="0"/>
      <w:divBdr>
        <w:top w:val="none" w:sz="0" w:space="0" w:color="auto"/>
        <w:left w:val="none" w:sz="0" w:space="0" w:color="auto"/>
        <w:bottom w:val="none" w:sz="0" w:space="0" w:color="auto"/>
        <w:right w:val="none" w:sz="0" w:space="0" w:color="auto"/>
      </w:divBdr>
    </w:div>
    <w:div w:id="976035452">
      <w:bodyDiv w:val="1"/>
      <w:marLeft w:val="0"/>
      <w:marRight w:val="0"/>
      <w:marTop w:val="0"/>
      <w:marBottom w:val="0"/>
      <w:divBdr>
        <w:top w:val="none" w:sz="0" w:space="0" w:color="auto"/>
        <w:left w:val="none" w:sz="0" w:space="0" w:color="auto"/>
        <w:bottom w:val="none" w:sz="0" w:space="0" w:color="auto"/>
        <w:right w:val="none" w:sz="0" w:space="0" w:color="auto"/>
      </w:divBdr>
    </w:div>
    <w:div w:id="976688851">
      <w:bodyDiv w:val="1"/>
      <w:marLeft w:val="0"/>
      <w:marRight w:val="0"/>
      <w:marTop w:val="0"/>
      <w:marBottom w:val="0"/>
      <w:divBdr>
        <w:top w:val="none" w:sz="0" w:space="0" w:color="auto"/>
        <w:left w:val="none" w:sz="0" w:space="0" w:color="auto"/>
        <w:bottom w:val="none" w:sz="0" w:space="0" w:color="auto"/>
        <w:right w:val="none" w:sz="0" w:space="0" w:color="auto"/>
      </w:divBdr>
    </w:div>
    <w:div w:id="977757645">
      <w:bodyDiv w:val="1"/>
      <w:marLeft w:val="0"/>
      <w:marRight w:val="0"/>
      <w:marTop w:val="0"/>
      <w:marBottom w:val="0"/>
      <w:divBdr>
        <w:top w:val="none" w:sz="0" w:space="0" w:color="auto"/>
        <w:left w:val="none" w:sz="0" w:space="0" w:color="auto"/>
        <w:bottom w:val="none" w:sz="0" w:space="0" w:color="auto"/>
        <w:right w:val="none" w:sz="0" w:space="0" w:color="auto"/>
      </w:divBdr>
    </w:div>
    <w:div w:id="981236189">
      <w:bodyDiv w:val="1"/>
      <w:marLeft w:val="0"/>
      <w:marRight w:val="0"/>
      <w:marTop w:val="0"/>
      <w:marBottom w:val="0"/>
      <w:divBdr>
        <w:top w:val="none" w:sz="0" w:space="0" w:color="auto"/>
        <w:left w:val="none" w:sz="0" w:space="0" w:color="auto"/>
        <w:bottom w:val="none" w:sz="0" w:space="0" w:color="auto"/>
        <w:right w:val="none" w:sz="0" w:space="0" w:color="auto"/>
      </w:divBdr>
    </w:div>
    <w:div w:id="982005248">
      <w:bodyDiv w:val="1"/>
      <w:marLeft w:val="0"/>
      <w:marRight w:val="0"/>
      <w:marTop w:val="0"/>
      <w:marBottom w:val="0"/>
      <w:divBdr>
        <w:top w:val="none" w:sz="0" w:space="0" w:color="auto"/>
        <w:left w:val="none" w:sz="0" w:space="0" w:color="auto"/>
        <w:bottom w:val="none" w:sz="0" w:space="0" w:color="auto"/>
        <w:right w:val="none" w:sz="0" w:space="0" w:color="auto"/>
      </w:divBdr>
    </w:div>
    <w:div w:id="982199096">
      <w:bodyDiv w:val="1"/>
      <w:marLeft w:val="0"/>
      <w:marRight w:val="0"/>
      <w:marTop w:val="0"/>
      <w:marBottom w:val="0"/>
      <w:divBdr>
        <w:top w:val="none" w:sz="0" w:space="0" w:color="auto"/>
        <w:left w:val="none" w:sz="0" w:space="0" w:color="auto"/>
        <w:bottom w:val="none" w:sz="0" w:space="0" w:color="auto"/>
        <w:right w:val="none" w:sz="0" w:space="0" w:color="auto"/>
      </w:divBdr>
    </w:div>
    <w:div w:id="982931951">
      <w:bodyDiv w:val="1"/>
      <w:marLeft w:val="0"/>
      <w:marRight w:val="0"/>
      <w:marTop w:val="0"/>
      <w:marBottom w:val="0"/>
      <w:divBdr>
        <w:top w:val="none" w:sz="0" w:space="0" w:color="auto"/>
        <w:left w:val="none" w:sz="0" w:space="0" w:color="auto"/>
        <w:bottom w:val="none" w:sz="0" w:space="0" w:color="auto"/>
        <w:right w:val="none" w:sz="0" w:space="0" w:color="auto"/>
      </w:divBdr>
    </w:div>
    <w:div w:id="983195926">
      <w:bodyDiv w:val="1"/>
      <w:marLeft w:val="0"/>
      <w:marRight w:val="0"/>
      <w:marTop w:val="0"/>
      <w:marBottom w:val="0"/>
      <w:divBdr>
        <w:top w:val="none" w:sz="0" w:space="0" w:color="auto"/>
        <w:left w:val="none" w:sz="0" w:space="0" w:color="auto"/>
        <w:bottom w:val="none" w:sz="0" w:space="0" w:color="auto"/>
        <w:right w:val="none" w:sz="0" w:space="0" w:color="auto"/>
      </w:divBdr>
    </w:div>
    <w:div w:id="984549351">
      <w:bodyDiv w:val="1"/>
      <w:marLeft w:val="0"/>
      <w:marRight w:val="0"/>
      <w:marTop w:val="0"/>
      <w:marBottom w:val="0"/>
      <w:divBdr>
        <w:top w:val="none" w:sz="0" w:space="0" w:color="auto"/>
        <w:left w:val="none" w:sz="0" w:space="0" w:color="auto"/>
        <w:bottom w:val="none" w:sz="0" w:space="0" w:color="auto"/>
        <w:right w:val="none" w:sz="0" w:space="0" w:color="auto"/>
      </w:divBdr>
    </w:div>
    <w:div w:id="987437731">
      <w:bodyDiv w:val="1"/>
      <w:marLeft w:val="0"/>
      <w:marRight w:val="0"/>
      <w:marTop w:val="0"/>
      <w:marBottom w:val="0"/>
      <w:divBdr>
        <w:top w:val="none" w:sz="0" w:space="0" w:color="auto"/>
        <w:left w:val="none" w:sz="0" w:space="0" w:color="auto"/>
        <w:bottom w:val="none" w:sz="0" w:space="0" w:color="auto"/>
        <w:right w:val="none" w:sz="0" w:space="0" w:color="auto"/>
      </w:divBdr>
    </w:div>
    <w:div w:id="988705730">
      <w:bodyDiv w:val="1"/>
      <w:marLeft w:val="0"/>
      <w:marRight w:val="0"/>
      <w:marTop w:val="0"/>
      <w:marBottom w:val="0"/>
      <w:divBdr>
        <w:top w:val="none" w:sz="0" w:space="0" w:color="auto"/>
        <w:left w:val="none" w:sz="0" w:space="0" w:color="auto"/>
        <w:bottom w:val="none" w:sz="0" w:space="0" w:color="auto"/>
        <w:right w:val="none" w:sz="0" w:space="0" w:color="auto"/>
      </w:divBdr>
    </w:div>
    <w:div w:id="991450687">
      <w:bodyDiv w:val="1"/>
      <w:marLeft w:val="0"/>
      <w:marRight w:val="0"/>
      <w:marTop w:val="0"/>
      <w:marBottom w:val="0"/>
      <w:divBdr>
        <w:top w:val="none" w:sz="0" w:space="0" w:color="auto"/>
        <w:left w:val="none" w:sz="0" w:space="0" w:color="auto"/>
        <w:bottom w:val="none" w:sz="0" w:space="0" w:color="auto"/>
        <w:right w:val="none" w:sz="0" w:space="0" w:color="auto"/>
      </w:divBdr>
    </w:div>
    <w:div w:id="994456374">
      <w:bodyDiv w:val="1"/>
      <w:marLeft w:val="0"/>
      <w:marRight w:val="0"/>
      <w:marTop w:val="0"/>
      <w:marBottom w:val="0"/>
      <w:divBdr>
        <w:top w:val="none" w:sz="0" w:space="0" w:color="auto"/>
        <w:left w:val="none" w:sz="0" w:space="0" w:color="auto"/>
        <w:bottom w:val="none" w:sz="0" w:space="0" w:color="auto"/>
        <w:right w:val="none" w:sz="0" w:space="0" w:color="auto"/>
      </w:divBdr>
    </w:div>
    <w:div w:id="996028961">
      <w:bodyDiv w:val="1"/>
      <w:marLeft w:val="0"/>
      <w:marRight w:val="0"/>
      <w:marTop w:val="0"/>
      <w:marBottom w:val="0"/>
      <w:divBdr>
        <w:top w:val="none" w:sz="0" w:space="0" w:color="auto"/>
        <w:left w:val="none" w:sz="0" w:space="0" w:color="auto"/>
        <w:bottom w:val="none" w:sz="0" w:space="0" w:color="auto"/>
        <w:right w:val="none" w:sz="0" w:space="0" w:color="auto"/>
      </w:divBdr>
    </w:div>
    <w:div w:id="998728186">
      <w:bodyDiv w:val="1"/>
      <w:marLeft w:val="0"/>
      <w:marRight w:val="0"/>
      <w:marTop w:val="0"/>
      <w:marBottom w:val="0"/>
      <w:divBdr>
        <w:top w:val="none" w:sz="0" w:space="0" w:color="auto"/>
        <w:left w:val="none" w:sz="0" w:space="0" w:color="auto"/>
        <w:bottom w:val="none" w:sz="0" w:space="0" w:color="auto"/>
        <w:right w:val="none" w:sz="0" w:space="0" w:color="auto"/>
      </w:divBdr>
    </w:div>
    <w:div w:id="999037602">
      <w:bodyDiv w:val="1"/>
      <w:marLeft w:val="0"/>
      <w:marRight w:val="0"/>
      <w:marTop w:val="0"/>
      <w:marBottom w:val="0"/>
      <w:divBdr>
        <w:top w:val="none" w:sz="0" w:space="0" w:color="auto"/>
        <w:left w:val="none" w:sz="0" w:space="0" w:color="auto"/>
        <w:bottom w:val="none" w:sz="0" w:space="0" w:color="auto"/>
        <w:right w:val="none" w:sz="0" w:space="0" w:color="auto"/>
      </w:divBdr>
    </w:div>
    <w:div w:id="1000696176">
      <w:bodyDiv w:val="1"/>
      <w:marLeft w:val="0"/>
      <w:marRight w:val="0"/>
      <w:marTop w:val="0"/>
      <w:marBottom w:val="0"/>
      <w:divBdr>
        <w:top w:val="none" w:sz="0" w:space="0" w:color="auto"/>
        <w:left w:val="none" w:sz="0" w:space="0" w:color="auto"/>
        <w:bottom w:val="none" w:sz="0" w:space="0" w:color="auto"/>
        <w:right w:val="none" w:sz="0" w:space="0" w:color="auto"/>
      </w:divBdr>
    </w:div>
    <w:div w:id="1000700699">
      <w:bodyDiv w:val="1"/>
      <w:marLeft w:val="0"/>
      <w:marRight w:val="0"/>
      <w:marTop w:val="0"/>
      <w:marBottom w:val="0"/>
      <w:divBdr>
        <w:top w:val="none" w:sz="0" w:space="0" w:color="auto"/>
        <w:left w:val="none" w:sz="0" w:space="0" w:color="auto"/>
        <w:bottom w:val="none" w:sz="0" w:space="0" w:color="auto"/>
        <w:right w:val="none" w:sz="0" w:space="0" w:color="auto"/>
      </w:divBdr>
    </w:div>
    <w:div w:id="1001587569">
      <w:bodyDiv w:val="1"/>
      <w:marLeft w:val="0"/>
      <w:marRight w:val="0"/>
      <w:marTop w:val="0"/>
      <w:marBottom w:val="0"/>
      <w:divBdr>
        <w:top w:val="none" w:sz="0" w:space="0" w:color="auto"/>
        <w:left w:val="none" w:sz="0" w:space="0" w:color="auto"/>
        <w:bottom w:val="none" w:sz="0" w:space="0" w:color="auto"/>
        <w:right w:val="none" w:sz="0" w:space="0" w:color="auto"/>
      </w:divBdr>
    </w:div>
    <w:div w:id="1002779653">
      <w:bodyDiv w:val="1"/>
      <w:marLeft w:val="0"/>
      <w:marRight w:val="0"/>
      <w:marTop w:val="0"/>
      <w:marBottom w:val="0"/>
      <w:divBdr>
        <w:top w:val="none" w:sz="0" w:space="0" w:color="auto"/>
        <w:left w:val="none" w:sz="0" w:space="0" w:color="auto"/>
        <w:bottom w:val="none" w:sz="0" w:space="0" w:color="auto"/>
        <w:right w:val="none" w:sz="0" w:space="0" w:color="auto"/>
      </w:divBdr>
    </w:div>
    <w:div w:id="1002858400">
      <w:bodyDiv w:val="1"/>
      <w:marLeft w:val="0"/>
      <w:marRight w:val="0"/>
      <w:marTop w:val="0"/>
      <w:marBottom w:val="0"/>
      <w:divBdr>
        <w:top w:val="none" w:sz="0" w:space="0" w:color="auto"/>
        <w:left w:val="none" w:sz="0" w:space="0" w:color="auto"/>
        <w:bottom w:val="none" w:sz="0" w:space="0" w:color="auto"/>
        <w:right w:val="none" w:sz="0" w:space="0" w:color="auto"/>
      </w:divBdr>
    </w:div>
    <w:div w:id="1003433943">
      <w:bodyDiv w:val="1"/>
      <w:marLeft w:val="0"/>
      <w:marRight w:val="0"/>
      <w:marTop w:val="0"/>
      <w:marBottom w:val="0"/>
      <w:divBdr>
        <w:top w:val="none" w:sz="0" w:space="0" w:color="auto"/>
        <w:left w:val="none" w:sz="0" w:space="0" w:color="auto"/>
        <w:bottom w:val="none" w:sz="0" w:space="0" w:color="auto"/>
        <w:right w:val="none" w:sz="0" w:space="0" w:color="auto"/>
      </w:divBdr>
    </w:div>
    <w:div w:id="1005325866">
      <w:bodyDiv w:val="1"/>
      <w:marLeft w:val="0"/>
      <w:marRight w:val="0"/>
      <w:marTop w:val="0"/>
      <w:marBottom w:val="0"/>
      <w:divBdr>
        <w:top w:val="none" w:sz="0" w:space="0" w:color="auto"/>
        <w:left w:val="none" w:sz="0" w:space="0" w:color="auto"/>
        <w:bottom w:val="none" w:sz="0" w:space="0" w:color="auto"/>
        <w:right w:val="none" w:sz="0" w:space="0" w:color="auto"/>
      </w:divBdr>
    </w:div>
    <w:div w:id="1005744908">
      <w:bodyDiv w:val="1"/>
      <w:marLeft w:val="0"/>
      <w:marRight w:val="0"/>
      <w:marTop w:val="0"/>
      <w:marBottom w:val="0"/>
      <w:divBdr>
        <w:top w:val="none" w:sz="0" w:space="0" w:color="auto"/>
        <w:left w:val="none" w:sz="0" w:space="0" w:color="auto"/>
        <w:bottom w:val="none" w:sz="0" w:space="0" w:color="auto"/>
        <w:right w:val="none" w:sz="0" w:space="0" w:color="auto"/>
      </w:divBdr>
    </w:div>
    <w:div w:id="1005979930">
      <w:bodyDiv w:val="1"/>
      <w:marLeft w:val="0"/>
      <w:marRight w:val="0"/>
      <w:marTop w:val="0"/>
      <w:marBottom w:val="0"/>
      <w:divBdr>
        <w:top w:val="none" w:sz="0" w:space="0" w:color="auto"/>
        <w:left w:val="none" w:sz="0" w:space="0" w:color="auto"/>
        <w:bottom w:val="none" w:sz="0" w:space="0" w:color="auto"/>
        <w:right w:val="none" w:sz="0" w:space="0" w:color="auto"/>
      </w:divBdr>
    </w:div>
    <w:div w:id="1006595439">
      <w:bodyDiv w:val="1"/>
      <w:marLeft w:val="0"/>
      <w:marRight w:val="0"/>
      <w:marTop w:val="0"/>
      <w:marBottom w:val="0"/>
      <w:divBdr>
        <w:top w:val="none" w:sz="0" w:space="0" w:color="auto"/>
        <w:left w:val="none" w:sz="0" w:space="0" w:color="auto"/>
        <w:bottom w:val="none" w:sz="0" w:space="0" w:color="auto"/>
        <w:right w:val="none" w:sz="0" w:space="0" w:color="auto"/>
      </w:divBdr>
    </w:div>
    <w:div w:id="1007247155">
      <w:bodyDiv w:val="1"/>
      <w:marLeft w:val="0"/>
      <w:marRight w:val="0"/>
      <w:marTop w:val="0"/>
      <w:marBottom w:val="0"/>
      <w:divBdr>
        <w:top w:val="none" w:sz="0" w:space="0" w:color="auto"/>
        <w:left w:val="none" w:sz="0" w:space="0" w:color="auto"/>
        <w:bottom w:val="none" w:sz="0" w:space="0" w:color="auto"/>
        <w:right w:val="none" w:sz="0" w:space="0" w:color="auto"/>
      </w:divBdr>
    </w:div>
    <w:div w:id="1009136131">
      <w:bodyDiv w:val="1"/>
      <w:marLeft w:val="0"/>
      <w:marRight w:val="0"/>
      <w:marTop w:val="0"/>
      <w:marBottom w:val="0"/>
      <w:divBdr>
        <w:top w:val="none" w:sz="0" w:space="0" w:color="auto"/>
        <w:left w:val="none" w:sz="0" w:space="0" w:color="auto"/>
        <w:bottom w:val="none" w:sz="0" w:space="0" w:color="auto"/>
        <w:right w:val="none" w:sz="0" w:space="0" w:color="auto"/>
      </w:divBdr>
    </w:div>
    <w:div w:id="1009454070">
      <w:bodyDiv w:val="1"/>
      <w:marLeft w:val="0"/>
      <w:marRight w:val="0"/>
      <w:marTop w:val="0"/>
      <w:marBottom w:val="0"/>
      <w:divBdr>
        <w:top w:val="none" w:sz="0" w:space="0" w:color="auto"/>
        <w:left w:val="none" w:sz="0" w:space="0" w:color="auto"/>
        <w:bottom w:val="none" w:sz="0" w:space="0" w:color="auto"/>
        <w:right w:val="none" w:sz="0" w:space="0" w:color="auto"/>
      </w:divBdr>
    </w:div>
    <w:div w:id="1010528644">
      <w:bodyDiv w:val="1"/>
      <w:marLeft w:val="0"/>
      <w:marRight w:val="0"/>
      <w:marTop w:val="0"/>
      <w:marBottom w:val="0"/>
      <w:divBdr>
        <w:top w:val="none" w:sz="0" w:space="0" w:color="auto"/>
        <w:left w:val="none" w:sz="0" w:space="0" w:color="auto"/>
        <w:bottom w:val="none" w:sz="0" w:space="0" w:color="auto"/>
        <w:right w:val="none" w:sz="0" w:space="0" w:color="auto"/>
      </w:divBdr>
    </w:div>
    <w:div w:id="1010721865">
      <w:bodyDiv w:val="1"/>
      <w:marLeft w:val="0"/>
      <w:marRight w:val="0"/>
      <w:marTop w:val="0"/>
      <w:marBottom w:val="0"/>
      <w:divBdr>
        <w:top w:val="none" w:sz="0" w:space="0" w:color="auto"/>
        <w:left w:val="none" w:sz="0" w:space="0" w:color="auto"/>
        <w:bottom w:val="none" w:sz="0" w:space="0" w:color="auto"/>
        <w:right w:val="none" w:sz="0" w:space="0" w:color="auto"/>
      </w:divBdr>
    </w:div>
    <w:div w:id="1011494945">
      <w:bodyDiv w:val="1"/>
      <w:marLeft w:val="0"/>
      <w:marRight w:val="0"/>
      <w:marTop w:val="0"/>
      <w:marBottom w:val="0"/>
      <w:divBdr>
        <w:top w:val="none" w:sz="0" w:space="0" w:color="auto"/>
        <w:left w:val="none" w:sz="0" w:space="0" w:color="auto"/>
        <w:bottom w:val="none" w:sz="0" w:space="0" w:color="auto"/>
        <w:right w:val="none" w:sz="0" w:space="0" w:color="auto"/>
      </w:divBdr>
    </w:div>
    <w:div w:id="1013999064">
      <w:bodyDiv w:val="1"/>
      <w:marLeft w:val="0"/>
      <w:marRight w:val="0"/>
      <w:marTop w:val="0"/>
      <w:marBottom w:val="0"/>
      <w:divBdr>
        <w:top w:val="none" w:sz="0" w:space="0" w:color="auto"/>
        <w:left w:val="none" w:sz="0" w:space="0" w:color="auto"/>
        <w:bottom w:val="none" w:sz="0" w:space="0" w:color="auto"/>
        <w:right w:val="none" w:sz="0" w:space="0" w:color="auto"/>
      </w:divBdr>
    </w:div>
    <w:div w:id="1014570324">
      <w:bodyDiv w:val="1"/>
      <w:marLeft w:val="0"/>
      <w:marRight w:val="0"/>
      <w:marTop w:val="0"/>
      <w:marBottom w:val="0"/>
      <w:divBdr>
        <w:top w:val="none" w:sz="0" w:space="0" w:color="auto"/>
        <w:left w:val="none" w:sz="0" w:space="0" w:color="auto"/>
        <w:bottom w:val="none" w:sz="0" w:space="0" w:color="auto"/>
        <w:right w:val="none" w:sz="0" w:space="0" w:color="auto"/>
      </w:divBdr>
    </w:div>
    <w:div w:id="1015611711">
      <w:bodyDiv w:val="1"/>
      <w:marLeft w:val="0"/>
      <w:marRight w:val="0"/>
      <w:marTop w:val="0"/>
      <w:marBottom w:val="0"/>
      <w:divBdr>
        <w:top w:val="none" w:sz="0" w:space="0" w:color="auto"/>
        <w:left w:val="none" w:sz="0" w:space="0" w:color="auto"/>
        <w:bottom w:val="none" w:sz="0" w:space="0" w:color="auto"/>
        <w:right w:val="none" w:sz="0" w:space="0" w:color="auto"/>
      </w:divBdr>
    </w:div>
    <w:div w:id="1015881740">
      <w:bodyDiv w:val="1"/>
      <w:marLeft w:val="0"/>
      <w:marRight w:val="0"/>
      <w:marTop w:val="0"/>
      <w:marBottom w:val="0"/>
      <w:divBdr>
        <w:top w:val="none" w:sz="0" w:space="0" w:color="auto"/>
        <w:left w:val="none" w:sz="0" w:space="0" w:color="auto"/>
        <w:bottom w:val="none" w:sz="0" w:space="0" w:color="auto"/>
        <w:right w:val="none" w:sz="0" w:space="0" w:color="auto"/>
      </w:divBdr>
    </w:div>
    <w:div w:id="1017120389">
      <w:bodyDiv w:val="1"/>
      <w:marLeft w:val="0"/>
      <w:marRight w:val="0"/>
      <w:marTop w:val="0"/>
      <w:marBottom w:val="0"/>
      <w:divBdr>
        <w:top w:val="none" w:sz="0" w:space="0" w:color="auto"/>
        <w:left w:val="none" w:sz="0" w:space="0" w:color="auto"/>
        <w:bottom w:val="none" w:sz="0" w:space="0" w:color="auto"/>
        <w:right w:val="none" w:sz="0" w:space="0" w:color="auto"/>
      </w:divBdr>
    </w:div>
    <w:div w:id="1017462536">
      <w:bodyDiv w:val="1"/>
      <w:marLeft w:val="0"/>
      <w:marRight w:val="0"/>
      <w:marTop w:val="0"/>
      <w:marBottom w:val="0"/>
      <w:divBdr>
        <w:top w:val="none" w:sz="0" w:space="0" w:color="auto"/>
        <w:left w:val="none" w:sz="0" w:space="0" w:color="auto"/>
        <w:bottom w:val="none" w:sz="0" w:space="0" w:color="auto"/>
        <w:right w:val="none" w:sz="0" w:space="0" w:color="auto"/>
      </w:divBdr>
    </w:div>
    <w:div w:id="1017536059">
      <w:bodyDiv w:val="1"/>
      <w:marLeft w:val="0"/>
      <w:marRight w:val="0"/>
      <w:marTop w:val="0"/>
      <w:marBottom w:val="0"/>
      <w:divBdr>
        <w:top w:val="none" w:sz="0" w:space="0" w:color="auto"/>
        <w:left w:val="none" w:sz="0" w:space="0" w:color="auto"/>
        <w:bottom w:val="none" w:sz="0" w:space="0" w:color="auto"/>
        <w:right w:val="none" w:sz="0" w:space="0" w:color="auto"/>
      </w:divBdr>
    </w:div>
    <w:div w:id="1020859972">
      <w:bodyDiv w:val="1"/>
      <w:marLeft w:val="0"/>
      <w:marRight w:val="0"/>
      <w:marTop w:val="0"/>
      <w:marBottom w:val="0"/>
      <w:divBdr>
        <w:top w:val="none" w:sz="0" w:space="0" w:color="auto"/>
        <w:left w:val="none" w:sz="0" w:space="0" w:color="auto"/>
        <w:bottom w:val="none" w:sz="0" w:space="0" w:color="auto"/>
        <w:right w:val="none" w:sz="0" w:space="0" w:color="auto"/>
      </w:divBdr>
    </w:div>
    <w:div w:id="1021903501">
      <w:bodyDiv w:val="1"/>
      <w:marLeft w:val="0"/>
      <w:marRight w:val="0"/>
      <w:marTop w:val="0"/>
      <w:marBottom w:val="0"/>
      <w:divBdr>
        <w:top w:val="none" w:sz="0" w:space="0" w:color="auto"/>
        <w:left w:val="none" w:sz="0" w:space="0" w:color="auto"/>
        <w:bottom w:val="none" w:sz="0" w:space="0" w:color="auto"/>
        <w:right w:val="none" w:sz="0" w:space="0" w:color="auto"/>
      </w:divBdr>
    </w:div>
    <w:div w:id="1021904645">
      <w:bodyDiv w:val="1"/>
      <w:marLeft w:val="0"/>
      <w:marRight w:val="0"/>
      <w:marTop w:val="0"/>
      <w:marBottom w:val="0"/>
      <w:divBdr>
        <w:top w:val="none" w:sz="0" w:space="0" w:color="auto"/>
        <w:left w:val="none" w:sz="0" w:space="0" w:color="auto"/>
        <w:bottom w:val="none" w:sz="0" w:space="0" w:color="auto"/>
        <w:right w:val="none" w:sz="0" w:space="0" w:color="auto"/>
      </w:divBdr>
    </w:div>
    <w:div w:id="1023362261">
      <w:bodyDiv w:val="1"/>
      <w:marLeft w:val="0"/>
      <w:marRight w:val="0"/>
      <w:marTop w:val="0"/>
      <w:marBottom w:val="0"/>
      <w:divBdr>
        <w:top w:val="none" w:sz="0" w:space="0" w:color="auto"/>
        <w:left w:val="none" w:sz="0" w:space="0" w:color="auto"/>
        <w:bottom w:val="none" w:sz="0" w:space="0" w:color="auto"/>
        <w:right w:val="none" w:sz="0" w:space="0" w:color="auto"/>
      </w:divBdr>
    </w:div>
    <w:div w:id="1024408190">
      <w:bodyDiv w:val="1"/>
      <w:marLeft w:val="0"/>
      <w:marRight w:val="0"/>
      <w:marTop w:val="0"/>
      <w:marBottom w:val="0"/>
      <w:divBdr>
        <w:top w:val="none" w:sz="0" w:space="0" w:color="auto"/>
        <w:left w:val="none" w:sz="0" w:space="0" w:color="auto"/>
        <w:bottom w:val="none" w:sz="0" w:space="0" w:color="auto"/>
        <w:right w:val="none" w:sz="0" w:space="0" w:color="auto"/>
      </w:divBdr>
    </w:div>
    <w:div w:id="1024860813">
      <w:bodyDiv w:val="1"/>
      <w:marLeft w:val="0"/>
      <w:marRight w:val="0"/>
      <w:marTop w:val="0"/>
      <w:marBottom w:val="0"/>
      <w:divBdr>
        <w:top w:val="none" w:sz="0" w:space="0" w:color="auto"/>
        <w:left w:val="none" w:sz="0" w:space="0" w:color="auto"/>
        <w:bottom w:val="none" w:sz="0" w:space="0" w:color="auto"/>
        <w:right w:val="none" w:sz="0" w:space="0" w:color="auto"/>
      </w:divBdr>
    </w:div>
    <w:div w:id="1025597736">
      <w:bodyDiv w:val="1"/>
      <w:marLeft w:val="0"/>
      <w:marRight w:val="0"/>
      <w:marTop w:val="0"/>
      <w:marBottom w:val="0"/>
      <w:divBdr>
        <w:top w:val="none" w:sz="0" w:space="0" w:color="auto"/>
        <w:left w:val="none" w:sz="0" w:space="0" w:color="auto"/>
        <w:bottom w:val="none" w:sz="0" w:space="0" w:color="auto"/>
        <w:right w:val="none" w:sz="0" w:space="0" w:color="auto"/>
      </w:divBdr>
    </w:div>
    <w:div w:id="1030036849">
      <w:bodyDiv w:val="1"/>
      <w:marLeft w:val="0"/>
      <w:marRight w:val="0"/>
      <w:marTop w:val="0"/>
      <w:marBottom w:val="0"/>
      <w:divBdr>
        <w:top w:val="none" w:sz="0" w:space="0" w:color="auto"/>
        <w:left w:val="none" w:sz="0" w:space="0" w:color="auto"/>
        <w:bottom w:val="none" w:sz="0" w:space="0" w:color="auto"/>
        <w:right w:val="none" w:sz="0" w:space="0" w:color="auto"/>
      </w:divBdr>
    </w:div>
    <w:div w:id="1030691428">
      <w:bodyDiv w:val="1"/>
      <w:marLeft w:val="0"/>
      <w:marRight w:val="0"/>
      <w:marTop w:val="0"/>
      <w:marBottom w:val="0"/>
      <w:divBdr>
        <w:top w:val="none" w:sz="0" w:space="0" w:color="auto"/>
        <w:left w:val="none" w:sz="0" w:space="0" w:color="auto"/>
        <w:bottom w:val="none" w:sz="0" w:space="0" w:color="auto"/>
        <w:right w:val="none" w:sz="0" w:space="0" w:color="auto"/>
      </w:divBdr>
    </w:div>
    <w:div w:id="1031494940">
      <w:bodyDiv w:val="1"/>
      <w:marLeft w:val="0"/>
      <w:marRight w:val="0"/>
      <w:marTop w:val="0"/>
      <w:marBottom w:val="0"/>
      <w:divBdr>
        <w:top w:val="none" w:sz="0" w:space="0" w:color="auto"/>
        <w:left w:val="none" w:sz="0" w:space="0" w:color="auto"/>
        <w:bottom w:val="none" w:sz="0" w:space="0" w:color="auto"/>
        <w:right w:val="none" w:sz="0" w:space="0" w:color="auto"/>
      </w:divBdr>
    </w:div>
    <w:div w:id="1032461106">
      <w:bodyDiv w:val="1"/>
      <w:marLeft w:val="0"/>
      <w:marRight w:val="0"/>
      <w:marTop w:val="0"/>
      <w:marBottom w:val="0"/>
      <w:divBdr>
        <w:top w:val="none" w:sz="0" w:space="0" w:color="auto"/>
        <w:left w:val="none" w:sz="0" w:space="0" w:color="auto"/>
        <w:bottom w:val="none" w:sz="0" w:space="0" w:color="auto"/>
        <w:right w:val="none" w:sz="0" w:space="0" w:color="auto"/>
      </w:divBdr>
    </w:div>
    <w:div w:id="1032533122">
      <w:bodyDiv w:val="1"/>
      <w:marLeft w:val="0"/>
      <w:marRight w:val="0"/>
      <w:marTop w:val="0"/>
      <w:marBottom w:val="0"/>
      <w:divBdr>
        <w:top w:val="none" w:sz="0" w:space="0" w:color="auto"/>
        <w:left w:val="none" w:sz="0" w:space="0" w:color="auto"/>
        <w:bottom w:val="none" w:sz="0" w:space="0" w:color="auto"/>
        <w:right w:val="none" w:sz="0" w:space="0" w:color="auto"/>
      </w:divBdr>
    </w:div>
    <w:div w:id="1033923568">
      <w:bodyDiv w:val="1"/>
      <w:marLeft w:val="0"/>
      <w:marRight w:val="0"/>
      <w:marTop w:val="0"/>
      <w:marBottom w:val="0"/>
      <w:divBdr>
        <w:top w:val="none" w:sz="0" w:space="0" w:color="auto"/>
        <w:left w:val="none" w:sz="0" w:space="0" w:color="auto"/>
        <w:bottom w:val="none" w:sz="0" w:space="0" w:color="auto"/>
        <w:right w:val="none" w:sz="0" w:space="0" w:color="auto"/>
      </w:divBdr>
    </w:div>
    <w:div w:id="1035081541">
      <w:bodyDiv w:val="1"/>
      <w:marLeft w:val="0"/>
      <w:marRight w:val="0"/>
      <w:marTop w:val="0"/>
      <w:marBottom w:val="0"/>
      <w:divBdr>
        <w:top w:val="none" w:sz="0" w:space="0" w:color="auto"/>
        <w:left w:val="none" w:sz="0" w:space="0" w:color="auto"/>
        <w:bottom w:val="none" w:sz="0" w:space="0" w:color="auto"/>
        <w:right w:val="none" w:sz="0" w:space="0" w:color="auto"/>
      </w:divBdr>
    </w:div>
    <w:div w:id="1035274238">
      <w:bodyDiv w:val="1"/>
      <w:marLeft w:val="0"/>
      <w:marRight w:val="0"/>
      <w:marTop w:val="0"/>
      <w:marBottom w:val="0"/>
      <w:divBdr>
        <w:top w:val="none" w:sz="0" w:space="0" w:color="auto"/>
        <w:left w:val="none" w:sz="0" w:space="0" w:color="auto"/>
        <w:bottom w:val="none" w:sz="0" w:space="0" w:color="auto"/>
        <w:right w:val="none" w:sz="0" w:space="0" w:color="auto"/>
      </w:divBdr>
    </w:div>
    <w:div w:id="1036781854">
      <w:bodyDiv w:val="1"/>
      <w:marLeft w:val="0"/>
      <w:marRight w:val="0"/>
      <w:marTop w:val="0"/>
      <w:marBottom w:val="0"/>
      <w:divBdr>
        <w:top w:val="none" w:sz="0" w:space="0" w:color="auto"/>
        <w:left w:val="none" w:sz="0" w:space="0" w:color="auto"/>
        <w:bottom w:val="none" w:sz="0" w:space="0" w:color="auto"/>
        <w:right w:val="none" w:sz="0" w:space="0" w:color="auto"/>
      </w:divBdr>
    </w:div>
    <w:div w:id="1037001284">
      <w:bodyDiv w:val="1"/>
      <w:marLeft w:val="0"/>
      <w:marRight w:val="0"/>
      <w:marTop w:val="0"/>
      <w:marBottom w:val="0"/>
      <w:divBdr>
        <w:top w:val="none" w:sz="0" w:space="0" w:color="auto"/>
        <w:left w:val="none" w:sz="0" w:space="0" w:color="auto"/>
        <w:bottom w:val="none" w:sz="0" w:space="0" w:color="auto"/>
        <w:right w:val="none" w:sz="0" w:space="0" w:color="auto"/>
      </w:divBdr>
    </w:div>
    <w:div w:id="1039015448">
      <w:bodyDiv w:val="1"/>
      <w:marLeft w:val="0"/>
      <w:marRight w:val="0"/>
      <w:marTop w:val="0"/>
      <w:marBottom w:val="0"/>
      <w:divBdr>
        <w:top w:val="none" w:sz="0" w:space="0" w:color="auto"/>
        <w:left w:val="none" w:sz="0" w:space="0" w:color="auto"/>
        <w:bottom w:val="none" w:sz="0" w:space="0" w:color="auto"/>
        <w:right w:val="none" w:sz="0" w:space="0" w:color="auto"/>
      </w:divBdr>
    </w:div>
    <w:div w:id="1039939846">
      <w:bodyDiv w:val="1"/>
      <w:marLeft w:val="0"/>
      <w:marRight w:val="0"/>
      <w:marTop w:val="0"/>
      <w:marBottom w:val="0"/>
      <w:divBdr>
        <w:top w:val="none" w:sz="0" w:space="0" w:color="auto"/>
        <w:left w:val="none" w:sz="0" w:space="0" w:color="auto"/>
        <w:bottom w:val="none" w:sz="0" w:space="0" w:color="auto"/>
        <w:right w:val="none" w:sz="0" w:space="0" w:color="auto"/>
      </w:divBdr>
    </w:div>
    <w:div w:id="1040671583">
      <w:bodyDiv w:val="1"/>
      <w:marLeft w:val="0"/>
      <w:marRight w:val="0"/>
      <w:marTop w:val="0"/>
      <w:marBottom w:val="0"/>
      <w:divBdr>
        <w:top w:val="none" w:sz="0" w:space="0" w:color="auto"/>
        <w:left w:val="none" w:sz="0" w:space="0" w:color="auto"/>
        <w:bottom w:val="none" w:sz="0" w:space="0" w:color="auto"/>
        <w:right w:val="none" w:sz="0" w:space="0" w:color="auto"/>
      </w:divBdr>
    </w:div>
    <w:div w:id="1043166328">
      <w:bodyDiv w:val="1"/>
      <w:marLeft w:val="0"/>
      <w:marRight w:val="0"/>
      <w:marTop w:val="0"/>
      <w:marBottom w:val="0"/>
      <w:divBdr>
        <w:top w:val="none" w:sz="0" w:space="0" w:color="auto"/>
        <w:left w:val="none" w:sz="0" w:space="0" w:color="auto"/>
        <w:bottom w:val="none" w:sz="0" w:space="0" w:color="auto"/>
        <w:right w:val="none" w:sz="0" w:space="0" w:color="auto"/>
      </w:divBdr>
    </w:div>
    <w:div w:id="1043745674">
      <w:bodyDiv w:val="1"/>
      <w:marLeft w:val="0"/>
      <w:marRight w:val="0"/>
      <w:marTop w:val="0"/>
      <w:marBottom w:val="0"/>
      <w:divBdr>
        <w:top w:val="none" w:sz="0" w:space="0" w:color="auto"/>
        <w:left w:val="none" w:sz="0" w:space="0" w:color="auto"/>
        <w:bottom w:val="none" w:sz="0" w:space="0" w:color="auto"/>
        <w:right w:val="none" w:sz="0" w:space="0" w:color="auto"/>
      </w:divBdr>
    </w:div>
    <w:div w:id="1046687515">
      <w:bodyDiv w:val="1"/>
      <w:marLeft w:val="0"/>
      <w:marRight w:val="0"/>
      <w:marTop w:val="0"/>
      <w:marBottom w:val="0"/>
      <w:divBdr>
        <w:top w:val="none" w:sz="0" w:space="0" w:color="auto"/>
        <w:left w:val="none" w:sz="0" w:space="0" w:color="auto"/>
        <w:bottom w:val="none" w:sz="0" w:space="0" w:color="auto"/>
        <w:right w:val="none" w:sz="0" w:space="0" w:color="auto"/>
      </w:divBdr>
    </w:div>
    <w:div w:id="1046950404">
      <w:bodyDiv w:val="1"/>
      <w:marLeft w:val="0"/>
      <w:marRight w:val="0"/>
      <w:marTop w:val="0"/>
      <w:marBottom w:val="0"/>
      <w:divBdr>
        <w:top w:val="none" w:sz="0" w:space="0" w:color="auto"/>
        <w:left w:val="none" w:sz="0" w:space="0" w:color="auto"/>
        <w:bottom w:val="none" w:sz="0" w:space="0" w:color="auto"/>
        <w:right w:val="none" w:sz="0" w:space="0" w:color="auto"/>
      </w:divBdr>
    </w:div>
    <w:div w:id="1047604141">
      <w:bodyDiv w:val="1"/>
      <w:marLeft w:val="0"/>
      <w:marRight w:val="0"/>
      <w:marTop w:val="0"/>
      <w:marBottom w:val="0"/>
      <w:divBdr>
        <w:top w:val="none" w:sz="0" w:space="0" w:color="auto"/>
        <w:left w:val="none" w:sz="0" w:space="0" w:color="auto"/>
        <w:bottom w:val="none" w:sz="0" w:space="0" w:color="auto"/>
        <w:right w:val="none" w:sz="0" w:space="0" w:color="auto"/>
      </w:divBdr>
    </w:div>
    <w:div w:id="1048073159">
      <w:bodyDiv w:val="1"/>
      <w:marLeft w:val="0"/>
      <w:marRight w:val="0"/>
      <w:marTop w:val="0"/>
      <w:marBottom w:val="0"/>
      <w:divBdr>
        <w:top w:val="none" w:sz="0" w:space="0" w:color="auto"/>
        <w:left w:val="none" w:sz="0" w:space="0" w:color="auto"/>
        <w:bottom w:val="none" w:sz="0" w:space="0" w:color="auto"/>
        <w:right w:val="none" w:sz="0" w:space="0" w:color="auto"/>
      </w:divBdr>
    </w:div>
    <w:div w:id="1048988238">
      <w:bodyDiv w:val="1"/>
      <w:marLeft w:val="0"/>
      <w:marRight w:val="0"/>
      <w:marTop w:val="0"/>
      <w:marBottom w:val="0"/>
      <w:divBdr>
        <w:top w:val="none" w:sz="0" w:space="0" w:color="auto"/>
        <w:left w:val="none" w:sz="0" w:space="0" w:color="auto"/>
        <w:bottom w:val="none" w:sz="0" w:space="0" w:color="auto"/>
        <w:right w:val="none" w:sz="0" w:space="0" w:color="auto"/>
      </w:divBdr>
    </w:div>
    <w:div w:id="1050152315">
      <w:bodyDiv w:val="1"/>
      <w:marLeft w:val="0"/>
      <w:marRight w:val="0"/>
      <w:marTop w:val="0"/>
      <w:marBottom w:val="0"/>
      <w:divBdr>
        <w:top w:val="none" w:sz="0" w:space="0" w:color="auto"/>
        <w:left w:val="none" w:sz="0" w:space="0" w:color="auto"/>
        <w:bottom w:val="none" w:sz="0" w:space="0" w:color="auto"/>
        <w:right w:val="none" w:sz="0" w:space="0" w:color="auto"/>
      </w:divBdr>
    </w:div>
    <w:div w:id="1052385878">
      <w:bodyDiv w:val="1"/>
      <w:marLeft w:val="0"/>
      <w:marRight w:val="0"/>
      <w:marTop w:val="0"/>
      <w:marBottom w:val="0"/>
      <w:divBdr>
        <w:top w:val="none" w:sz="0" w:space="0" w:color="auto"/>
        <w:left w:val="none" w:sz="0" w:space="0" w:color="auto"/>
        <w:bottom w:val="none" w:sz="0" w:space="0" w:color="auto"/>
        <w:right w:val="none" w:sz="0" w:space="0" w:color="auto"/>
      </w:divBdr>
    </w:div>
    <w:div w:id="1053119778">
      <w:bodyDiv w:val="1"/>
      <w:marLeft w:val="0"/>
      <w:marRight w:val="0"/>
      <w:marTop w:val="0"/>
      <w:marBottom w:val="0"/>
      <w:divBdr>
        <w:top w:val="none" w:sz="0" w:space="0" w:color="auto"/>
        <w:left w:val="none" w:sz="0" w:space="0" w:color="auto"/>
        <w:bottom w:val="none" w:sz="0" w:space="0" w:color="auto"/>
        <w:right w:val="none" w:sz="0" w:space="0" w:color="auto"/>
      </w:divBdr>
    </w:div>
    <w:div w:id="1054234263">
      <w:bodyDiv w:val="1"/>
      <w:marLeft w:val="0"/>
      <w:marRight w:val="0"/>
      <w:marTop w:val="0"/>
      <w:marBottom w:val="0"/>
      <w:divBdr>
        <w:top w:val="none" w:sz="0" w:space="0" w:color="auto"/>
        <w:left w:val="none" w:sz="0" w:space="0" w:color="auto"/>
        <w:bottom w:val="none" w:sz="0" w:space="0" w:color="auto"/>
        <w:right w:val="none" w:sz="0" w:space="0" w:color="auto"/>
      </w:divBdr>
    </w:div>
    <w:div w:id="1054816612">
      <w:bodyDiv w:val="1"/>
      <w:marLeft w:val="0"/>
      <w:marRight w:val="0"/>
      <w:marTop w:val="0"/>
      <w:marBottom w:val="0"/>
      <w:divBdr>
        <w:top w:val="none" w:sz="0" w:space="0" w:color="auto"/>
        <w:left w:val="none" w:sz="0" w:space="0" w:color="auto"/>
        <w:bottom w:val="none" w:sz="0" w:space="0" w:color="auto"/>
        <w:right w:val="none" w:sz="0" w:space="0" w:color="auto"/>
      </w:divBdr>
    </w:div>
    <w:div w:id="1054889972">
      <w:bodyDiv w:val="1"/>
      <w:marLeft w:val="0"/>
      <w:marRight w:val="0"/>
      <w:marTop w:val="0"/>
      <w:marBottom w:val="0"/>
      <w:divBdr>
        <w:top w:val="none" w:sz="0" w:space="0" w:color="auto"/>
        <w:left w:val="none" w:sz="0" w:space="0" w:color="auto"/>
        <w:bottom w:val="none" w:sz="0" w:space="0" w:color="auto"/>
        <w:right w:val="none" w:sz="0" w:space="0" w:color="auto"/>
      </w:divBdr>
    </w:div>
    <w:div w:id="1055086374">
      <w:bodyDiv w:val="1"/>
      <w:marLeft w:val="0"/>
      <w:marRight w:val="0"/>
      <w:marTop w:val="0"/>
      <w:marBottom w:val="0"/>
      <w:divBdr>
        <w:top w:val="none" w:sz="0" w:space="0" w:color="auto"/>
        <w:left w:val="none" w:sz="0" w:space="0" w:color="auto"/>
        <w:bottom w:val="none" w:sz="0" w:space="0" w:color="auto"/>
        <w:right w:val="none" w:sz="0" w:space="0" w:color="auto"/>
      </w:divBdr>
    </w:div>
    <w:div w:id="1057121365">
      <w:bodyDiv w:val="1"/>
      <w:marLeft w:val="0"/>
      <w:marRight w:val="0"/>
      <w:marTop w:val="0"/>
      <w:marBottom w:val="0"/>
      <w:divBdr>
        <w:top w:val="none" w:sz="0" w:space="0" w:color="auto"/>
        <w:left w:val="none" w:sz="0" w:space="0" w:color="auto"/>
        <w:bottom w:val="none" w:sz="0" w:space="0" w:color="auto"/>
        <w:right w:val="none" w:sz="0" w:space="0" w:color="auto"/>
      </w:divBdr>
    </w:div>
    <w:div w:id="1057319849">
      <w:bodyDiv w:val="1"/>
      <w:marLeft w:val="0"/>
      <w:marRight w:val="0"/>
      <w:marTop w:val="0"/>
      <w:marBottom w:val="0"/>
      <w:divBdr>
        <w:top w:val="none" w:sz="0" w:space="0" w:color="auto"/>
        <w:left w:val="none" w:sz="0" w:space="0" w:color="auto"/>
        <w:bottom w:val="none" w:sz="0" w:space="0" w:color="auto"/>
        <w:right w:val="none" w:sz="0" w:space="0" w:color="auto"/>
      </w:divBdr>
    </w:div>
    <w:div w:id="1058045885">
      <w:bodyDiv w:val="1"/>
      <w:marLeft w:val="0"/>
      <w:marRight w:val="0"/>
      <w:marTop w:val="0"/>
      <w:marBottom w:val="0"/>
      <w:divBdr>
        <w:top w:val="none" w:sz="0" w:space="0" w:color="auto"/>
        <w:left w:val="none" w:sz="0" w:space="0" w:color="auto"/>
        <w:bottom w:val="none" w:sz="0" w:space="0" w:color="auto"/>
        <w:right w:val="none" w:sz="0" w:space="0" w:color="auto"/>
      </w:divBdr>
    </w:div>
    <w:div w:id="1059861944">
      <w:bodyDiv w:val="1"/>
      <w:marLeft w:val="0"/>
      <w:marRight w:val="0"/>
      <w:marTop w:val="0"/>
      <w:marBottom w:val="0"/>
      <w:divBdr>
        <w:top w:val="none" w:sz="0" w:space="0" w:color="auto"/>
        <w:left w:val="none" w:sz="0" w:space="0" w:color="auto"/>
        <w:bottom w:val="none" w:sz="0" w:space="0" w:color="auto"/>
        <w:right w:val="none" w:sz="0" w:space="0" w:color="auto"/>
      </w:divBdr>
    </w:div>
    <w:div w:id="1060515822">
      <w:bodyDiv w:val="1"/>
      <w:marLeft w:val="0"/>
      <w:marRight w:val="0"/>
      <w:marTop w:val="0"/>
      <w:marBottom w:val="0"/>
      <w:divBdr>
        <w:top w:val="none" w:sz="0" w:space="0" w:color="auto"/>
        <w:left w:val="none" w:sz="0" w:space="0" w:color="auto"/>
        <w:bottom w:val="none" w:sz="0" w:space="0" w:color="auto"/>
        <w:right w:val="none" w:sz="0" w:space="0" w:color="auto"/>
      </w:divBdr>
    </w:div>
    <w:div w:id="1061290904">
      <w:bodyDiv w:val="1"/>
      <w:marLeft w:val="0"/>
      <w:marRight w:val="0"/>
      <w:marTop w:val="0"/>
      <w:marBottom w:val="0"/>
      <w:divBdr>
        <w:top w:val="none" w:sz="0" w:space="0" w:color="auto"/>
        <w:left w:val="none" w:sz="0" w:space="0" w:color="auto"/>
        <w:bottom w:val="none" w:sz="0" w:space="0" w:color="auto"/>
        <w:right w:val="none" w:sz="0" w:space="0" w:color="auto"/>
      </w:divBdr>
    </w:div>
    <w:div w:id="1061558423">
      <w:bodyDiv w:val="1"/>
      <w:marLeft w:val="0"/>
      <w:marRight w:val="0"/>
      <w:marTop w:val="0"/>
      <w:marBottom w:val="0"/>
      <w:divBdr>
        <w:top w:val="none" w:sz="0" w:space="0" w:color="auto"/>
        <w:left w:val="none" w:sz="0" w:space="0" w:color="auto"/>
        <w:bottom w:val="none" w:sz="0" w:space="0" w:color="auto"/>
        <w:right w:val="none" w:sz="0" w:space="0" w:color="auto"/>
      </w:divBdr>
    </w:div>
    <w:div w:id="1062679212">
      <w:bodyDiv w:val="1"/>
      <w:marLeft w:val="0"/>
      <w:marRight w:val="0"/>
      <w:marTop w:val="0"/>
      <w:marBottom w:val="0"/>
      <w:divBdr>
        <w:top w:val="none" w:sz="0" w:space="0" w:color="auto"/>
        <w:left w:val="none" w:sz="0" w:space="0" w:color="auto"/>
        <w:bottom w:val="none" w:sz="0" w:space="0" w:color="auto"/>
        <w:right w:val="none" w:sz="0" w:space="0" w:color="auto"/>
      </w:divBdr>
    </w:div>
    <w:div w:id="1063217381">
      <w:bodyDiv w:val="1"/>
      <w:marLeft w:val="0"/>
      <w:marRight w:val="0"/>
      <w:marTop w:val="0"/>
      <w:marBottom w:val="0"/>
      <w:divBdr>
        <w:top w:val="none" w:sz="0" w:space="0" w:color="auto"/>
        <w:left w:val="none" w:sz="0" w:space="0" w:color="auto"/>
        <w:bottom w:val="none" w:sz="0" w:space="0" w:color="auto"/>
        <w:right w:val="none" w:sz="0" w:space="0" w:color="auto"/>
      </w:divBdr>
    </w:div>
    <w:div w:id="1064067998">
      <w:bodyDiv w:val="1"/>
      <w:marLeft w:val="0"/>
      <w:marRight w:val="0"/>
      <w:marTop w:val="0"/>
      <w:marBottom w:val="0"/>
      <w:divBdr>
        <w:top w:val="none" w:sz="0" w:space="0" w:color="auto"/>
        <w:left w:val="none" w:sz="0" w:space="0" w:color="auto"/>
        <w:bottom w:val="none" w:sz="0" w:space="0" w:color="auto"/>
        <w:right w:val="none" w:sz="0" w:space="0" w:color="auto"/>
      </w:divBdr>
    </w:div>
    <w:div w:id="1064642592">
      <w:bodyDiv w:val="1"/>
      <w:marLeft w:val="0"/>
      <w:marRight w:val="0"/>
      <w:marTop w:val="0"/>
      <w:marBottom w:val="0"/>
      <w:divBdr>
        <w:top w:val="none" w:sz="0" w:space="0" w:color="auto"/>
        <w:left w:val="none" w:sz="0" w:space="0" w:color="auto"/>
        <w:bottom w:val="none" w:sz="0" w:space="0" w:color="auto"/>
        <w:right w:val="none" w:sz="0" w:space="0" w:color="auto"/>
      </w:divBdr>
    </w:div>
    <w:div w:id="1065420829">
      <w:bodyDiv w:val="1"/>
      <w:marLeft w:val="0"/>
      <w:marRight w:val="0"/>
      <w:marTop w:val="0"/>
      <w:marBottom w:val="0"/>
      <w:divBdr>
        <w:top w:val="none" w:sz="0" w:space="0" w:color="auto"/>
        <w:left w:val="none" w:sz="0" w:space="0" w:color="auto"/>
        <w:bottom w:val="none" w:sz="0" w:space="0" w:color="auto"/>
        <w:right w:val="none" w:sz="0" w:space="0" w:color="auto"/>
      </w:divBdr>
    </w:div>
    <w:div w:id="1065684175">
      <w:bodyDiv w:val="1"/>
      <w:marLeft w:val="0"/>
      <w:marRight w:val="0"/>
      <w:marTop w:val="0"/>
      <w:marBottom w:val="0"/>
      <w:divBdr>
        <w:top w:val="none" w:sz="0" w:space="0" w:color="auto"/>
        <w:left w:val="none" w:sz="0" w:space="0" w:color="auto"/>
        <w:bottom w:val="none" w:sz="0" w:space="0" w:color="auto"/>
        <w:right w:val="none" w:sz="0" w:space="0" w:color="auto"/>
      </w:divBdr>
    </w:div>
    <w:div w:id="1065958952">
      <w:bodyDiv w:val="1"/>
      <w:marLeft w:val="0"/>
      <w:marRight w:val="0"/>
      <w:marTop w:val="0"/>
      <w:marBottom w:val="0"/>
      <w:divBdr>
        <w:top w:val="none" w:sz="0" w:space="0" w:color="auto"/>
        <w:left w:val="none" w:sz="0" w:space="0" w:color="auto"/>
        <w:bottom w:val="none" w:sz="0" w:space="0" w:color="auto"/>
        <w:right w:val="none" w:sz="0" w:space="0" w:color="auto"/>
      </w:divBdr>
    </w:div>
    <w:div w:id="1067194056">
      <w:bodyDiv w:val="1"/>
      <w:marLeft w:val="0"/>
      <w:marRight w:val="0"/>
      <w:marTop w:val="0"/>
      <w:marBottom w:val="0"/>
      <w:divBdr>
        <w:top w:val="none" w:sz="0" w:space="0" w:color="auto"/>
        <w:left w:val="none" w:sz="0" w:space="0" w:color="auto"/>
        <w:bottom w:val="none" w:sz="0" w:space="0" w:color="auto"/>
        <w:right w:val="none" w:sz="0" w:space="0" w:color="auto"/>
      </w:divBdr>
    </w:div>
    <w:div w:id="1069040304">
      <w:bodyDiv w:val="1"/>
      <w:marLeft w:val="0"/>
      <w:marRight w:val="0"/>
      <w:marTop w:val="0"/>
      <w:marBottom w:val="0"/>
      <w:divBdr>
        <w:top w:val="none" w:sz="0" w:space="0" w:color="auto"/>
        <w:left w:val="none" w:sz="0" w:space="0" w:color="auto"/>
        <w:bottom w:val="none" w:sz="0" w:space="0" w:color="auto"/>
        <w:right w:val="none" w:sz="0" w:space="0" w:color="auto"/>
      </w:divBdr>
    </w:div>
    <w:div w:id="1069116952">
      <w:bodyDiv w:val="1"/>
      <w:marLeft w:val="0"/>
      <w:marRight w:val="0"/>
      <w:marTop w:val="0"/>
      <w:marBottom w:val="0"/>
      <w:divBdr>
        <w:top w:val="none" w:sz="0" w:space="0" w:color="auto"/>
        <w:left w:val="none" w:sz="0" w:space="0" w:color="auto"/>
        <w:bottom w:val="none" w:sz="0" w:space="0" w:color="auto"/>
        <w:right w:val="none" w:sz="0" w:space="0" w:color="auto"/>
      </w:divBdr>
    </w:div>
    <w:div w:id="1071150255">
      <w:bodyDiv w:val="1"/>
      <w:marLeft w:val="0"/>
      <w:marRight w:val="0"/>
      <w:marTop w:val="0"/>
      <w:marBottom w:val="0"/>
      <w:divBdr>
        <w:top w:val="none" w:sz="0" w:space="0" w:color="auto"/>
        <w:left w:val="none" w:sz="0" w:space="0" w:color="auto"/>
        <w:bottom w:val="none" w:sz="0" w:space="0" w:color="auto"/>
        <w:right w:val="none" w:sz="0" w:space="0" w:color="auto"/>
      </w:divBdr>
    </w:div>
    <w:div w:id="1073160325">
      <w:bodyDiv w:val="1"/>
      <w:marLeft w:val="0"/>
      <w:marRight w:val="0"/>
      <w:marTop w:val="0"/>
      <w:marBottom w:val="0"/>
      <w:divBdr>
        <w:top w:val="none" w:sz="0" w:space="0" w:color="auto"/>
        <w:left w:val="none" w:sz="0" w:space="0" w:color="auto"/>
        <w:bottom w:val="none" w:sz="0" w:space="0" w:color="auto"/>
        <w:right w:val="none" w:sz="0" w:space="0" w:color="auto"/>
      </w:divBdr>
    </w:div>
    <w:div w:id="1074083081">
      <w:bodyDiv w:val="1"/>
      <w:marLeft w:val="0"/>
      <w:marRight w:val="0"/>
      <w:marTop w:val="0"/>
      <w:marBottom w:val="0"/>
      <w:divBdr>
        <w:top w:val="none" w:sz="0" w:space="0" w:color="auto"/>
        <w:left w:val="none" w:sz="0" w:space="0" w:color="auto"/>
        <w:bottom w:val="none" w:sz="0" w:space="0" w:color="auto"/>
        <w:right w:val="none" w:sz="0" w:space="0" w:color="auto"/>
      </w:divBdr>
    </w:div>
    <w:div w:id="1074202274">
      <w:bodyDiv w:val="1"/>
      <w:marLeft w:val="0"/>
      <w:marRight w:val="0"/>
      <w:marTop w:val="0"/>
      <w:marBottom w:val="0"/>
      <w:divBdr>
        <w:top w:val="none" w:sz="0" w:space="0" w:color="auto"/>
        <w:left w:val="none" w:sz="0" w:space="0" w:color="auto"/>
        <w:bottom w:val="none" w:sz="0" w:space="0" w:color="auto"/>
        <w:right w:val="none" w:sz="0" w:space="0" w:color="auto"/>
      </w:divBdr>
    </w:div>
    <w:div w:id="1075930841">
      <w:bodyDiv w:val="1"/>
      <w:marLeft w:val="0"/>
      <w:marRight w:val="0"/>
      <w:marTop w:val="0"/>
      <w:marBottom w:val="0"/>
      <w:divBdr>
        <w:top w:val="none" w:sz="0" w:space="0" w:color="auto"/>
        <w:left w:val="none" w:sz="0" w:space="0" w:color="auto"/>
        <w:bottom w:val="none" w:sz="0" w:space="0" w:color="auto"/>
        <w:right w:val="none" w:sz="0" w:space="0" w:color="auto"/>
      </w:divBdr>
    </w:div>
    <w:div w:id="1076826390">
      <w:bodyDiv w:val="1"/>
      <w:marLeft w:val="0"/>
      <w:marRight w:val="0"/>
      <w:marTop w:val="0"/>
      <w:marBottom w:val="0"/>
      <w:divBdr>
        <w:top w:val="none" w:sz="0" w:space="0" w:color="auto"/>
        <w:left w:val="none" w:sz="0" w:space="0" w:color="auto"/>
        <w:bottom w:val="none" w:sz="0" w:space="0" w:color="auto"/>
        <w:right w:val="none" w:sz="0" w:space="0" w:color="auto"/>
      </w:divBdr>
    </w:div>
    <w:div w:id="1078550595">
      <w:bodyDiv w:val="1"/>
      <w:marLeft w:val="0"/>
      <w:marRight w:val="0"/>
      <w:marTop w:val="0"/>
      <w:marBottom w:val="0"/>
      <w:divBdr>
        <w:top w:val="none" w:sz="0" w:space="0" w:color="auto"/>
        <w:left w:val="none" w:sz="0" w:space="0" w:color="auto"/>
        <w:bottom w:val="none" w:sz="0" w:space="0" w:color="auto"/>
        <w:right w:val="none" w:sz="0" w:space="0" w:color="auto"/>
      </w:divBdr>
    </w:div>
    <w:div w:id="1079405154">
      <w:bodyDiv w:val="1"/>
      <w:marLeft w:val="0"/>
      <w:marRight w:val="0"/>
      <w:marTop w:val="0"/>
      <w:marBottom w:val="0"/>
      <w:divBdr>
        <w:top w:val="none" w:sz="0" w:space="0" w:color="auto"/>
        <w:left w:val="none" w:sz="0" w:space="0" w:color="auto"/>
        <w:bottom w:val="none" w:sz="0" w:space="0" w:color="auto"/>
        <w:right w:val="none" w:sz="0" w:space="0" w:color="auto"/>
      </w:divBdr>
    </w:div>
    <w:div w:id="1079787884">
      <w:bodyDiv w:val="1"/>
      <w:marLeft w:val="0"/>
      <w:marRight w:val="0"/>
      <w:marTop w:val="0"/>
      <w:marBottom w:val="0"/>
      <w:divBdr>
        <w:top w:val="none" w:sz="0" w:space="0" w:color="auto"/>
        <w:left w:val="none" w:sz="0" w:space="0" w:color="auto"/>
        <w:bottom w:val="none" w:sz="0" w:space="0" w:color="auto"/>
        <w:right w:val="none" w:sz="0" w:space="0" w:color="auto"/>
      </w:divBdr>
    </w:div>
    <w:div w:id="1079986537">
      <w:bodyDiv w:val="1"/>
      <w:marLeft w:val="0"/>
      <w:marRight w:val="0"/>
      <w:marTop w:val="0"/>
      <w:marBottom w:val="0"/>
      <w:divBdr>
        <w:top w:val="none" w:sz="0" w:space="0" w:color="auto"/>
        <w:left w:val="none" w:sz="0" w:space="0" w:color="auto"/>
        <w:bottom w:val="none" w:sz="0" w:space="0" w:color="auto"/>
        <w:right w:val="none" w:sz="0" w:space="0" w:color="auto"/>
      </w:divBdr>
    </w:div>
    <w:div w:id="1080516041">
      <w:bodyDiv w:val="1"/>
      <w:marLeft w:val="0"/>
      <w:marRight w:val="0"/>
      <w:marTop w:val="0"/>
      <w:marBottom w:val="0"/>
      <w:divBdr>
        <w:top w:val="none" w:sz="0" w:space="0" w:color="auto"/>
        <w:left w:val="none" w:sz="0" w:space="0" w:color="auto"/>
        <w:bottom w:val="none" w:sz="0" w:space="0" w:color="auto"/>
        <w:right w:val="none" w:sz="0" w:space="0" w:color="auto"/>
      </w:divBdr>
    </w:div>
    <w:div w:id="1081021743">
      <w:bodyDiv w:val="1"/>
      <w:marLeft w:val="0"/>
      <w:marRight w:val="0"/>
      <w:marTop w:val="0"/>
      <w:marBottom w:val="0"/>
      <w:divBdr>
        <w:top w:val="none" w:sz="0" w:space="0" w:color="auto"/>
        <w:left w:val="none" w:sz="0" w:space="0" w:color="auto"/>
        <w:bottom w:val="none" w:sz="0" w:space="0" w:color="auto"/>
        <w:right w:val="none" w:sz="0" w:space="0" w:color="auto"/>
      </w:divBdr>
    </w:div>
    <w:div w:id="1082945547">
      <w:bodyDiv w:val="1"/>
      <w:marLeft w:val="0"/>
      <w:marRight w:val="0"/>
      <w:marTop w:val="0"/>
      <w:marBottom w:val="0"/>
      <w:divBdr>
        <w:top w:val="none" w:sz="0" w:space="0" w:color="auto"/>
        <w:left w:val="none" w:sz="0" w:space="0" w:color="auto"/>
        <w:bottom w:val="none" w:sz="0" w:space="0" w:color="auto"/>
        <w:right w:val="none" w:sz="0" w:space="0" w:color="auto"/>
      </w:divBdr>
    </w:div>
    <w:div w:id="1083526647">
      <w:bodyDiv w:val="1"/>
      <w:marLeft w:val="0"/>
      <w:marRight w:val="0"/>
      <w:marTop w:val="0"/>
      <w:marBottom w:val="0"/>
      <w:divBdr>
        <w:top w:val="none" w:sz="0" w:space="0" w:color="auto"/>
        <w:left w:val="none" w:sz="0" w:space="0" w:color="auto"/>
        <w:bottom w:val="none" w:sz="0" w:space="0" w:color="auto"/>
        <w:right w:val="none" w:sz="0" w:space="0" w:color="auto"/>
      </w:divBdr>
    </w:div>
    <w:div w:id="1083912800">
      <w:bodyDiv w:val="1"/>
      <w:marLeft w:val="0"/>
      <w:marRight w:val="0"/>
      <w:marTop w:val="0"/>
      <w:marBottom w:val="0"/>
      <w:divBdr>
        <w:top w:val="none" w:sz="0" w:space="0" w:color="auto"/>
        <w:left w:val="none" w:sz="0" w:space="0" w:color="auto"/>
        <w:bottom w:val="none" w:sz="0" w:space="0" w:color="auto"/>
        <w:right w:val="none" w:sz="0" w:space="0" w:color="auto"/>
      </w:divBdr>
    </w:div>
    <w:div w:id="1085153343">
      <w:bodyDiv w:val="1"/>
      <w:marLeft w:val="0"/>
      <w:marRight w:val="0"/>
      <w:marTop w:val="0"/>
      <w:marBottom w:val="0"/>
      <w:divBdr>
        <w:top w:val="none" w:sz="0" w:space="0" w:color="auto"/>
        <w:left w:val="none" w:sz="0" w:space="0" w:color="auto"/>
        <w:bottom w:val="none" w:sz="0" w:space="0" w:color="auto"/>
        <w:right w:val="none" w:sz="0" w:space="0" w:color="auto"/>
      </w:divBdr>
    </w:div>
    <w:div w:id="1086538550">
      <w:bodyDiv w:val="1"/>
      <w:marLeft w:val="0"/>
      <w:marRight w:val="0"/>
      <w:marTop w:val="0"/>
      <w:marBottom w:val="0"/>
      <w:divBdr>
        <w:top w:val="none" w:sz="0" w:space="0" w:color="auto"/>
        <w:left w:val="none" w:sz="0" w:space="0" w:color="auto"/>
        <w:bottom w:val="none" w:sz="0" w:space="0" w:color="auto"/>
        <w:right w:val="none" w:sz="0" w:space="0" w:color="auto"/>
      </w:divBdr>
    </w:div>
    <w:div w:id="1086653705">
      <w:bodyDiv w:val="1"/>
      <w:marLeft w:val="0"/>
      <w:marRight w:val="0"/>
      <w:marTop w:val="0"/>
      <w:marBottom w:val="0"/>
      <w:divBdr>
        <w:top w:val="none" w:sz="0" w:space="0" w:color="auto"/>
        <w:left w:val="none" w:sz="0" w:space="0" w:color="auto"/>
        <w:bottom w:val="none" w:sz="0" w:space="0" w:color="auto"/>
        <w:right w:val="none" w:sz="0" w:space="0" w:color="auto"/>
      </w:divBdr>
    </w:div>
    <w:div w:id="1087383333">
      <w:bodyDiv w:val="1"/>
      <w:marLeft w:val="0"/>
      <w:marRight w:val="0"/>
      <w:marTop w:val="0"/>
      <w:marBottom w:val="0"/>
      <w:divBdr>
        <w:top w:val="none" w:sz="0" w:space="0" w:color="auto"/>
        <w:left w:val="none" w:sz="0" w:space="0" w:color="auto"/>
        <w:bottom w:val="none" w:sz="0" w:space="0" w:color="auto"/>
        <w:right w:val="none" w:sz="0" w:space="0" w:color="auto"/>
      </w:divBdr>
    </w:div>
    <w:div w:id="1087464761">
      <w:bodyDiv w:val="1"/>
      <w:marLeft w:val="0"/>
      <w:marRight w:val="0"/>
      <w:marTop w:val="0"/>
      <w:marBottom w:val="0"/>
      <w:divBdr>
        <w:top w:val="none" w:sz="0" w:space="0" w:color="auto"/>
        <w:left w:val="none" w:sz="0" w:space="0" w:color="auto"/>
        <w:bottom w:val="none" w:sz="0" w:space="0" w:color="auto"/>
        <w:right w:val="none" w:sz="0" w:space="0" w:color="auto"/>
      </w:divBdr>
    </w:div>
    <w:div w:id="1088040979">
      <w:bodyDiv w:val="1"/>
      <w:marLeft w:val="0"/>
      <w:marRight w:val="0"/>
      <w:marTop w:val="0"/>
      <w:marBottom w:val="0"/>
      <w:divBdr>
        <w:top w:val="none" w:sz="0" w:space="0" w:color="auto"/>
        <w:left w:val="none" w:sz="0" w:space="0" w:color="auto"/>
        <w:bottom w:val="none" w:sz="0" w:space="0" w:color="auto"/>
        <w:right w:val="none" w:sz="0" w:space="0" w:color="auto"/>
      </w:divBdr>
    </w:div>
    <w:div w:id="1088692009">
      <w:bodyDiv w:val="1"/>
      <w:marLeft w:val="0"/>
      <w:marRight w:val="0"/>
      <w:marTop w:val="0"/>
      <w:marBottom w:val="0"/>
      <w:divBdr>
        <w:top w:val="none" w:sz="0" w:space="0" w:color="auto"/>
        <w:left w:val="none" w:sz="0" w:space="0" w:color="auto"/>
        <w:bottom w:val="none" w:sz="0" w:space="0" w:color="auto"/>
        <w:right w:val="none" w:sz="0" w:space="0" w:color="auto"/>
      </w:divBdr>
    </w:div>
    <w:div w:id="1089273956">
      <w:bodyDiv w:val="1"/>
      <w:marLeft w:val="0"/>
      <w:marRight w:val="0"/>
      <w:marTop w:val="0"/>
      <w:marBottom w:val="0"/>
      <w:divBdr>
        <w:top w:val="none" w:sz="0" w:space="0" w:color="auto"/>
        <w:left w:val="none" w:sz="0" w:space="0" w:color="auto"/>
        <w:bottom w:val="none" w:sz="0" w:space="0" w:color="auto"/>
        <w:right w:val="none" w:sz="0" w:space="0" w:color="auto"/>
      </w:divBdr>
    </w:div>
    <w:div w:id="1089812357">
      <w:bodyDiv w:val="1"/>
      <w:marLeft w:val="0"/>
      <w:marRight w:val="0"/>
      <w:marTop w:val="0"/>
      <w:marBottom w:val="0"/>
      <w:divBdr>
        <w:top w:val="none" w:sz="0" w:space="0" w:color="auto"/>
        <w:left w:val="none" w:sz="0" w:space="0" w:color="auto"/>
        <w:bottom w:val="none" w:sz="0" w:space="0" w:color="auto"/>
        <w:right w:val="none" w:sz="0" w:space="0" w:color="auto"/>
      </w:divBdr>
    </w:div>
    <w:div w:id="1090543013">
      <w:bodyDiv w:val="1"/>
      <w:marLeft w:val="0"/>
      <w:marRight w:val="0"/>
      <w:marTop w:val="0"/>
      <w:marBottom w:val="0"/>
      <w:divBdr>
        <w:top w:val="none" w:sz="0" w:space="0" w:color="auto"/>
        <w:left w:val="none" w:sz="0" w:space="0" w:color="auto"/>
        <w:bottom w:val="none" w:sz="0" w:space="0" w:color="auto"/>
        <w:right w:val="none" w:sz="0" w:space="0" w:color="auto"/>
      </w:divBdr>
    </w:div>
    <w:div w:id="1091122887">
      <w:bodyDiv w:val="1"/>
      <w:marLeft w:val="0"/>
      <w:marRight w:val="0"/>
      <w:marTop w:val="0"/>
      <w:marBottom w:val="0"/>
      <w:divBdr>
        <w:top w:val="none" w:sz="0" w:space="0" w:color="auto"/>
        <w:left w:val="none" w:sz="0" w:space="0" w:color="auto"/>
        <w:bottom w:val="none" w:sz="0" w:space="0" w:color="auto"/>
        <w:right w:val="none" w:sz="0" w:space="0" w:color="auto"/>
      </w:divBdr>
    </w:div>
    <w:div w:id="1093237490">
      <w:bodyDiv w:val="1"/>
      <w:marLeft w:val="0"/>
      <w:marRight w:val="0"/>
      <w:marTop w:val="0"/>
      <w:marBottom w:val="0"/>
      <w:divBdr>
        <w:top w:val="none" w:sz="0" w:space="0" w:color="auto"/>
        <w:left w:val="none" w:sz="0" w:space="0" w:color="auto"/>
        <w:bottom w:val="none" w:sz="0" w:space="0" w:color="auto"/>
        <w:right w:val="none" w:sz="0" w:space="0" w:color="auto"/>
      </w:divBdr>
    </w:div>
    <w:div w:id="1093820855">
      <w:bodyDiv w:val="1"/>
      <w:marLeft w:val="0"/>
      <w:marRight w:val="0"/>
      <w:marTop w:val="0"/>
      <w:marBottom w:val="0"/>
      <w:divBdr>
        <w:top w:val="none" w:sz="0" w:space="0" w:color="auto"/>
        <w:left w:val="none" w:sz="0" w:space="0" w:color="auto"/>
        <w:bottom w:val="none" w:sz="0" w:space="0" w:color="auto"/>
        <w:right w:val="none" w:sz="0" w:space="0" w:color="auto"/>
      </w:divBdr>
    </w:div>
    <w:div w:id="1093939303">
      <w:bodyDiv w:val="1"/>
      <w:marLeft w:val="0"/>
      <w:marRight w:val="0"/>
      <w:marTop w:val="0"/>
      <w:marBottom w:val="0"/>
      <w:divBdr>
        <w:top w:val="none" w:sz="0" w:space="0" w:color="auto"/>
        <w:left w:val="none" w:sz="0" w:space="0" w:color="auto"/>
        <w:bottom w:val="none" w:sz="0" w:space="0" w:color="auto"/>
        <w:right w:val="none" w:sz="0" w:space="0" w:color="auto"/>
      </w:divBdr>
    </w:div>
    <w:div w:id="1094327899">
      <w:bodyDiv w:val="1"/>
      <w:marLeft w:val="0"/>
      <w:marRight w:val="0"/>
      <w:marTop w:val="0"/>
      <w:marBottom w:val="0"/>
      <w:divBdr>
        <w:top w:val="none" w:sz="0" w:space="0" w:color="auto"/>
        <w:left w:val="none" w:sz="0" w:space="0" w:color="auto"/>
        <w:bottom w:val="none" w:sz="0" w:space="0" w:color="auto"/>
        <w:right w:val="none" w:sz="0" w:space="0" w:color="auto"/>
      </w:divBdr>
    </w:div>
    <w:div w:id="1094352330">
      <w:bodyDiv w:val="1"/>
      <w:marLeft w:val="0"/>
      <w:marRight w:val="0"/>
      <w:marTop w:val="0"/>
      <w:marBottom w:val="0"/>
      <w:divBdr>
        <w:top w:val="none" w:sz="0" w:space="0" w:color="auto"/>
        <w:left w:val="none" w:sz="0" w:space="0" w:color="auto"/>
        <w:bottom w:val="none" w:sz="0" w:space="0" w:color="auto"/>
        <w:right w:val="none" w:sz="0" w:space="0" w:color="auto"/>
      </w:divBdr>
    </w:div>
    <w:div w:id="1095596698">
      <w:bodyDiv w:val="1"/>
      <w:marLeft w:val="0"/>
      <w:marRight w:val="0"/>
      <w:marTop w:val="0"/>
      <w:marBottom w:val="0"/>
      <w:divBdr>
        <w:top w:val="none" w:sz="0" w:space="0" w:color="auto"/>
        <w:left w:val="none" w:sz="0" w:space="0" w:color="auto"/>
        <w:bottom w:val="none" w:sz="0" w:space="0" w:color="auto"/>
        <w:right w:val="none" w:sz="0" w:space="0" w:color="auto"/>
      </w:divBdr>
    </w:div>
    <w:div w:id="1097288451">
      <w:bodyDiv w:val="1"/>
      <w:marLeft w:val="0"/>
      <w:marRight w:val="0"/>
      <w:marTop w:val="0"/>
      <w:marBottom w:val="0"/>
      <w:divBdr>
        <w:top w:val="none" w:sz="0" w:space="0" w:color="auto"/>
        <w:left w:val="none" w:sz="0" w:space="0" w:color="auto"/>
        <w:bottom w:val="none" w:sz="0" w:space="0" w:color="auto"/>
        <w:right w:val="none" w:sz="0" w:space="0" w:color="auto"/>
      </w:divBdr>
    </w:div>
    <w:div w:id="1097867089">
      <w:bodyDiv w:val="1"/>
      <w:marLeft w:val="0"/>
      <w:marRight w:val="0"/>
      <w:marTop w:val="0"/>
      <w:marBottom w:val="0"/>
      <w:divBdr>
        <w:top w:val="none" w:sz="0" w:space="0" w:color="auto"/>
        <w:left w:val="none" w:sz="0" w:space="0" w:color="auto"/>
        <w:bottom w:val="none" w:sz="0" w:space="0" w:color="auto"/>
        <w:right w:val="none" w:sz="0" w:space="0" w:color="auto"/>
      </w:divBdr>
    </w:div>
    <w:div w:id="1098329902">
      <w:bodyDiv w:val="1"/>
      <w:marLeft w:val="0"/>
      <w:marRight w:val="0"/>
      <w:marTop w:val="0"/>
      <w:marBottom w:val="0"/>
      <w:divBdr>
        <w:top w:val="none" w:sz="0" w:space="0" w:color="auto"/>
        <w:left w:val="none" w:sz="0" w:space="0" w:color="auto"/>
        <w:bottom w:val="none" w:sz="0" w:space="0" w:color="auto"/>
        <w:right w:val="none" w:sz="0" w:space="0" w:color="auto"/>
      </w:divBdr>
    </w:div>
    <w:div w:id="1098452866">
      <w:bodyDiv w:val="1"/>
      <w:marLeft w:val="0"/>
      <w:marRight w:val="0"/>
      <w:marTop w:val="0"/>
      <w:marBottom w:val="0"/>
      <w:divBdr>
        <w:top w:val="none" w:sz="0" w:space="0" w:color="auto"/>
        <w:left w:val="none" w:sz="0" w:space="0" w:color="auto"/>
        <w:bottom w:val="none" w:sz="0" w:space="0" w:color="auto"/>
        <w:right w:val="none" w:sz="0" w:space="0" w:color="auto"/>
      </w:divBdr>
    </w:div>
    <w:div w:id="1102921912">
      <w:bodyDiv w:val="1"/>
      <w:marLeft w:val="0"/>
      <w:marRight w:val="0"/>
      <w:marTop w:val="0"/>
      <w:marBottom w:val="0"/>
      <w:divBdr>
        <w:top w:val="none" w:sz="0" w:space="0" w:color="auto"/>
        <w:left w:val="none" w:sz="0" w:space="0" w:color="auto"/>
        <w:bottom w:val="none" w:sz="0" w:space="0" w:color="auto"/>
        <w:right w:val="none" w:sz="0" w:space="0" w:color="auto"/>
      </w:divBdr>
    </w:div>
    <w:div w:id="1102989088">
      <w:bodyDiv w:val="1"/>
      <w:marLeft w:val="0"/>
      <w:marRight w:val="0"/>
      <w:marTop w:val="0"/>
      <w:marBottom w:val="0"/>
      <w:divBdr>
        <w:top w:val="none" w:sz="0" w:space="0" w:color="auto"/>
        <w:left w:val="none" w:sz="0" w:space="0" w:color="auto"/>
        <w:bottom w:val="none" w:sz="0" w:space="0" w:color="auto"/>
        <w:right w:val="none" w:sz="0" w:space="0" w:color="auto"/>
      </w:divBdr>
    </w:div>
    <w:div w:id="1103692929">
      <w:bodyDiv w:val="1"/>
      <w:marLeft w:val="0"/>
      <w:marRight w:val="0"/>
      <w:marTop w:val="0"/>
      <w:marBottom w:val="0"/>
      <w:divBdr>
        <w:top w:val="none" w:sz="0" w:space="0" w:color="auto"/>
        <w:left w:val="none" w:sz="0" w:space="0" w:color="auto"/>
        <w:bottom w:val="none" w:sz="0" w:space="0" w:color="auto"/>
        <w:right w:val="none" w:sz="0" w:space="0" w:color="auto"/>
      </w:divBdr>
    </w:div>
    <w:div w:id="1103769392">
      <w:bodyDiv w:val="1"/>
      <w:marLeft w:val="0"/>
      <w:marRight w:val="0"/>
      <w:marTop w:val="0"/>
      <w:marBottom w:val="0"/>
      <w:divBdr>
        <w:top w:val="none" w:sz="0" w:space="0" w:color="auto"/>
        <w:left w:val="none" w:sz="0" w:space="0" w:color="auto"/>
        <w:bottom w:val="none" w:sz="0" w:space="0" w:color="auto"/>
        <w:right w:val="none" w:sz="0" w:space="0" w:color="auto"/>
      </w:divBdr>
    </w:div>
    <w:div w:id="1104030925">
      <w:bodyDiv w:val="1"/>
      <w:marLeft w:val="0"/>
      <w:marRight w:val="0"/>
      <w:marTop w:val="0"/>
      <w:marBottom w:val="0"/>
      <w:divBdr>
        <w:top w:val="none" w:sz="0" w:space="0" w:color="auto"/>
        <w:left w:val="none" w:sz="0" w:space="0" w:color="auto"/>
        <w:bottom w:val="none" w:sz="0" w:space="0" w:color="auto"/>
        <w:right w:val="none" w:sz="0" w:space="0" w:color="auto"/>
      </w:divBdr>
    </w:div>
    <w:div w:id="1104156438">
      <w:bodyDiv w:val="1"/>
      <w:marLeft w:val="0"/>
      <w:marRight w:val="0"/>
      <w:marTop w:val="0"/>
      <w:marBottom w:val="0"/>
      <w:divBdr>
        <w:top w:val="none" w:sz="0" w:space="0" w:color="auto"/>
        <w:left w:val="none" w:sz="0" w:space="0" w:color="auto"/>
        <w:bottom w:val="none" w:sz="0" w:space="0" w:color="auto"/>
        <w:right w:val="none" w:sz="0" w:space="0" w:color="auto"/>
      </w:divBdr>
    </w:div>
    <w:div w:id="1104881305">
      <w:bodyDiv w:val="1"/>
      <w:marLeft w:val="0"/>
      <w:marRight w:val="0"/>
      <w:marTop w:val="0"/>
      <w:marBottom w:val="0"/>
      <w:divBdr>
        <w:top w:val="none" w:sz="0" w:space="0" w:color="auto"/>
        <w:left w:val="none" w:sz="0" w:space="0" w:color="auto"/>
        <w:bottom w:val="none" w:sz="0" w:space="0" w:color="auto"/>
        <w:right w:val="none" w:sz="0" w:space="0" w:color="auto"/>
      </w:divBdr>
    </w:div>
    <w:div w:id="1111822391">
      <w:bodyDiv w:val="1"/>
      <w:marLeft w:val="0"/>
      <w:marRight w:val="0"/>
      <w:marTop w:val="0"/>
      <w:marBottom w:val="0"/>
      <w:divBdr>
        <w:top w:val="none" w:sz="0" w:space="0" w:color="auto"/>
        <w:left w:val="none" w:sz="0" w:space="0" w:color="auto"/>
        <w:bottom w:val="none" w:sz="0" w:space="0" w:color="auto"/>
        <w:right w:val="none" w:sz="0" w:space="0" w:color="auto"/>
      </w:divBdr>
    </w:div>
    <w:div w:id="1112481177">
      <w:bodyDiv w:val="1"/>
      <w:marLeft w:val="0"/>
      <w:marRight w:val="0"/>
      <w:marTop w:val="0"/>
      <w:marBottom w:val="0"/>
      <w:divBdr>
        <w:top w:val="none" w:sz="0" w:space="0" w:color="auto"/>
        <w:left w:val="none" w:sz="0" w:space="0" w:color="auto"/>
        <w:bottom w:val="none" w:sz="0" w:space="0" w:color="auto"/>
        <w:right w:val="none" w:sz="0" w:space="0" w:color="auto"/>
      </w:divBdr>
    </w:div>
    <w:div w:id="1112554742">
      <w:bodyDiv w:val="1"/>
      <w:marLeft w:val="0"/>
      <w:marRight w:val="0"/>
      <w:marTop w:val="0"/>
      <w:marBottom w:val="0"/>
      <w:divBdr>
        <w:top w:val="none" w:sz="0" w:space="0" w:color="auto"/>
        <w:left w:val="none" w:sz="0" w:space="0" w:color="auto"/>
        <w:bottom w:val="none" w:sz="0" w:space="0" w:color="auto"/>
        <w:right w:val="none" w:sz="0" w:space="0" w:color="auto"/>
      </w:divBdr>
    </w:div>
    <w:div w:id="1112675730">
      <w:bodyDiv w:val="1"/>
      <w:marLeft w:val="0"/>
      <w:marRight w:val="0"/>
      <w:marTop w:val="0"/>
      <w:marBottom w:val="0"/>
      <w:divBdr>
        <w:top w:val="none" w:sz="0" w:space="0" w:color="auto"/>
        <w:left w:val="none" w:sz="0" w:space="0" w:color="auto"/>
        <w:bottom w:val="none" w:sz="0" w:space="0" w:color="auto"/>
        <w:right w:val="none" w:sz="0" w:space="0" w:color="auto"/>
      </w:divBdr>
    </w:div>
    <w:div w:id="1113289019">
      <w:bodyDiv w:val="1"/>
      <w:marLeft w:val="0"/>
      <w:marRight w:val="0"/>
      <w:marTop w:val="0"/>
      <w:marBottom w:val="0"/>
      <w:divBdr>
        <w:top w:val="none" w:sz="0" w:space="0" w:color="auto"/>
        <w:left w:val="none" w:sz="0" w:space="0" w:color="auto"/>
        <w:bottom w:val="none" w:sz="0" w:space="0" w:color="auto"/>
        <w:right w:val="none" w:sz="0" w:space="0" w:color="auto"/>
      </w:divBdr>
    </w:div>
    <w:div w:id="1113668899">
      <w:bodyDiv w:val="1"/>
      <w:marLeft w:val="0"/>
      <w:marRight w:val="0"/>
      <w:marTop w:val="0"/>
      <w:marBottom w:val="0"/>
      <w:divBdr>
        <w:top w:val="none" w:sz="0" w:space="0" w:color="auto"/>
        <w:left w:val="none" w:sz="0" w:space="0" w:color="auto"/>
        <w:bottom w:val="none" w:sz="0" w:space="0" w:color="auto"/>
        <w:right w:val="none" w:sz="0" w:space="0" w:color="auto"/>
      </w:divBdr>
    </w:div>
    <w:div w:id="1114010477">
      <w:bodyDiv w:val="1"/>
      <w:marLeft w:val="0"/>
      <w:marRight w:val="0"/>
      <w:marTop w:val="0"/>
      <w:marBottom w:val="0"/>
      <w:divBdr>
        <w:top w:val="none" w:sz="0" w:space="0" w:color="auto"/>
        <w:left w:val="none" w:sz="0" w:space="0" w:color="auto"/>
        <w:bottom w:val="none" w:sz="0" w:space="0" w:color="auto"/>
        <w:right w:val="none" w:sz="0" w:space="0" w:color="auto"/>
      </w:divBdr>
    </w:div>
    <w:div w:id="1114904535">
      <w:bodyDiv w:val="1"/>
      <w:marLeft w:val="0"/>
      <w:marRight w:val="0"/>
      <w:marTop w:val="0"/>
      <w:marBottom w:val="0"/>
      <w:divBdr>
        <w:top w:val="none" w:sz="0" w:space="0" w:color="auto"/>
        <w:left w:val="none" w:sz="0" w:space="0" w:color="auto"/>
        <w:bottom w:val="none" w:sz="0" w:space="0" w:color="auto"/>
        <w:right w:val="none" w:sz="0" w:space="0" w:color="auto"/>
      </w:divBdr>
    </w:div>
    <w:div w:id="1115322809">
      <w:bodyDiv w:val="1"/>
      <w:marLeft w:val="0"/>
      <w:marRight w:val="0"/>
      <w:marTop w:val="0"/>
      <w:marBottom w:val="0"/>
      <w:divBdr>
        <w:top w:val="none" w:sz="0" w:space="0" w:color="auto"/>
        <w:left w:val="none" w:sz="0" w:space="0" w:color="auto"/>
        <w:bottom w:val="none" w:sz="0" w:space="0" w:color="auto"/>
        <w:right w:val="none" w:sz="0" w:space="0" w:color="auto"/>
      </w:divBdr>
    </w:div>
    <w:div w:id="1115641106">
      <w:bodyDiv w:val="1"/>
      <w:marLeft w:val="0"/>
      <w:marRight w:val="0"/>
      <w:marTop w:val="0"/>
      <w:marBottom w:val="0"/>
      <w:divBdr>
        <w:top w:val="none" w:sz="0" w:space="0" w:color="auto"/>
        <w:left w:val="none" w:sz="0" w:space="0" w:color="auto"/>
        <w:bottom w:val="none" w:sz="0" w:space="0" w:color="auto"/>
        <w:right w:val="none" w:sz="0" w:space="0" w:color="auto"/>
      </w:divBdr>
    </w:div>
    <w:div w:id="1116632418">
      <w:bodyDiv w:val="1"/>
      <w:marLeft w:val="0"/>
      <w:marRight w:val="0"/>
      <w:marTop w:val="0"/>
      <w:marBottom w:val="0"/>
      <w:divBdr>
        <w:top w:val="none" w:sz="0" w:space="0" w:color="auto"/>
        <w:left w:val="none" w:sz="0" w:space="0" w:color="auto"/>
        <w:bottom w:val="none" w:sz="0" w:space="0" w:color="auto"/>
        <w:right w:val="none" w:sz="0" w:space="0" w:color="auto"/>
      </w:divBdr>
    </w:div>
    <w:div w:id="1116870912">
      <w:bodyDiv w:val="1"/>
      <w:marLeft w:val="0"/>
      <w:marRight w:val="0"/>
      <w:marTop w:val="0"/>
      <w:marBottom w:val="0"/>
      <w:divBdr>
        <w:top w:val="none" w:sz="0" w:space="0" w:color="auto"/>
        <w:left w:val="none" w:sz="0" w:space="0" w:color="auto"/>
        <w:bottom w:val="none" w:sz="0" w:space="0" w:color="auto"/>
        <w:right w:val="none" w:sz="0" w:space="0" w:color="auto"/>
      </w:divBdr>
    </w:div>
    <w:div w:id="1119451689">
      <w:bodyDiv w:val="1"/>
      <w:marLeft w:val="0"/>
      <w:marRight w:val="0"/>
      <w:marTop w:val="0"/>
      <w:marBottom w:val="0"/>
      <w:divBdr>
        <w:top w:val="none" w:sz="0" w:space="0" w:color="auto"/>
        <w:left w:val="none" w:sz="0" w:space="0" w:color="auto"/>
        <w:bottom w:val="none" w:sz="0" w:space="0" w:color="auto"/>
        <w:right w:val="none" w:sz="0" w:space="0" w:color="auto"/>
      </w:divBdr>
    </w:div>
    <w:div w:id="1119570218">
      <w:bodyDiv w:val="1"/>
      <w:marLeft w:val="0"/>
      <w:marRight w:val="0"/>
      <w:marTop w:val="0"/>
      <w:marBottom w:val="0"/>
      <w:divBdr>
        <w:top w:val="none" w:sz="0" w:space="0" w:color="auto"/>
        <w:left w:val="none" w:sz="0" w:space="0" w:color="auto"/>
        <w:bottom w:val="none" w:sz="0" w:space="0" w:color="auto"/>
        <w:right w:val="none" w:sz="0" w:space="0" w:color="auto"/>
      </w:divBdr>
    </w:div>
    <w:div w:id="1120995360">
      <w:bodyDiv w:val="1"/>
      <w:marLeft w:val="0"/>
      <w:marRight w:val="0"/>
      <w:marTop w:val="0"/>
      <w:marBottom w:val="0"/>
      <w:divBdr>
        <w:top w:val="none" w:sz="0" w:space="0" w:color="auto"/>
        <w:left w:val="none" w:sz="0" w:space="0" w:color="auto"/>
        <w:bottom w:val="none" w:sz="0" w:space="0" w:color="auto"/>
        <w:right w:val="none" w:sz="0" w:space="0" w:color="auto"/>
      </w:divBdr>
    </w:div>
    <w:div w:id="1120996269">
      <w:bodyDiv w:val="1"/>
      <w:marLeft w:val="0"/>
      <w:marRight w:val="0"/>
      <w:marTop w:val="0"/>
      <w:marBottom w:val="0"/>
      <w:divBdr>
        <w:top w:val="none" w:sz="0" w:space="0" w:color="auto"/>
        <w:left w:val="none" w:sz="0" w:space="0" w:color="auto"/>
        <w:bottom w:val="none" w:sz="0" w:space="0" w:color="auto"/>
        <w:right w:val="none" w:sz="0" w:space="0" w:color="auto"/>
      </w:divBdr>
    </w:div>
    <w:div w:id="1121610865">
      <w:bodyDiv w:val="1"/>
      <w:marLeft w:val="0"/>
      <w:marRight w:val="0"/>
      <w:marTop w:val="0"/>
      <w:marBottom w:val="0"/>
      <w:divBdr>
        <w:top w:val="none" w:sz="0" w:space="0" w:color="auto"/>
        <w:left w:val="none" w:sz="0" w:space="0" w:color="auto"/>
        <w:bottom w:val="none" w:sz="0" w:space="0" w:color="auto"/>
        <w:right w:val="none" w:sz="0" w:space="0" w:color="auto"/>
      </w:divBdr>
    </w:div>
    <w:div w:id="1121798487">
      <w:bodyDiv w:val="1"/>
      <w:marLeft w:val="0"/>
      <w:marRight w:val="0"/>
      <w:marTop w:val="0"/>
      <w:marBottom w:val="0"/>
      <w:divBdr>
        <w:top w:val="none" w:sz="0" w:space="0" w:color="auto"/>
        <w:left w:val="none" w:sz="0" w:space="0" w:color="auto"/>
        <w:bottom w:val="none" w:sz="0" w:space="0" w:color="auto"/>
        <w:right w:val="none" w:sz="0" w:space="0" w:color="auto"/>
      </w:divBdr>
    </w:div>
    <w:div w:id="1122765847">
      <w:bodyDiv w:val="1"/>
      <w:marLeft w:val="0"/>
      <w:marRight w:val="0"/>
      <w:marTop w:val="0"/>
      <w:marBottom w:val="0"/>
      <w:divBdr>
        <w:top w:val="none" w:sz="0" w:space="0" w:color="auto"/>
        <w:left w:val="none" w:sz="0" w:space="0" w:color="auto"/>
        <w:bottom w:val="none" w:sz="0" w:space="0" w:color="auto"/>
        <w:right w:val="none" w:sz="0" w:space="0" w:color="auto"/>
      </w:divBdr>
    </w:div>
    <w:div w:id="1123311205">
      <w:bodyDiv w:val="1"/>
      <w:marLeft w:val="0"/>
      <w:marRight w:val="0"/>
      <w:marTop w:val="0"/>
      <w:marBottom w:val="0"/>
      <w:divBdr>
        <w:top w:val="none" w:sz="0" w:space="0" w:color="auto"/>
        <w:left w:val="none" w:sz="0" w:space="0" w:color="auto"/>
        <w:bottom w:val="none" w:sz="0" w:space="0" w:color="auto"/>
        <w:right w:val="none" w:sz="0" w:space="0" w:color="auto"/>
      </w:divBdr>
    </w:div>
    <w:div w:id="1125395072">
      <w:bodyDiv w:val="1"/>
      <w:marLeft w:val="0"/>
      <w:marRight w:val="0"/>
      <w:marTop w:val="0"/>
      <w:marBottom w:val="0"/>
      <w:divBdr>
        <w:top w:val="none" w:sz="0" w:space="0" w:color="auto"/>
        <w:left w:val="none" w:sz="0" w:space="0" w:color="auto"/>
        <w:bottom w:val="none" w:sz="0" w:space="0" w:color="auto"/>
        <w:right w:val="none" w:sz="0" w:space="0" w:color="auto"/>
      </w:divBdr>
    </w:div>
    <w:div w:id="1127965430">
      <w:bodyDiv w:val="1"/>
      <w:marLeft w:val="0"/>
      <w:marRight w:val="0"/>
      <w:marTop w:val="0"/>
      <w:marBottom w:val="0"/>
      <w:divBdr>
        <w:top w:val="none" w:sz="0" w:space="0" w:color="auto"/>
        <w:left w:val="none" w:sz="0" w:space="0" w:color="auto"/>
        <w:bottom w:val="none" w:sz="0" w:space="0" w:color="auto"/>
        <w:right w:val="none" w:sz="0" w:space="0" w:color="auto"/>
      </w:divBdr>
    </w:div>
    <w:div w:id="1129664884">
      <w:bodyDiv w:val="1"/>
      <w:marLeft w:val="0"/>
      <w:marRight w:val="0"/>
      <w:marTop w:val="0"/>
      <w:marBottom w:val="0"/>
      <w:divBdr>
        <w:top w:val="none" w:sz="0" w:space="0" w:color="auto"/>
        <w:left w:val="none" w:sz="0" w:space="0" w:color="auto"/>
        <w:bottom w:val="none" w:sz="0" w:space="0" w:color="auto"/>
        <w:right w:val="none" w:sz="0" w:space="0" w:color="auto"/>
      </w:divBdr>
    </w:div>
    <w:div w:id="1131048514">
      <w:bodyDiv w:val="1"/>
      <w:marLeft w:val="0"/>
      <w:marRight w:val="0"/>
      <w:marTop w:val="0"/>
      <w:marBottom w:val="0"/>
      <w:divBdr>
        <w:top w:val="none" w:sz="0" w:space="0" w:color="auto"/>
        <w:left w:val="none" w:sz="0" w:space="0" w:color="auto"/>
        <w:bottom w:val="none" w:sz="0" w:space="0" w:color="auto"/>
        <w:right w:val="none" w:sz="0" w:space="0" w:color="auto"/>
      </w:divBdr>
    </w:div>
    <w:div w:id="1131051241">
      <w:bodyDiv w:val="1"/>
      <w:marLeft w:val="0"/>
      <w:marRight w:val="0"/>
      <w:marTop w:val="0"/>
      <w:marBottom w:val="0"/>
      <w:divBdr>
        <w:top w:val="none" w:sz="0" w:space="0" w:color="auto"/>
        <w:left w:val="none" w:sz="0" w:space="0" w:color="auto"/>
        <w:bottom w:val="none" w:sz="0" w:space="0" w:color="auto"/>
        <w:right w:val="none" w:sz="0" w:space="0" w:color="auto"/>
      </w:divBdr>
    </w:div>
    <w:div w:id="1132673423">
      <w:bodyDiv w:val="1"/>
      <w:marLeft w:val="0"/>
      <w:marRight w:val="0"/>
      <w:marTop w:val="0"/>
      <w:marBottom w:val="0"/>
      <w:divBdr>
        <w:top w:val="none" w:sz="0" w:space="0" w:color="auto"/>
        <w:left w:val="none" w:sz="0" w:space="0" w:color="auto"/>
        <w:bottom w:val="none" w:sz="0" w:space="0" w:color="auto"/>
        <w:right w:val="none" w:sz="0" w:space="0" w:color="auto"/>
      </w:divBdr>
    </w:div>
    <w:div w:id="1133669977">
      <w:bodyDiv w:val="1"/>
      <w:marLeft w:val="0"/>
      <w:marRight w:val="0"/>
      <w:marTop w:val="0"/>
      <w:marBottom w:val="0"/>
      <w:divBdr>
        <w:top w:val="none" w:sz="0" w:space="0" w:color="auto"/>
        <w:left w:val="none" w:sz="0" w:space="0" w:color="auto"/>
        <w:bottom w:val="none" w:sz="0" w:space="0" w:color="auto"/>
        <w:right w:val="none" w:sz="0" w:space="0" w:color="auto"/>
      </w:divBdr>
    </w:div>
    <w:div w:id="1134374953">
      <w:bodyDiv w:val="1"/>
      <w:marLeft w:val="0"/>
      <w:marRight w:val="0"/>
      <w:marTop w:val="0"/>
      <w:marBottom w:val="0"/>
      <w:divBdr>
        <w:top w:val="none" w:sz="0" w:space="0" w:color="auto"/>
        <w:left w:val="none" w:sz="0" w:space="0" w:color="auto"/>
        <w:bottom w:val="none" w:sz="0" w:space="0" w:color="auto"/>
        <w:right w:val="none" w:sz="0" w:space="0" w:color="auto"/>
      </w:divBdr>
    </w:div>
    <w:div w:id="1134565839">
      <w:bodyDiv w:val="1"/>
      <w:marLeft w:val="0"/>
      <w:marRight w:val="0"/>
      <w:marTop w:val="0"/>
      <w:marBottom w:val="0"/>
      <w:divBdr>
        <w:top w:val="none" w:sz="0" w:space="0" w:color="auto"/>
        <w:left w:val="none" w:sz="0" w:space="0" w:color="auto"/>
        <w:bottom w:val="none" w:sz="0" w:space="0" w:color="auto"/>
        <w:right w:val="none" w:sz="0" w:space="0" w:color="auto"/>
      </w:divBdr>
    </w:div>
    <w:div w:id="1135291874">
      <w:bodyDiv w:val="1"/>
      <w:marLeft w:val="0"/>
      <w:marRight w:val="0"/>
      <w:marTop w:val="0"/>
      <w:marBottom w:val="0"/>
      <w:divBdr>
        <w:top w:val="none" w:sz="0" w:space="0" w:color="auto"/>
        <w:left w:val="none" w:sz="0" w:space="0" w:color="auto"/>
        <w:bottom w:val="none" w:sz="0" w:space="0" w:color="auto"/>
        <w:right w:val="none" w:sz="0" w:space="0" w:color="auto"/>
      </w:divBdr>
    </w:div>
    <w:div w:id="1136996318">
      <w:bodyDiv w:val="1"/>
      <w:marLeft w:val="0"/>
      <w:marRight w:val="0"/>
      <w:marTop w:val="0"/>
      <w:marBottom w:val="0"/>
      <w:divBdr>
        <w:top w:val="none" w:sz="0" w:space="0" w:color="auto"/>
        <w:left w:val="none" w:sz="0" w:space="0" w:color="auto"/>
        <w:bottom w:val="none" w:sz="0" w:space="0" w:color="auto"/>
        <w:right w:val="none" w:sz="0" w:space="0" w:color="auto"/>
      </w:divBdr>
    </w:div>
    <w:div w:id="1140417011">
      <w:bodyDiv w:val="1"/>
      <w:marLeft w:val="0"/>
      <w:marRight w:val="0"/>
      <w:marTop w:val="0"/>
      <w:marBottom w:val="0"/>
      <w:divBdr>
        <w:top w:val="none" w:sz="0" w:space="0" w:color="auto"/>
        <w:left w:val="none" w:sz="0" w:space="0" w:color="auto"/>
        <w:bottom w:val="none" w:sz="0" w:space="0" w:color="auto"/>
        <w:right w:val="none" w:sz="0" w:space="0" w:color="auto"/>
      </w:divBdr>
    </w:div>
    <w:div w:id="1140658079">
      <w:bodyDiv w:val="1"/>
      <w:marLeft w:val="0"/>
      <w:marRight w:val="0"/>
      <w:marTop w:val="0"/>
      <w:marBottom w:val="0"/>
      <w:divBdr>
        <w:top w:val="none" w:sz="0" w:space="0" w:color="auto"/>
        <w:left w:val="none" w:sz="0" w:space="0" w:color="auto"/>
        <w:bottom w:val="none" w:sz="0" w:space="0" w:color="auto"/>
        <w:right w:val="none" w:sz="0" w:space="0" w:color="auto"/>
      </w:divBdr>
    </w:div>
    <w:div w:id="1141190312">
      <w:bodyDiv w:val="1"/>
      <w:marLeft w:val="0"/>
      <w:marRight w:val="0"/>
      <w:marTop w:val="0"/>
      <w:marBottom w:val="0"/>
      <w:divBdr>
        <w:top w:val="none" w:sz="0" w:space="0" w:color="auto"/>
        <w:left w:val="none" w:sz="0" w:space="0" w:color="auto"/>
        <w:bottom w:val="none" w:sz="0" w:space="0" w:color="auto"/>
        <w:right w:val="none" w:sz="0" w:space="0" w:color="auto"/>
      </w:divBdr>
    </w:div>
    <w:div w:id="1142893865">
      <w:bodyDiv w:val="1"/>
      <w:marLeft w:val="0"/>
      <w:marRight w:val="0"/>
      <w:marTop w:val="0"/>
      <w:marBottom w:val="0"/>
      <w:divBdr>
        <w:top w:val="none" w:sz="0" w:space="0" w:color="auto"/>
        <w:left w:val="none" w:sz="0" w:space="0" w:color="auto"/>
        <w:bottom w:val="none" w:sz="0" w:space="0" w:color="auto"/>
        <w:right w:val="none" w:sz="0" w:space="0" w:color="auto"/>
      </w:divBdr>
    </w:div>
    <w:div w:id="1144277059">
      <w:bodyDiv w:val="1"/>
      <w:marLeft w:val="0"/>
      <w:marRight w:val="0"/>
      <w:marTop w:val="0"/>
      <w:marBottom w:val="0"/>
      <w:divBdr>
        <w:top w:val="none" w:sz="0" w:space="0" w:color="auto"/>
        <w:left w:val="none" w:sz="0" w:space="0" w:color="auto"/>
        <w:bottom w:val="none" w:sz="0" w:space="0" w:color="auto"/>
        <w:right w:val="none" w:sz="0" w:space="0" w:color="auto"/>
      </w:divBdr>
    </w:div>
    <w:div w:id="1144465438">
      <w:bodyDiv w:val="1"/>
      <w:marLeft w:val="0"/>
      <w:marRight w:val="0"/>
      <w:marTop w:val="0"/>
      <w:marBottom w:val="0"/>
      <w:divBdr>
        <w:top w:val="none" w:sz="0" w:space="0" w:color="auto"/>
        <w:left w:val="none" w:sz="0" w:space="0" w:color="auto"/>
        <w:bottom w:val="none" w:sz="0" w:space="0" w:color="auto"/>
        <w:right w:val="none" w:sz="0" w:space="0" w:color="auto"/>
      </w:divBdr>
    </w:div>
    <w:div w:id="1145665848">
      <w:bodyDiv w:val="1"/>
      <w:marLeft w:val="0"/>
      <w:marRight w:val="0"/>
      <w:marTop w:val="0"/>
      <w:marBottom w:val="0"/>
      <w:divBdr>
        <w:top w:val="none" w:sz="0" w:space="0" w:color="auto"/>
        <w:left w:val="none" w:sz="0" w:space="0" w:color="auto"/>
        <w:bottom w:val="none" w:sz="0" w:space="0" w:color="auto"/>
        <w:right w:val="none" w:sz="0" w:space="0" w:color="auto"/>
      </w:divBdr>
    </w:div>
    <w:div w:id="1145703917">
      <w:bodyDiv w:val="1"/>
      <w:marLeft w:val="0"/>
      <w:marRight w:val="0"/>
      <w:marTop w:val="0"/>
      <w:marBottom w:val="0"/>
      <w:divBdr>
        <w:top w:val="none" w:sz="0" w:space="0" w:color="auto"/>
        <w:left w:val="none" w:sz="0" w:space="0" w:color="auto"/>
        <w:bottom w:val="none" w:sz="0" w:space="0" w:color="auto"/>
        <w:right w:val="none" w:sz="0" w:space="0" w:color="auto"/>
      </w:divBdr>
    </w:div>
    <w:div w:id="1145974597">
      <w:bodyDiv w:val="1"/>
      <w:marLeft w:val="0"/>
      <w:marRight w:val="0"/>
      <w:marTop w:val="0"/>
      <w:marBottom w:val="0"/>
      <w:divBdr>
        <w:top w:val="none" w:sz="0" w:space="0" w:color="auto"/>
        <w:left w:val="none" w:sz="0" w:space="0" w:color="auto"/>
        <w:bottom w:val="none" w:sz="0" w:space="0" w:color="auto"/>
        <w:right w:val="none" w:sz="0" w:space="0" w:color="auto"/>
      </w:divBdr>
    </w:div>
    <w:div w:id="1148205863">
      <w:bodyDiv w:val="1"/>
      <w:marLeft w:val="0"/>
      <w:marRight w:val="0"/>
      <w:marTop w:val="0"/>
      <w:marBottom w:val="0"/>
      <w:divBdr>
        <w:top w:val="none" w:sz="0" w:space="0" w:color="auto"/>
        <w:left w:val="none" w:sz="0" w:space="0" w:color="auto"/>
        <w:bottom w:val="none" w:sz="0" w:space="0" w:color="auto"/>
        <w:right w:val="none" w:sz="0" w:space="0" w:color="auto"/>
      </w:divBdr>
    </w:div>
    <w:div w:id="1148593857">
      <w:bodyDiv w:val="1"/>
      <w:marLeft w:val="0"/>
      <w:marRight w:val="0"/>
      <w:marTop w:val="0"/>
      <w:marBottom w:val="0"/>
      <w:divBdr>
        <w:top w:val="none" w:sz="0" w:space="0" w:color="auto"/>
        <w:left w:val="none" w:sz="0" w:space="0" w:color="auto"/>
        <w:bottom w:val="none" w:sz="0" w:space="0" w:color="auto"/>
        <w:right w:val="none" w:sz="0" w:space="0" w:color="auto"/>
      </w:divBdr>
    </w:div>
    <w:div w:id="1152678443">
      <w:bodyDiv w:val="1"/>
      <w:marLeft w:val="0"/>
      <w:marRight w:val="0"/>
      <w:marTop w:val="0"/>
      <w:marBottom w:val="0"/>
      <w:divBdr>
        <w:top w:val="none" w:sz="0" w:space="0" w:color="auto"/>
        <w:left w:val="none" w:sz="0" w:space="0" w:color="auto"/>
        <w:bottom w:val="none" w:sz="0" w:space="0" w:color="auto"/>
        <w:right w:val="none" w:sz="0" w:space="0" w:color="auto"/>
      </w:divBdr>
    </w:div>
    <w:div w:id="1154106589">
      <w:bodyDiv w:val="1"/>
      <w:marLeft w:val="0"/>
      <w:marRight w:val="0"/>
      <w:marTop w:val="0"/>
      <w:marBottom w:val="0"/>
      <w:divBdr>
        <w:top w:val="none" w:sz="0" w:space="0" w:color="auto"/>
        <w:left w:val="none" w:sz="0" w:space="0" w:color="auto"/>
        <w:bottom w:val="none" w:sz="0" w:space="0" w:color="auto"/>
        <w:right w:val="none" w:sz="0" w:space="0" w:color="auto"/>
      </w:divBdr>
    </w:div>
    <w:div w:id="1154223722">
      <w:bodyDiv w:val="1"/>
      <w:marLeft w:val="0"/>
      <w:marRight w:val="0"/>
      <w:marTop w:val="0"/>
      <w:marBottom w:val="0"/>
      <w:divBdr>
        <w:top w:val="none" w:sz="0" w:space="0" w:color="auto"/>
        <w:left w:val="none" w:sz="0" w:space="0" w:color="auto"/>
        <w:bottom w:val="none" w:sz="0" w:space="0" w:color="auto"/>
        <w:right w:val="none" w:sz="0" w:space="0" w:color="auto"/>
      </w:divBdr>
    </w:div>
    <w:div w:id="1155296811">
      <w:bodyDiv w:val="1"/>
      <w:marLeft w:val="0"/>
      <w:marRight w:val="0"/>
      <w:marTop w:val="0"/>
      <w:marBottom w:val="0"/>
      <w:divBdr>
        <w:top w:val="none" w:sz="0" w:space="0" w:color="auto"/>
        <w:left w:val="none" w:sz="0" w:space="0" w:color="auto"/>
        <w:bottom w:val="none" w:sz="0" w:space="0" w:color="auto"/>
        <w:right w:val="none" w:sz="0" w:space="0" w:color="auto"/>
      </w:divBdr>
    </w:div>
    <w:div w:id="1157110160">
      <w:bodyDiv w:val="1"/>
      <w:marLeft w:val="0"/>
      <w:marRight w:val="0"/>
      <w:marTop w:val="0"/>
      <w:marBottom w:val="0"/>
      <w:divBdr>
        <w:top w:val="none" w:sz="0" w:space="0" w:color="auto"/>
        <w:left w:val="none" w:sz="0" w:space="0" w:color="auto"/>
        <w:bottom w:val="none" w:sz="0" w:space="0" w:color="auto"/>
        <w:right w:val="none" w:sz="0" w:space="0" w:color="auto"/>
      </w:divBdr>
    </w:div>
    <w:div w:id="1157460401">
      <w:bodyDiv w:val="1"/>
      <w:marLeft w:val="0"/>
      <w:marRight w:val="0"/>
      <w:marTop w:val="0"/>
      <w:marBottom w:val="0"/>
      <w:divBdr>
        <w:top w:val="none" w:sz="0" w:space="0" w:color="auto"/>
        <w:left w:val="none" w:sz="0" w:space="0" w:color="auto"/>
        <w:bottom w:val="none" w:sz="0" w:space="0" w:color="auto"/>
        <w:right w:val="none" w:sz="0" w:space="0" w:color="auto"/>
      </w:divBdr>
    </w:div>
    <w:div w:id="1158573101">
      <w:bodyDiv w:val="1"/>
      <w:marLeft w:val="0"/>
      <w:marRight w:val="0"/>
      <w:marTop w:val="0"/>
      <w:marBottom w:val="0"/>
      <w:divBdr>
        <w:top w:val="none" w:sz="0" w:space="0" w:color="auto"/>
        <w:left w:val="none" w:sz="0" w:space="0" w:color="auto"/>
        <w:bottom w:val="none" w:sz="0" w:space="0" w:color="auto"/>
        <w:right w:val="none" w:sz="0" w:space="0" w:color="auto"/>
      </w:divBdr>
    </w:div>
    <w:div w:id="1158574619">
      <w:bodyDiv w:val="1"/>
      <w:marLeft w:val="0"/>
      <w:marRight w:val="0"/>
      <w:marTop w:val="0"/>
      <w:marBottom w:val="0"/>
      <w:divBdr>
        <w:top w:val="none" w:sz="0" w:space="0" w:color="auto"/>
        <w:left w:val="none" w:sz="0" w:space="0" w:color="auto"/>
        <w:bottom w:val="none" w:sz="0" w:space="0" w:color="auto"/>
        <w:right w:val="none" w:sz="0" w:space="0" w:color="auto"/>
      </w:divBdr>
    </w:div>
    <w:div w:id="1158812553">
      <w:bodyDiv w:val="1"/>
      <w:marLeft w:val="0"/>
      <w:marRight w:val="0"/>
      <w:marTop w:val="0"/>
      <w:marBottom w:val="0"/>
      <w:divBdr>
        <w:top w:val="none" w:sz="0" w:space="0" w:color="auto"/>
        <w:left w:val="none" w:sz="0" w:space="0" w:color="auto"/>
        <w:bottom w:val="none" w:sz="0" w:space="0" w:color="auto"/>
        <w:right w:val="none" w:sz="0" w:space="0" w:color="auto"/>
      </w:divBdr>
    </w:div>
    <w:div w:id="1159728731">
      <w:bodyDiv w:val="1"/>
      <w:marLeft w:val="0"/>
      <w:marRight w:val="0"/>
      <w:marTop w:val="0"/>
      <w:marBottom w:val="0"/>
      <w:divBdr>
        <w:top w:val="none" w:sz="0" w:space="0" w:color="auto"/>
        <w:left w:val="none" w:sz="0" w:space="0" w:color="auto"/>
        <w:bottom w:val="none" w:sz="0" w:space="0" w:color="auto"/>
        <w:right w:val="none" w:sz="0" w:space="0" w:color="auto"/>
      </w:divBdr>
    </w:div>
    <w:div w:id="1162240536">
      <w:bodyDiv w:val="1"/>
      <w:marLeft w:val="0"/>
      <w:marRight w:val="0"/>
      <w:marTop w:val="0"/>
      <w:marBottom w:val="0"/>
      <w:divBdr>
        <w:top w:val="none" w:sz="0" w:space="0" w:color="auto"/>
        <w:left w:val="none" w:sz="0" w:space="0" w:color="auto"/>
        <w:bottom w:val="none" w:sz="0" w:space="0" w:color="auto"/>
        <w:right w:val="none" w:sz="0" w:space="0" w:color="auto"/>
      </w:divBdr>
    </w:div>
    <w:div w:id="1162427532">
      <w:bodyDiv w:val="1"/>
      <w:marLeft w:val="0"/>
      <w:marRight w:val="0"/>
      <w:marTop w:val="0"/>
      <w:marBottom w:val="0"/>
      <w:divBdr>
        <w:top w:val="none" w:sz="0" w:space="0" w:color="auto"/>
        <w:left w:val="none" w:sz="0" w:space="0" w:color="auto"/>
        <w:bottom w:val="none" w:sz="0" w:space="0" w:color="auto"/>
        <w:right w:val="none" w:sz="0" w:space="0" w:color="auto"/>
      </w:divBdr>
    </w:div>
    <w:div w:id="1163204220">
      <w:bodyDiv w:val="1"/>
      <w:marLeft w:val="0"/>
      <w:marRight w:val="0"/>
      <w:marTop w:val="0"/>
      <w:marBottom w:val="0"/>
      <w:divBdr>
        <w:top w:val="none" w:sz="0" w:space="0" w:color="auto"/>
        <w:left w:val="none" w:sz="0" w:space="0" w:color="auto"/>
        <w:bottom w:val="none" w:sz="0" w:space="0" w:color="auto"/>
        <w:right w:val="none" w:sz="0" w:space="0" w:color="auto"/>
      </w:divBdr>
    </w:div>
    <w:div w:id="1163619631">
      <w:bodyDiv w:val="1"/>
      <w:marLeft w:val="0"/>
      <w:marRight w:val="0"/>
      <w:marTop w:val="0"/>
      <w:marBottom w:val="0"/>
      <w:divBdr>
        <w:top w:val="none" w:sz="0" w:space="0" w:color="auto"/>
        <w:left w:val="none" w:sz="0" w:space="0" w:color="auto"/>
        <w:bottom w:val="none" w:sz="0" w:space="0" w:color="auto"/>
        <w:right w:val="none" w:sz="0" w:space="0" w:color="auto"/>
      </w:divBdr>
    </w:div>
    <w:div w:id="1163665091">
      <w:bodyDiv w:val="1"/>
      <w:marLeft w:val="0"/>
      <w:marRight w:val="0"/>
      <w:marTop w:val="0"/>
      <w:marBottom w:val="0"/>
      <w:divBdr>
        <w:top w:val="none" w:sz="0" w:space="0" w:color="auto"/>
        <w:left w:val="none" w:sz="0" w:space="0" w:color="auto"/>
        <w:bottom w:val="none" w:sz="0" w:space="0" w:color="auto"/>
        <w:right w:val="none" w:sz="0" w:space="0" w:color="auto"/>
      </w:divBdr>
    </w:div>
    <w:div w:id="1167131856">
      <w:bodyDiv w:val="1"/>
      <w:marLeft w:val="0"/>
      <w:marRight w:val="0"/>
      <w:marTop w:val="0"/>
      <w:marBottom w:val="0"/>
      <w:divBdr>
        <w:top w:val="none" w:sz="0" w:space="0" w:color="auto"/>
        <w:left w:val="none" w:sz="0" w:space="0" w:color="auto"/>
        <w:bottom w:val="none" w:sz="0" w:space="0" w:color="auto"/>
        <w:right w:val="none" w:sz="0" w:space="0" w:color="auto"/>
      </w:divBdr>
    </w:div>
    <w:div w:id="1167745540">
      <w:bodyDiv w:val="1"/>
      <w:marLeft w:val="0"/>
      <w:marRight w:val="0"/>
      <w:marTop w:val="0"/>
      <w:marBottom w:val="0"/>
      <w:divBdr>
        <w:top w:val="none" w:sz="0" w:space="0" w:color="auto"/>
        <w:left w:val="none" w:sz="0" w:space="0" w:color="auto"/>
        <w:bottom w:val="none" w:sz="0" w:space="0" w:color="auto"/>
        <w:right w:val="none" w:sz="0" w:space="0" w:color="auto"/>
      </w:divBdr>
    </w:div>
    <w:div w:id="1171025932">
      <w:bodyDiv w:val="1"/>
      <w:marLeft w:val="0"/>
      <w:marRight w:val="0"/>
      <w:marTop w:val="0"/>
      <w:marBottom w:val="0"/>
      <w:divBdr>
        <w:top w:val="none" w:sz="0" w:space="0" w:color="auto"/>
        <w:left w:val="none" w:sz="0" w:space="0" w:color="auto"/>
        <w:bottom w:val="none" w:sz="0" w:space="0" w:color="auto"/>
        <w:right w:val="none" w:sz="0" w:space="0" w:color="auto"/>
      </w:divBdr>
    </w:div>
    <w:div w:id="1171069034">
      <w:bodyDiv w:val="1"/>
      <w:marLeft w:val="0"/>
      <w:marRight w:val="0"/>
      <w:marTop w:val="0"/>
      <w:marBottom w:val="0"/>
      <w:divBdr>
        <w:top w:val="none" w:sz="0" w:space="0" w:color="auto"/>
        <w:left w:val="none" w:sz="0" w:space="0" w:color="auto"/>
        <w:bottom w:val="none" w:sz="0" w:space="0" w:color="auto"/>
        <w:right w:val="none" w:sz="0" w:space="0" w:color="auto"/>
      </w:divBdr>
    </w:div>
    <w:div w:id="1172333803">
      <w:bodyDiv w:val="1"/>
      <w:marLeft w:val="0"/>
      <w:marRight w:val="0"/>
      <w:marTop w:val="0"/>
      <w:marBottom w:val="0"/>
      <w:divBdr>
        <w:top w:val="none" w:sz="0" w:space="0" w:color="auto"/>
        <w:left w:val="none" w:sz="0" w:space="0" w:color="auto"/>
        <w:bottom w:val="none" w:sz="0" w:space="0" w:color="auto"/>
        <w:right w:val="none" w:sz="0" w:space="0" w:color="auto"/>
      </w:divBdr>
    </w:div>
    <w:div w:id="1172839273">
      <w:bodyDiv w:val="1"/>
      <w:marLeft w:val="0"/>
      <w:marRight w:val="0"/>
      <w:marTop w:val="0"/>
      <w:marBottom w:val="0"/>
      <w:divBdr>
        <w:top w:val="none" w:sz="0" w:space="0" w:color="auto"/>
        <w:left w:val="none" w:sz="0" w:space="0" w:color="auto"/>
        <w:bottom w:val="none" w:sz="0" w:space="0" w:color="auto"/>
        <w:right w:val="none" w:sz="0" w:space="0" w:color="auto"/>
      </w:divBdr>
    </w:div>
    <w:div w:id="1176651323">
      <w:bodyDiv w:val="1"/>
      <w:marLeft w:val="0"/>
      <w:marRight w:val="0"/>
      <w:marTop w:val="0"/>
      <w:marBottom w:val="0"/>
      <w:divBdr>
        <w:top w:val="none" w:sz="0" w:space="0" w:color="auto"/>
        <w:left w:val="none" w:sz="0" w:space="0" w:color="auto"/>
        <w:bottom w:val="none" w:sz="0" w:space="0" w:color="auto"/>
        <w:right w:val="none" w:sz="0" w:space="0" w:color="auto"/>
      </w:divBdr>
    </w:div>
    <w:div w:id="1176920303">
      <w:bodyDiv w:val="1"/>
      <w:marLeft w:val="0"/>
      <w:marRight w:val="0"/>
      <w:marTop w:val="0"/>
      <w:marBottom w:val="0"/>
      <w:divBdr>
        <w:top w:val="none" w:sz="0" w:space="0" w:color="auto"/>
        <w:left w:val="none" w:sz="0" w:space="0" w:color="auto"/>
        <w:bottom w:val="none" w:sz="0" w:space="0" w:color="auto"/>
        <w:right w:val="none" w:sz="0" w:space="0" w:color="auto"/>
      </w:divBdr>
    </w:div>
    <w:div w:id="1177039036">
      <w:bodyDiv w:val="1"/>
      <w:marLeft w:val="0"/>
      <w:marRight w:val="0"/>
      <w:marTop w:val="0"/>
      <w:marBottom w:val="0"/>
      <w:divBdr>
        <w:top w:val="none" w:sz="0" w:space="0" w:color="auto"/>
        <w:left w:val="none" w:sz="0" w:space="0" w:color="auto"/>
        <w:bottom w:val="none" w:sz="0" w:space="0" w:color="auto"/>
        <w:right w:val="none" w:sz="0" w:space="0" w:color="auto"/>
      </w:divBdr>
    </w:div>
    <w:div w:id="1177384846">
      <w:bodyDiv w:val="1"/>
      <w:marLeft w:val="0"/>
      <w:marRight w:val="0"/>
      <w:marTop w:val="0"/>
      <w:marBottom w:val="0"/>
      <w:divBdr>
        <w:top w:val="none" w:sz="0" w:space="0" w:color="auto"/>
        <w:left w:val="none" w:sz="0" w:space="0" w:color="auto"/>
        <w:bottom w:val="none" w:sz="0" w:space="0" w:color="auto"/>
        <w:right w:val="none" w:sz="0" w:space="0" w:color="auto"/>
      </w:divBdr>
    </w:div>
    <w:div w:id="1177577265">
      <w:bodyDiv w:val="1"/>
      <w:marLeft w:val="0"/>
      <w:marRight w:val="0"/>
      <w:marTop w:val="0"/>
      <w:marBottom w:val="0"/>
      <w:divBdr>
        <w:top w:val="none" w:sz="0" w:space="0" w:color="auto"/>
        <w:left w:val="none" w:sz="0" w:space="0" w:color="auto"/>
        <w:bottom w:val="none" w:sz="0" w:space="0" w:color="auto"/>
        <w:right w:val="none" w:sz="0" w:space="0" w:color="auto"/>
      </w:divBdr>
    </w:div>
    <w:div w:id="1178422276">
      <w:bodyDiv w:val="1"/>
      <w:marLeft w:val="0"/>
      <w:marRight w:val="0"/>
      <w:marTop w:val="0"/>
      <w:marBottom w:val="0"/>
      <w:divBdr>
        <w:top w:val="none" w:sz="0" w:space="0" w:color="auto"/>
        <w:left w:val="none" w:sz="0" w:space="0" w:color="auto"/>
        <w:bottom w:val="none" w:sz="0" w:space="0" w:color="auto"/>
        <w:right w:val="none" w:sz="0" w:space="0" w:color="auto"/>
      </w:divBdr>
    </w:div>
    <w:div w:id="1178958186">
      <w:bodyDiv w:val="1"/>
      <w:marLeft w:val="0"/>
      <w:marRight w:val="0"/>
      <w:marTop w:val="0"/>
      <w:marBottom w:val="0"/>
      <w:divBdr>
        <w:top w:val="none" w:sz="0" w:space="0" w:color="auto"/>
        <w:left w:val="none" w:sz="0" w:space="0" w:color="auto"/>
        <w:bottom w:val="none" w:sz="0" w:space="0" w:color="auto"/>
        <w:right w:val="none" w:sz="0" w:space="0" w:color="auto"/>
      </w:divBdr>
    </w:div>
    <w:div w:id="1181623969">
      <w:bodyDiv w:val="1"/>
      <w:marLeft w:val="0"/>
      <w:marRight w:val="0"/>
      <w:marTop w:val="0"/>
      <w:marBottom w:val="0"/>
      <w:divBdr>
        <w:top w:val="none" w:sz="0" w:space="0" w:color="auto"/>
        <w:left w:val="none" w:sz="0" w:space="0" w:color="auto"/>
        <w:bottom w:val="none" w:sz="0" w:space="0" w:color="auto"/>
        <w:right w:val="none" w:sz="0" w:space="0" w:color="auto"/>
      </w:divBdr>
    </w:div>
    <w:div w:id="1182090252">
      <w:bodyDiv w:val="1"/>
      <w:marLeft w:val="0"/>
      <w:marRight w:val="0"/>
      <w:marTop w:val="0"/>
      <w:marBottom w:val="0"/>
      <w:divBdr>
        <w:top w:val="none" w:sz="0" w:space="0" w:color="auto"/>
        <w:left w:val="none" w:sz="0" w:space="0" w:color="auto"/>
        <w:bottom w:val="none" w:sz="0" w:space="0" w:color="auto"/>
        <w:right w:val="none" w:sz="0" w:space="0" w:color="auto"/>
      </w:divBdr>
    </w:div>
    <w:div w:id="1184784183">
      <w:bodyDiv w:val="1"/>
      <w:marLeft w:val="0"/>
      <w:marRight w:val="0"/>
      <w:marTop w:val="0"/>
      <w:marBottom w:val="0"/>
      <w:divBdr>
        <w:top w:val="none" w:sz="0" w:space="0" w:color="auto"/>
        <w:left w:val="none" w:sz="0" w:space="0" w:color="auto"/>
        <w:bottom w:val="none" w:sz="0" w:space="0" w:color="auto"/>
        <w:right w:val="none" w:sz="0" w:space="0" w:color="auto"/>
      </w:divBdr>
    </w:div>
    <w:div w:id="1185553578">
      <w:bodyDiv w:val="1"/>
      <w:marLeft w:val="0"/>
      <w:marRight w:val="0"/>
      <w:marTop w:val="0"/>
      <w:marBottom w:val="0"/>
      <w:divBdr>
        <w:top w:val="none" w:sz="0" w:space="0" w:color="auto"/>
        <w:left w:val="none" w:sz="0" w:space="0" w:color="auto"/>
        <w:bottom w:val="none" w:sz="0" w:space="0" w:color="auto"/>
        <w:right w:val="none" w:sz="0" w:space="0" w:color="auto"/>
      </w:divBdr>
    </w:div>
    <w:div w:id="1185900815">
      <w:bodyDiv w:val="1"/>
      <w:marLeft w:val="0"/>
      <w:marRight w:val="0"/>
      <w:marTop w:val="0"/>
      <w:marBottom w:val="0"/>
      <w:divBdr>
        <w:top w:val="none" w:sz="0" w:space="0" w:color="auto"/>
        <w:left w:val="none" w:sz="0" w:space="0" w:color="auto"/>
        <w:bottom w:val="none" w:sz="0" w:space="0" w:color="auto"/>
        <w:right w:val="none" w:sz="0" w:space="0" w:color="auto"/>
      </w:divBdr>
    </w:div>
    <w:div w:id="1185945191">
      <w:bodyDiv w:val="1"/>
      <w:marLeft w:val="0"/>
      <w:marRight w:val="0"/>
      <w:marTop w:val="0"/>
      <w:marBottom w:val="0"/>
      <w:divBdr>
        <w:top w:val="none" w:sz="0" w:space="0" w:color="auto"/>
        <w:left w:val="none" w:sz="0" w:space="0" w:color="auto"/>
        <w:bottom w:val="none" w:sz="0" w:space="0" w:color="auto"/>
        <w:right w:val="none" w:sz="0" w:space="0" w:color="auto"/>
      </w:divBdr>
    </w:div>
    <w:div w:id="1186213310">
      <w:bodyDiv w:val="1"/>
      <w:marLeft w:val="0"/>
      <w:marRight w:val="0"/>
      <w:marTop w:val="0"/>
      <w:marBottom w:val="0"/>
      <w:divBdr>
        <w:top w:val="none" w:sz="0" w:space="0" w:color="auto"/>
        <w:left w:val="none" w:sz="0" w:space="0" w:color="auto"/>
        <w:bottom w:val="none" w:sz="0" w:space="0" w:color="auto"/>
        <w:right w:val="none" w:sz="0" w:space="0" w:color="auto"/>
      </w:divBdr>
    </w:div>
    <w:div w:id="1187789707">
      <w:bodyDiv w:val="1"/>
      <w:marLeft w:val="0"/>
      <w:marRight w:val="0"/>
      <w:marTop w:val="0"/>
      <w:marBottom w:val="0"/>
      <w:divBdr>
        <w:top w:val="none" w:sz="0" w:space="0" w:color="auto"/>
        <w:left w:val="none" w:sz="0" w:space="0" w:color="auto"/>
        <w:bottom w:val="none" w:sz="0" w:space="0" w:color="auto"/>
        <w:right w:val="none" w:sz="0" w:space="0" w:color="auto"/>
      </w:divBdr>
    </w:div>
    <w:div w:id="1191145355">
      <w:bodyDiv w:val="1"/>
      <w:marLeft w:val="0"/>
      <w:marRight w:val="0"/>
      <w:marTop w:val="0"/>
      <w:marBottom w:val="0"/>
      <w:divBdr>
        <w:top w:val="none" w:sz="0" w:space="0" w:color="auto"/>
        <w:left w:val="none" w:sz="0" w:space="0" w:color="auto"/>
        <w:bottom w:val="none" w:sz="0" w:space="0" w:color="auto"/>
        <w:right w:val="none" w:sz="0" w:space="0" w:color="auto"/>
      </w:divBdr>
    </w:div>
    <w:div w:id="1195118545">
      <w:bodyDiv w:val="1"/>
      <w:marLeft w:val="0"/>
      <w:marRight w:val="0"/>
      <w:marTop w:val="0"/>
      <w:marBottom w:val="0"/>
      <w:divBdr>
        <w:top w:val="none" w:sz="0" w:space="0" w:color="auto"/>
        <w:left w:val="none" w:sz="0" w:space="0" w:color="auto"/>
        <w:bottom w:val="none" w:sz="0" w:space="0" w:color="auto"/>
        <w:right w:val="none" w:sz="0" w:space="0" w:color="auto"/>
      </w:divBdr>
    </w:div>
    <w:div w:id="1195312391">
      <w:bodyDiv w:val="1"/>
      <w:marLeft w:val="0"/>
      <w:marRight w:val="0"/>
      <w:marTop w:val="0"/>
      <w:marBottom w:val="0"/>
      <w:divBdr>
        <w:top w:val="none" w:sz="0" w:space="0" w:color="auto"/>
        <w:left w:val="none" w:sz="0" w:space="0" w:color="auto"/>
        <w:bottom w:val="none" w:sz="0" w:space="0" w:color="auto"/>
        <w:right w:val="none" w:sz="0" w:space="0" w:color="auto"/>
      </w:divBdr>
    </w:div>
    <w:div w:id="1195928320">
      <w:bodyDiv w:val="1"/>
      <w:marLeft w:val="0"/>
      <w:marRight w:val="0"/>
      <w:marTop w:val="0"/>
      <w:marBottom w:val="0"/>
      <w:divBdr>
        <w:top w:val="none" w:sz="0" w:space="0" w:color="auto"/>
        <w:left w:val="none" w:sz="0" w:space="0" w:color="auto"/>
        <w:bottom w:val="none" w:sz="0" w:space="0" w:color="auto"/>
        <w:right w:val="none" w:sz="0" w:space="0" w:color="auto"/>
      </w:divBdr>
    </w:div>
    <w:div w:id="1196193681">
      <w:bodyDiv w:val="1"/>
      <w:marLeft w:val="0"/>
      <w:marRight w:val="0"/>
      <w:marTop w:val="0"/>
      <w:marBottom w:val="0"/>
      <w:divBdr>
        <w:top w:val="none" w:sz="0" w:space="0" w:color="auto"/>
        <w:left w:val="none" w:sz="0" w:space="0" w:color="auto"/>
        <w:bottom w:val="none" w:sz="0" w:space="0" w:color="auto"/>
        <w:right w:val="none" w:sz="0" w:space="0" w:color="auto"/>
      </w:divBdr>
    </w:div>
    <w:div w:id="1196888233">
      <w:bodyDiv w:val="1"/>
      <w:marLeft w:val="0"/>
      <w:marRight w:val="0"/>
      <w:marTop w:val="0"/>
      <w:marBottom w:val="0"/>
      <w:divBdr>
        <w:top w:val="none" w:sz="0" w:space="0" w:color="auto"/>
        <w:left w:val="none" w:sz="0" w:space="0" w:color="auto"/>
        <w:bottom w:val="none" w:sz="0" w:space="0" w:color="auto"/>
        <w:right w:val="none" w:sz="0" w:space="0" w:color="auto"/>
      </w:divBdr>
    </w:div>
    <w:div w:id="1198084120">
      <w:bodyDiv w:val="1"/>
      <w:marLeft w:val="0"/>
      <w:marRight w:val="0"/>
      <w:marTop w:val="0"/>
      <w:marBottom w:val="0"/>
      <w:divBdr>
        <w:top w:val="none" w:sz="0" w:space="0" w:color="auto"/>
        <w:left w:val="none" w:sz="0" w:space="0" w:color="auto"/>
        <w:bottom w:val="none" w:sz="0" w:space="0" w:color="auto"/>
        <w:right w:val="none" w:sz="0" w:space="0" w:color="auto"/>
      </w:divBdr>
    </w:div>
    <w:div w:id="1198397114">
      <w:bodyDiv w:val="1"/>
      <w:marLeft w:val="0"/>
      <w:marRight w:val="0"/>
      <w:marTop w:val="0"/>
      <w:marBottom w:val="0"/>
      <w:divBdr>
        <w:top w:val="none" w:sz="0" w:space="0" w:color="auto"/>
        <w:left w:val="none" w:sz="0" w:space="0" w:color="auto"/>
        <w:bottom w:val="none" w:sz="0" w:space="0" w:color="auto"/>
        <w:right w:val="none" w:sz="0" w:space="0" w:color="auto"/>
      </w:divBdr>
    </w:div>
    <w:div w:id="1198929713">
      <w:bodyDiv w:val="1"/>
      <w:marLeft w:val="0"/>
      <w:marRight w:val="0"/>
      <w:marTop w:val="0"/>
      <w:marBottom w:val="0"/>
      <w:divBdr>
        <w:top w:val="none" w:sz="0" w:space="0" w:color="auto"/>
        <w:left w:val="none" w:sz="0" w:space="0" w:color="auto"/>
        <w:bottom w:val="none" w:sz="0" w:space="0" w:color="auto"/>
        <w:right w:val="none" w:sz="0" w:space="0" w:color="auto"/>
      </w:divBdr>
    </w:div>
    <w:div w:id="1201896109">
      <w:bodyDiv w:val="1"/>
      <w:marLeft w:val="0"/>
      <w:marRight w:val="0"/>
      <w:marTop w:val="0"/>
      <w:marBottom w:val="0"/>
      <w:divBdr>
        <w:top w:val="none" w:sz="0" w:space="0" w:color="auto"/>
        <w:left w:val="none" w:sz="0" w:space="0" w:color="auto"/>
        <w:bottom w:val="none" w:sz="0" w:space="0" w:color="auto"/>
        <w:right w:val="none" w:sz="0" w:space="0" w:color="auto"/>
      </w:divBdr>
    </w:div>
    <w:div w:id="1205168368">
      <w:bodyDiv w:val="1"/>
      <w:marLeft w:val="0"/>
      <w:marRight w:val="0"/>
      <w:marTop w:val="0"/>
      <w:marBottom w:val="0"/>
      <w:divBdr>
        <w:top w:val="none" w:sz="0" w:space="0" w:color="auto"/>
        <w:left w:val="none" w:sz="0" w:space="0" w:color="auto"/>
        <w:bottom w:val="none" w:sz="0" w:space="0" w:color="auto"/>
        <w:right w:val="none" w:sz="0" w:space="0" w:color="auto"/>
      </w:divBdr>
    </w:div>
    <w:div w:id="1205364358">
      <w:bodyDiv w:val="1"/>
      <w:marLeft w:val="0"/>
      <w:marRight w:val="0"/>
      <w:marTop w:val="0"/>
      <w:marBottom w:val="0"/>
      <w:divBdr>
        <w:top w:val="none" w:sz="0" w:space="0" w:color="auto"/>
        <w:left w:val="none" w:sz="0" w:space="0" w:color="auto"/>
        <w:bottom w:val="none" w:sz="0" w:space="0" w:color="auto"/>
        <w:right w:val="none" w:sz="0" w:space="0" w:color="auto"/>
      </w:divBdr>
    </w:div>
    <w:div w:id="1208562653">
      <w:bodyDiv w:val="1"/>
      <w:marLeft w:val="0"/>
      <w:marRight w:val="0"/>
      <w:marTop w:val="0"/>
      <w:marBottom w:val="0"/>
      <w:divBdr>
        <w:top w:val="none" w:sz="0" w:space="0" w:color="auto"/>
        <w:left w:val="none" w:sz="0" w:space="0" w:color="auto"/>
        <w:bottom w:val="none" w:sz="0" w:space="0" w:color="auto"/>
        <w:right w:val="none" w:sz="0" w:space="0" w:color="auto"/>
      </w:divBdr>
    </w:div>
    <w:div w:id="1208689380">
      <w:bodyDiv w:val="1"/>
      <w:marLeft w:val="0"/>
      <w:marRight w:val="0"/>
      <w:marTop w:val="0"/>
      <w:marBottom w:val="0"/>
      <w:divBdr>
        <w:top w:val="none" w:sz="0" w:space="0" w:color="auto"/>
        <w:left w:val="none" w:sz="0" w:space="0" w:color="auto"/>
        <w:bottom w:val="none" w:sz="0" w:space="0" w:color="auto"/>
        <w:right w:val="none" w:sz="0" w:space="0" w:color="auto"/>
      </w:divBdr>
    </w:div>
    <w:div w:id="1208948761">
      <w:bodyDiv w:val="1"/>
      <w:marLeft w:val="0"/>
      <w:marRight w:val="0"/>
      <w:marTop w:val="0"/>
      <w:marBottom w:val="0"/>
      <w:divBdr>
        <w:top w:val="none" w:sz="0" w:space="0" w:color="auto"/>
        <w:left w:val="none" w:sz="0" w:space="0" w:color="auto"/>
        <w:bottom w:val="none" w:sz="0" w:space="0" w:color="auto"/>
        <w:right w:val="none" w:sz="0" w:space="0" w:color="auto"/>
      </w:divBdr>
    </w:div>
    <w:div w:id="1208956328">
      <w:bodyDiv w:val="1"/>
      <w:marLeft w:val="0"/>
      <w:marRight w:val="0"/>
      <w:marTop w:val="0"/>
      <w:marBottom w:val="0"/>
      <w:divBdr>
        <w:top w:val="none" w:sz="0" w:space="0" w:color="auto"/>
        <w:left w:val="none" w:sz="0" w:space="0" w:color="auto"/>
        <w:bottom w:val="none" w:sz="0" w:space="0" w:color="auto"/>
        <w:right w:val="none" w:sz="0" w:space="0" w:color="auto"/>
      </w:divBdr>
    </w:div>
    <w:div w:id="1209100400">
      <w:bodyDiv w:val="1"/>
      <w:marLeft w:val="0"/>
      <w:marRight w:val="0"/>
      <w:marTop w:val="0"/>
      <w:marBottom w:val="0"/>
      <w:divBdr>
        <w:top w:val="none" w:sz="0" w:space="0" w:color="auto"/>
        <w:left w:val="none" w:sz="0" w:space="0" w:color="auto"/>
        <w:bottom w:val="none" w:sz="0" w:space="0" w:color="auto"/>
        <w:right w:val="none" w:sz="0" w:space="0" w:color="auto"/>
      </w:divBdr>
    </w:div>
    <w:div w:id="1209149266">
      <w:bodyDiv w:val="1"/>
      <w:marLeft w:val="0"/>
      <w:marRight w:val="0"/>
      <w:marTop w:val="0"/>
      <w:marBottom w:val="0"/>
      <w:divBdr>
        <w:top w:val="none" w:sz="0" w:space="0" w:color="auto"/>
        <w:left w:val="none" w:sz="0" w:space="0" w:color="auto"/>
        <w:bottom w:val="none" w:sz="0" w:space="0" w:color="auto"/>
        <w:right w:val="none" w:sz="0" w:space="0" w:color="auto"/>
      </w:divBdr>
    </w:div>
    <w:div w:id="1209297647">
      <w:bodyDiv w:val="1"/>
      <w:marLeft w:val="0"/>
      <w:marRight w:val="0"/>
      <w:marTop w:val="0"/>
      <w:marBottom w:val="0"/>
      <w:divBdr>
        <w:top w:val="none" w:sz="0" w:space="0" w:color="auto"/>
        <w:left w:val="none" w:sz="0" w:space="0" w:color="auto"/>
        <w:bottom w:val="none" w:sz="0" w:space="0" w:color="auto"/>
        <w:right w:val="none" w:sz="0" w:space="0" w:color="auto"/>
      </w:divBdr>
    </w:div>
    <w:div w:id="1209492414">
      <w:bodyDiv w:val="1"/>
      <w:marLeft w:val="0"/>
      <w:marRight w:val="0"/>
      <w:marTop w:val="0"/>
      <w:marBottom w:val="0"/>
      <w:divBdr>
        <w:top w:val="none" w:sz="0" w:space="0" w:color="auto"/>
        <w:left w:val="none" w:sz="0" w:space="0" w:color="auto"/>
        <w:bottom w:val="none" w:sz="0" w:space="0" w:color="auto"/>
        <w:right w:val="none" w:sz="0" w:space="0" w:color="auto"/>
      </w:divBdr>
    </w:div>
    <w:div w:id="1210145286">
      <w:bodyDiv w:val="1"/>
      <w:marLeft w:val="0"/>
      <w:marRight w:val="0"/>
      <w:marTop w:val="0"/>
      <w:marBottom w:val="0"/>
      <w:divBdr>
        <w:top w:val="none" w:sz="0" w:space="0" w:color="auto"/>
        <w:left w:val="none" w:sz="0" w:space="0" w:color="auto"/>
        <w:bottom w:val="none" w:sz="0" w:space="0" w:color="auto"/>
        <w:right w:val="none" w:sz="0" w:space="0" w:color="auto"/>
      </w:divBdr>
    </w:div>
    <w:div w:id="1211725500">
      <w:bodyDiv w:val="1"/>
      <w:marLeft w:val="0"/>
      <w:marRight w:val="0"/>
      <w:marTop w:val="0"/>
      <w:marBottom w:val="0"/>
      <w:divBdr>
        <w:top w:val="none" w:sz="0" w:space="0" w:color="auto"/>
        <w:left w:val="none" w:sz="0" w:space="0" w:color="auto"/>
        <w:bottom w:val="none" w:sz="0" w:space="0" w:color="auto"/>
        <w:right w:val="none" w:sz="0" w:space="0" w:color="auto"/>
      </w:divBdr>
    </w:div>
    <w:div w:id="1211767775">
      <w:bodyDiv w:val="1"/>
      <w:marLeft w:val="0"/>
      <w:marRight w:val="0"/>
      <w:marTop w:val="0"/>
      <w:marBottom w:val="0"/>
      <w:divBdr>
        <w:top w:val="none" w:sz="0" w:space="0" w:color="auto"/>
        <w:left w:val="none" w:sz="0" w:space="0" w:color="auto"/>
        <w:bottom w:val="none" w:sz="0" w:space="0" w:color="auto"/>
        <w:right w:val="none" w:sz="0" w:space="0" w:color="auto"/>
      </w:divBdr>
    </w:div>
    <w:div w:id="1214341853">
      <w:bodyDiv w:val="1"/>
      <w:marLeft w:val="0"/>
      <w:marRight w:val="0"/>
      <w:marTop w:val="0"/>
      <w:marBottom w:val="0"/>
      <w:divBdr>
        <w:top w:val="none" w:sz="0" w:space="0" w:color="auto"/>
        <w:left w:val="none" w:sz="0" w:space="0" w:color="auto"/>
        <w:bottom w:val="none" w:sz="0" w:space="0" w:color="auto"/>
        <w:right w:val="none" w:sz="0" w:space="0" w:color="auto"/>
      </w:divBdr>
    </w:div>
    <w:div w:id="1215308166">
      <w:bodyDiv w:val="1"/>
      <w:marLeft w:val="0"/>
      <w:marRight w:val="0"/>
      <w:marTop w:val="0"/>
      <w:marBottom w:val="0"/>
      <w:divBdr>
        <w:top w:val="none" w:sz="0" w:space="0" w:color="auto"/>
        <w:left w:val="none" w:sz="0" w:space="0" w:color="auto"/>
        <w:bottom w:val="none" w:sz="0" w:space="0" w:color="auto"/>
        <w:right w:val="none" w:sz="0" w:space="0" w:color="auto"/>
      </w:divBdr>
    </w:div>
    <w:div w:id="1215653947">
      <w:bodyDiv w:val="1"/>
      <w:marLeft w:val="0"/>
      <w:marRight w:val="0"/>
      <w:marTop w:val="0"/>
      <w:marBottom w:val="0"/>
      <w:divBdr>
        <w:top w:val="none" w:sz="0" w:space="0" w:color="auto"/>
        <w:left w:val="none" w:sz="0" w:space="0" w:color="auto"/>
        <w:bottom w:val="none" w:sz="0" w:space="0" w:color="auto"/>
        <w:right w:val="none" w:sz="0" w:space="0" w:color="auto"/>
      </w:divBdr>
    </w:div>
    <w:div w:id="1216355724">
      <w:bodyDiv w:val="1"/>
      <w:marLeft w:val="0"/>
      <w:marRight w:val="0"/>
      <w:marTop w:val="0"/>
      <w:marBottom w:val="0"/>
      <w:divBdr>
        <w:top w:val="none" w:sz="0" w:space="0" w:color="auto"/>
        <w:left w:val="none" w:sz="0" w:space="0" w:color="auto"/>
        <w:bottom w:val="none" w:sz="0" w:space="0" w:color="auto"/>
        <w:right w:val="none" w:sz="0" w:space="0" w:color="auto"/>
      </w:divBdr>
    </w:div>
    <w:div w:id="1216357502">
      <w:bodyDiv w:val="1"/>
      <w:marLeft w:val="0"/>
      <w:marRight w:val="0"/>
      <w:marTop w:val="0"/>
      <w:marBottom w:val="0"/>
      <w:divBdr>
        <w:top w:val="none" w:sz="0" w:space="0" w:color="auto"/>
        <w:left w:val="none" w:sz="0" w:space="0" w:color="auto"/>
        <w:bottom w:val="none" w:sz="0" w:space="0" w:color="auto"/>
        <w:right w:val="none" w:sz="0" w:space="0" w:color="auto"/>
      </w:divBdr>
    </w:div>
    <w:div w:id="1216969054">
      <w:bodyDiv w:val="1"/>
      <w:marLeft w:val="0"/>
      <w:marRight w:val="0"/>
      <w:marTop w:val="0"/>
      <w:marBottom w:val="0"/>
      <w:divBdr>
        <w:top w:val="none" w:sz="0" w:space="0" w:color="auto"/>
        <w:left w:val="none" w:sz="0" w:space="0" w:color="auto"/>
        <w:bottom w:val="none" w:sz="0" w:space="0" w:color="auto"/>
        <w:right w:val="none" w:sz="0" w:space="0" w:color="auto"/>
      </w:divBdr>
    </w:div>
    <w:div w:id="1217401299">
      <w:bodyDiv w:val="1"/>
      <w:marLeft w:val="0"/>
      <w:marRight w:val="0"/>
      <w:marTop w:val="0"/>
      <w:marBottom w:val="0"/>
      <w:divBdr>
        <w:top w:val="none" w:sz="0" w:space="0" w:color="auto"/>
        <w:left w:val="none" w:sz="0" w:space="0" w:color="auto"/>
        <w:bottom w:val="none" w:sz="0" w:space="0" w:color="auto"/>
        <w:right w:val="none" w:sz="0" w:space="0" w:color="auto"/>
      </w:divBdr>
    </w:div>
    <w:div w:id="1217862567">
      <w:bodyDiv w:val="1"/>
      <w:marLeft w:val="0"/>
      <w:marRight w:val="0"/>
      <w:marTop w:val="0"/>
      <w:marBottom w:val="0"/>
      <w:divBdr>
        <w:top w:val="none" w:sz="0" w:space="0" w:color="auto"/>
        <w:left w:val="none" w:sz="0" w:space="0" w:color="auto"/>
        <w:bottom w:val="none" w:sz="0" w:space="0" w:color="auto"/>
        <w:right w:val="none" w:sz="0" w:space="0" w:color="auto"/>
      </w:divBdr>
    </w:div>
    <w:div w:id="1218394736">
      <w:bodyDiv w:val="1"/>
      <w:marLeft w:val="0"/>
      <w:marRight w:val="0"/>
      <w:marTop w:val="0"/>
      <w:marBottom w:val="0"/>
      <w:divBdr>
        <w:top w:val="none" w:sz="0" w:space="0" w:color="auto"/>
        <w:left w:val="none" w:sz="0" w:space="0" w:color="auto"/>
        <w:bottom w:val="none" w:sz="0" w:space="0" w:color="auto"/>
        <w:right w:val="none" w:sz="0" w:space="0" w:color="auto"/>
      </w:divBdr>
    </w:div>
    <w:div w:id="1219248757">
      <w:bodyDiv w:val="1"/>
      <w:marLeft w:val="0"/>
      <w:marRight w:val="0"/>
      <w:marTop w:val="0"/>
      <w:marBottom w:val="0"/>
      <w:divBdr>
        <w:top w:val="none" w:sz="0" w:space="0" w:color="auto"/>
        <w:left w:val="none" w:sz="0" w:space="0" w:color="auto"/>
        <w:bottom w:val="none" w:sz="0" w:space="0" w:color="auto"/>
        <w:right w:val="none" w:sz="0" w:space="0" w:color="auto"/>
      </w:divBdr>
    </w:div>
    <w:div w:id="1220364921">
      <w:bodyDiv w:val="1"/>
      <w:marLeft w:val="0"/>
      <w:marRight w:val="0"/>
      <w:marTop w:val="0"/>
      <w:marBottom w:val="0"/>
      <w:divBdr>
        <w:top w:val="none" w:sz="0" w:space="0" w:color="auto"/>
        <w:left w:val="none" w:sz="0" w:space="0" w:color="auto"/>
        <w:bottom w:val="none" w:sz="0" w:space="0" w:color="auto"/>
        <w:right w:val="none" w:sz="0" w:space="0" w:color="auto"/>
      </w:divBdr>
    </w:div>
    <w:div w:id="1221984630">
      <w:bodyDiv w:val="1"/>
      <w:marLeft w:val="0"/>
      <w:marRight w:val="0"/>
      <w:marTop w:val="0"/>
      <w:marBottom w:val="0"/>
      <w:divBdr>
        <w:top w:val="none" w:sz="0" w:space="0" w:color="auto"/>
        <w:left w:val="none" w:sz="0" w:space="0" w:color="auto"/>
        <w:bottom w:val="none" w:sz="0" w:space="0" w:color="auto"/>
        <w:right w:val="none" w:sz="0" w:space="0" w:color="auto"/>
      </w:divBdr>
    </w:div>
    <w:div w:id="1224609446">
      <w:bodyDiv w:val="1"/>
      <w:marLeft w:val="0"/>
      <w:marRight w:val="0"/>
      <w:marTop w:val="0"/>
      <w:marBottom w:val="0"/>
      <w:divBdr>
        <w:top w:val="none" w:sz="0" w:space="0" w:color="auto"/>
        <w:left w:val="none" w:sz="0" w:space="0" w:color="auto"/>
        <w:bottom w:val="none" w:sz="0" w:space="0" w:color="auto"/>
        <w:right w:val="none" w:sz="0" w:space="0" w:color="auto"/>
      </w:divBdr>
    </w:div>
    <w:div w:id="1225022042">
      <w:bodyDiv w:val="1"/>
      <w:marLeft w:val="0"/>
      <w:marRight w:val="0"/>
      <w:marTop w:val="0"/>
      <w:marBottom w:val="0"/>
      <w:divBdr>
        <w:top w:val="none" w:sz="0" w:space="0" w:color="auto"/>
        <w:left w:val="none" w:sz="0" w:space="0" w:color="auto"/>
        <w:bottom w:val="none" w:sz="0" w:space="0" w:color="auto"/>
        <w:right w:val="none" w:sz="0" w:space="0" w:color="auto"/>
      </w:divBdr>
    </w:div>
    <w:div w:id="1225139364">
      <w:bodyDiv w:val="1"/>
      <w:marLeft w:val="0"/>
      <w:marRight w:val="0"/>
      <w:marTop w:val="0"/>
      <w:marBottom w:val="0"/>
      <w:divBdr>
        <w:top w:val="none" w:sz="0" w:space="0" w:color="auto"/>
        <w:left w:val="none" w:sz="0" w:space="0" w:color="auto"/>
        <w:bottom w:val="none" w:sz="0" w:space="0" w:color="auto"/>
        <w:right w:val="none" w:sz="0" w:space="0" w:color="auto"/>
      </w:divBdr>
    </w:div>
    <w:div w:id="1229262766">
      <w:bodyDiv w:val="1"/>
      <w:marLeft w:val="0"/>
      <w:marRight w:val="0"/>
      <w:marTop w:val="0"/>
      <w:marBottom w:val="0"/>
      <w:divBdr>
        <w:top w:val="none" w:sz="0" w:space="0" w:color="auto"/>
        <w:left w:val="none" w:sz="0" w:space="0" w:color="auto"/>
        <w:bottom w:val="none" w:sz="0" w:space="0" w:color="auto"/>
        <w:right w:val="none" w:sz="0" w:space="0" w:color="auto"/>
      </w:divBdr>
    </w:div>
    <w:div w:id="1231505896">
      <w:bodyDiv w:val="1"/>
      <w:marLeft w:val="0"/>
      <w:marRight w:val="0"/>
      <w:marTop w:val="0"/>
      <w:marBottom w:val="0"/>
      <w:divBdr>
        <w:top w:val="none" w:sz="0" w:space="0" w:color="auto"/>
        <w:left w:val="none" w:sz="0" w:space="0" w:color="auto"/>
        <w:bottom w:val="none" w:sz="0" w:space="0" w:color="auto"/>
        <w:right w:val="none" w:sz="0" w:space="0" w:color="auto"/>
      </w:divBdr>
    </w:div>
    <w:div w:id="1232890729">
      <w:bodyDiv w:val="1"/>
      <w:marLeft w:val="0"/>
      <w:marRight w:val="0"/>
      <w:marTop w:val="0"/>
      <w:marBottom w:val="0"/>
      <w:divBdr>
        <w:top w:val="none" w:sz="0" w:space="0" w:color="auto"/>
        <w:left w:val="none" w:sz="0" w:space="0" w:color="auto"/>
        <w:bottom w:val="none" w:sz="0" w:space="0" w:color="auto"/>
        <w:right w:val="none" w:sz="0" w:space="0" w:color="auto"/>
      </w:divBdr>
    </w:div>
    <w:div w:id="1235237635">
      <w:bodyDiv w:val="1"/>
      <w:marLeft w:val="0"/>
      <w:marRight w:val="0"/>
      <w:marTop w:val="0"/>
      <w:marBottom w:val="0"/>
      <w:divBdr>
        <w:top w:val="none" w:sz="0" w:space="0" w:color="auto"/>
        <w:left w:val="none" w:sz="0" w:space="0" w:color="auto"/>
        <w:bottom w:val="none" w:sz="0" w:space="0" w:color="auto"/>
        <w:right w:val="none" w:sz="0" w:space="0" w:color="auto"/>
      </w:divBdr>
    </w:div>
    <w:div w:id="1236164914">
      <w:bodyDiv w:val="1"/>
      <w:marLeft w:val="0"/>
      <w:marRight w:val="0"/>
      <w:marTop w:val="0"/>
      <w:marBottom w:val="0"/>
      <w:divBdr>
        <w:top w:val="none" w:sz="0" w:space="0" w:color="auto"/>
        <w:left w:val="none" w:sz="0" w:space="0" w:color="auto"/>
        <w:bottom w:val="none" w:sz="0" w:space="0" w:color="auto"/>
        <w:right w:val="none" w:sz="0" w:space="0" w:color="auto"/>
      </w:divBdr>
    </w:div>
    <w:div w:id="1236165700">
      <w:bodyDiv w:val="1"/>
      <w:marLeft w:val="0"/>
      <w:marRight w:val="0"/>
      <w:marTop w:val="0"/>
      <w:marBottom w:val="0"/>
      <w:divBdr>
        <w:top w:val="none" w:sz="0" w:space="0" w:color="auto"/>
        <w:left w:val="none" w:sz="0" w:space="0" w:color="auto"/>
        <w:bottom w:val="none" w:sz="0" w:space="0" w:color="auto"/>
        <w:right w:val="none" w:sz="0" w:space="0" w:color="auto"/>
      </w:divBdr>
    </w:div>
    <w:div w:id="1236427902">
      <w:bodyDiv w:val="1"/>
      <w:marLeft w:val="0"/>
      <w:marRight w:val="0"/>
      <w:marTop w:val="0"/>
      <w:marBottom w:val="0"/>
      <w:divBdr>
        <w:top w:val="none" w:sz="0" w:space="0" w:color="auto"/>
        <w:left w:val="none" w:sz="0" w:space="0" w:color="auto"/>
        <w:bottom w:val="none" w:sz="0" w:space="0" w:color="auto"/>
        <w:right w:val="none" w:sz="0" w:space="0" w:color="auto"/>
      </w:divBdr>
    </w:div>
    <w:div w:id="1236934483">
      <w:bodyDiv w:val="1"/>
      <w:marLeft w:val="0"/>
      <w:marRight w:val="0"/>
      <w:marTop w:val="0"/>
      <w:marBottom w:val="0"/>
      <w:divBdr>
        <w:top w:val="none" w:sz="0" w:space="0" w:color="auto"/>
        <w:left w:val="none" w:sz="0" w:space="0" w:color="auto"/>
        <w:bottom w:val="none" w:sz="0" w:space="0" w:color="auto"/>
        <w:right w:val="none" w:sz="0" w:space="0" w:color="auto"/>
      </w:divBdr>
    </w:div>
    <w:div w:id="1239049526">
      <w:bodyDiv w:val="1"/>
      <w:marLeft w:val="0"/>
      <w:marRight w:val="0"/>
      <w:marTop w:val="0"/>
      <w:marBottom w:val="0"/>
      <w:divBdr>
        <w:top w:val="none" w:sz="0" w:space="0" w:color="auto"/>
        <w:left w:val="none" w:sz="0" w:space="0" w:color="auto"/>
        <w:bottom w:val="none" w:sz="0" w:space="0" w:color="auto"/>
        <w:right w:val="none" w:sz="0" w:space="0" w:color="auto"/>
      </w:divBdr>
    </w:div>
    <w:div w:id="1241060964">
      <w:bodyDiv w:val="1"/>
      <w:marLeft w:val="0"/>
      <w:marRight w:val="0"/>
      <w:marTop w:val="0"/>
      <w:marBottom w:val="0"/>
      <w:divBdr>
        <w:top w:val="none" w:sz="0" w:space="0" w:color="auto"/>
        <w:left w:val="none" w:sz="0" w:space="0" w:color="auto"/>
        <w:bottom w:val="none" w:sz="0" w:space="0" w:color="auto"/>
        <w:right w:val="none" w:sz="0" w:space="0" w:color="auto"/>
      </w:divBdr>
    </w:div>
    <w:div w:id="1244216337">
      <w:bodyDiv w:val="1"/>
      <w:marLeft w:val="0"/>
      <w:marRight w:val="0"/>
      <w:marTop w:val="0"/>
      <w:marBottom w:val="0"/>
      <w:divBdr>
        <w:top w:val="none" w:sz="0" w:space="0" w:color="auto"/>
        <w:left w:val="none" w:sz="0" w:space="0" w:color="auto"/>
        <w:bottom w:val="none" w:sz="0" w:space="0" w:color="auto"/>
        <w:right w:val="none" w:sz="0" w:space="0" w:color="auto"/>
      </w:divBdr>
    </w:div>
    <w:div w:id="1246570918">
      <w:bodyDiv w:val="1"/>
      <w:marLeft w:val="0"/>
      <w:marRight w:val="0"/>
      <w:marTop w:val="0"/>
      <w:marBottom w:val="0"/>
      <w:divBdr>
        <w:top w:val="none" w:sz="0" w:space="0" w:color="auto"/>
        <w:left w:val="none" w:sz="0" w:space="0" w:color="auto"/>
        <w:bottom w:val="none" w:sz="0" w:space="0" w:color="auto"/>
        <w:right w:val="none" w:sz="0" w:space="0" w:color="auto"/>
      </w:divBdr>
    </w:div>
    <w:div w:id="1248923697">
      <w:bodyDiv w:val="1"/>
      <w:marLeft w:val="0"/>
      <w:marRight w:val="0"/>
      <w:marTop w:val="0"/>
      <w:marBottom w:val="0"/>
      <w:divBdr>
        <w:top w:val="none" w:sz="0" w:space="0" w:color="auto"/>
        <w:left w:val="none" w:sz="0" w:space="0" w:color="auto"/>
        <w:bottom w:val="none" w:sz="0" w:space="0" w:color="auto"/>
        <w:right w:val="none" w:sz="0" w:space="0" w:color="auto"/>
      </w:divBdr>
    </w:div>
    <w:div w:id="1249465936">
      <w:bodyDiv w:val="1"/>
      <w:marLeft w:val="0"/>
      <w:marRight w:val="0"/>
      <w:marTop w:val="0"/>
      <w:marBottom w:val="0"/>
      <w:divBdr>
        <w:top w:val="none" w:sz="0" w:space="0" w:color="auto"/>
        <w:left w:val="none" w:sz="0" w:space="0" w:color="auto"/>
        <w:bottom w:val="none" w:sz="0" w:space="0" w:color="auto"/>
        <w:right w:val="none" w:sz="0" w:space="0" w:color="auto"/>
      </w:divBdr>
    </w:div>
    <w:div w:id="1251542869">
      <w:bodyDiv w:val="1"/>
      <w:marLeft w:val="0"/>
      <w:marRight w:val="0"/>
      <w:marTop w:val="0"/>
      <w:marBottom w:val="0"/>
      <w:divBdr>
        <w:top w:val="none" w:sz="0" w:space="0" w:color="auto"/>
        <w:left w:val="none" w:sz="0" w:space="0" w:color="auto"/>
        <w:bottom w:val="none" w:sz="0" w:space="0" w:color="auto"/>
        <w:right w:val="none" w:sz="0" w:space="0" w:color="auto"/>
      </w:divBdr>
    </w:div>
    <w:div w:id="1252348830">
      <w:bodyDiv w:val="1"/>
      <w:marLeft w:val="0"/>
      <w:marRight w:val="0"/>
      <w:marTop w:val="0"/>
      <w:marBottom w:val="0"/>
      <w:divBdr>
        <w:top w:val="none" w:sz="0" w:space="0" w:color="auto"/>
        <w:left w:val="none" w:sz="0" w:space="0" w:color="auto"/>
        <w:bottom w:val="none" w:sz="0" w:space="0" w:color="auto"/>
        <w:right w:val="none" w:sz="0" w:space="0" w:color="auto"/>
      </w:divBdr>
    </w:div>
    <w:div w:id="1252852982">
      <w:bodyDiv w:val="1"/>
      <w:marLeft w:val="0"/>
      <w:marRight w:val="0"/>
      <w:marTop w:val="0"/>
      <w:marBottom w:val="0"/>
      <w:divBdr>
        <w:top w:val="none" w:sz="0" w:space="0" w:color="auto"/>
        <w:left w:val="none" w:sz="0" w:space="0" w:color="auto"/>
        <w:bottom w:val="none" w:sz="0" w:space="0" w:color="auto"/>
        <w:right w:val="none" w:sz="0" w:space="0" w:color="auto"/>
      </w:divBdr>
    </w:div>
    <w:div w:id="1254901612">
      <w:bodyDiv w:val="1"/>
      <w:marLeft w:val="0"/>
      <w:marRight w:val="0"/>
      <w:marTop w:val="0"/>
      <w:marBottom w:val="0"/>
      <w:divBdr>
        <w:top w:val="none" w:sz="0" w:space="0" w:color="auto"/>
        <w:left w:val="none" w:sz="0" w:space="0" w:color="auto"/>
        <w:bottom w:val="none" w:sz="0" w:space="0" w:color="auto"/>
        <w:right w:val="none" w:sz="0" w:space="0" w:color="auto"/>
      </w:divBdr>
    </w:div>
    <w:div w:id="1255357731">
      <w:bodyDiv w:val="1"/>
      <w:marLeft w:val="0"/>
      <w:marRight w:val="0"/>
      <w:marTop w:val="0"/>
      <w:marBottom w:val="0"/>
      <w:divBdr>
        <w:top w:val="none" w:sz="0" w:space="0" w:color="auto"/>
        <w:left w:val="none" w:sz="0" w:space="0" w:color="auto"/>
        <w:bottom w:val="none" w:sz="0" w:space="0" w:color="auto"/>
        <w:right w:val="none" w:sz="0" w:space="0" w:color="auto"/>
      </w:divBdr>
    </w:div>
    <w:div w:id="1255476288">
      <w:bodyDiv w:val="1"/>
      <w:marLeft w:val="0"/>
      <w:marRight w:val="0"/>
      <w:marTop w:val="0"/>
      <w:marBottom w:val="0"/>
      <w:divBdr>
        <w:top w:val="none" w:sz="0" w:space="0" w:color="auto"/>
        <w:left w:val="none" w:sz="0" w:space="0" w:color="auto"/>
        <w:bottom w:val="none" w:sz="0" w:space="0" w:color="auto"/>
        <w:right w:val="none" w:sz="0" w:space="0" w:color="auto"/>
      </w:divBdr>
    </w:div>
    <w:div w:id="1255896852">
      <w:bodyDiv w:val="1"/>
      <w:marLeft w:val="0"/>
      <w:marRight w:val="0"/>
      <w:marTop w:val="0"/>
      <w:marBottom w:val="0"/>
      <w:divBdr>
        <w:top w:val="none" w:sz="0" w:space="0" w:color="auto"/>
        <w:left w:val="none" w:sz="0" w:space="0" w:color="auto"/>
        <w:bottom w:val="none" w:sz="0" w:space="0" w:color="auto"/>
        <w:right w:val="none" w:sz="0" w:space="0" w:color="auto"/>
      </w:divBdr>
    </w:div>
    <w:div w:id="1256326157">
      <w:bodyDiv w:val="1"/>
      <w:marLeft w:val="0"/>
      <w:marRight w:val="0"/>
      <w:marTop w:val="0"/>
      <w:marBottom w:val="0"/>
      <w:divBdr>
        <w:top w:val="none" w:sz="0" w:space="0" w:color="auto"/>
        <w:left w:val="none" w:sz="0" w:space="0" w:color="auto"/>
        <w:bottom w:val="none" w:sz="0" w:space="0" w:color="auto"/>
        <w:right w:val="none" w:sz="0" w:space="0" w:color="auto"/>
      </w:divBdr>
    </w:div>
    <w:div w:id="1256982288">
      <w:bodyDiv w:val="1"/>
      <w:marLeft w:val="0"/>
      <w:marRight w:val="0"/>
      <w:marTop w:val="0"/>
      <w:marBottom w:val="0"/>
      <w:divBdr>
        <w:top w:val="none" w:sz="0" w:space="0" w:color="auto"/>
        <w:left w:val="none" w:sz="0" w:space="0" w:color="auto"/>
        <w:bottom w:val="none" w:sz="0" w:space="0" w:color="auto"/>
        <w:right w:val="none" w:sz="0" w:space="0" w:color="auto"/>
      </w:divBdr>
    </w:div>
    <w:div w:id="1258060700">
      <w:bodyDiv w:val="1"/>
      <w:marLeft w:val="0"/>
      <w:marRight w:val="0"/>
      <w:marTop w:val="0"/>
      <w:marBottom w:val="0"/>
      <w:divBdr>
        <w:top w:val="none" w:sz="0" w:space="0" w:color="auto"/>
        <w:left w:val="none" w:sz="0" w:space="0" w:color="auto"/>
        <w:bottom w:val="none" w:sz="0" w:space="0" w:color="auto"/>
        <w:right w:val="none" w:sz="0" w:space="0" w:color="auto"/>
      </w:divBdr>
    </w:div>
    <w:div w:id="1258710209">
      <w:bodyDiv w:val="1"/>
      <w:marLeft w:val="0"/>
      <w:marRight w:val="0"/>
      <w:marTop w:val="0"/>
      <w:marBottom w:val="0"/>
      <w:divBdr>
        <w:top w:val="none" w:sz="0" w:space="0" w:color="auto"/>
        <w:left w:val="none" w:sz="0" w:space="0" w:color="auto"/>
        <w:bottom w:val="none" w:sz="0" w:space="0" w:color="auto"/>
        <w:right w:val="none" w:sz="0" w:space="0" w:color="auto"/>
      </w:divBdr>
    </w:div>
    <w:div w:id="1262183534">
      <w:bodyDiv w:val="1"/>
      <w:marLeft w:val="0"/>
      <w:marRight w:val="0"/>
      <w:marTop w:val="0"/>
      <w:marBottom w:val="0"/>
      <w:divBdr>
        <w:top w:val="none" w:sz="0" w:space="0" w:color="auto"/>
        <w:left w:val="none" w:sz="0" w:space="0" w:color="auto"/>
        <w:bottom w:val="none" w:sz="0" w:space="0" w:color="auto"/>
        <w:right w:val="none" w:sz="0" w:space="0" w:color="auto"/>
      </w:divBdr>
    </w:div>
    <w:div w:id="1263222958">
      <w:bodyDiv w:val="1"/>
      <w:marLeft w:val="0"/>
      <w:marRight w:val="0"/>
      <w:marTop w:val="0"/>
      <w:marBottom w:val="0"/>
      <w:divBdr>
        <w:top w:val="none" w:sz="0" w:space="0" w:color="auto"/>
        <w:left w:val="none" w:sz="0" w:space="0" w:color="auto"/>
        <w:bottom w:val="none" w:sz="0" w:space="0" w:color="auto"/>
        <w:right w:val="none" w:sz="0" w:space="0" w:color="auto"/>
      </w:divBdr>
    </w:div>
    <w:div w:id="1263223105">
      <w:bodyDiv w:val="1"/>
      <w:marLeft w:val="0"/>
      <w:marRight w:val="0"/>
      <w:marTop w:val="0"/>
      <w:marBottom w:val="0"/>
      <w:divBdr>
        <w:top w:val="none" w:sz="0" w:space="0" w:color="auto"/>
        <w:left w:val="none" w:sz="0" w:space="0" w:color="auto"/>
        <w:bottom w:val="none" w:sz="0" w:space="0" w:color="auto"/>
        <w:right w:val="none" w:sz="0" w:space="0" w:color="auto"/>
      </w:divBdr>
    </w:div>
    <w:div w:id="1263538098">
      <w:bodyDiv w:val="1"/>
      <w:marLeft w:val="0"/>
      <w:marRight w:val="0"/>
      <w:marTop w:val="0"/>
      <w:marBottom w:val="0"/>
      <w:divBdr>
        <w:top w:val="none" w:sz="0" w:space="0" w:color="auto"/>
        <w:left w:val="none" w:sz="0" w:space="0" w:color="auto"/>
        <w:bottom w:val="none" w:sz="0" w:space="0" w:color="auto"/>
        <w:right w:val="none" w:sz="0" w:space="0" w:color="auto"/>
      </w:divBdr>
    </w:div>
    <w:div w:id="1265260940">
      <w:bodyDiv w:val="1"/>
      <w:marLeft w:val="0"/>
      <w:marRight w:val="0"/>
      <w:marTop w:val="0"/>
      <w:marBottom w:val="0"/>
      <w:divBdr>
        <w:top w:val="none" w:sz="0" w:space="0" w:color="auto"/>
        <w:left w:val="none" w:sz="0" w:space="0" w:color="auto"/>
        <w:bottom w:val="none" w:sz="0" w:space="0" w:color="auto"/>
        <w:right w:val="none" w:sz="0" w:space="0" w:color="auto"/>
      </w:divBdr>
    </w:div>
    <w:div w:id="1265266659">
      <w:bodyDiv w:val="1"/>
      <w:marLeft w:val="0"/>
      <w:marRight w:val="0"/>
      <w:marTop w:val="0"/>
      <w:marBottom w:val="0"/>
      <w:divBdr>
        <w:top w:val="none" w:sz="0" w:space="0" w:color="auto"/>
        <w:left w:val="none" w:sz="0" w:space="0" w:color="auto"/>
        <w:bottom w:val="none" w:sz="0" w:space="0" w:color="auto"/>
        <w:right w:val="none" w:sz="0" w:space="0" w:color="auto"/>
      </w:divBdr>
    </w:div>
    <w:div w:id="1266117632">
      <w:bodyDiv w:val="1"/>
      <w:marLeft w:val="0"/>
      <w:marRight w:val="0"/>
      <w:marTop w:val="0"/>
      <w:marBottom w:val="0"/>
      <w:divBdr>
        <w:top w:val="none" w:sz="0" w:space="0" w:color="auto"/>
        <w:left w:val="none" w:sz="0" w:space="0" w:color="auto"/>
        <w:bottom w:val="none" w:sz="0" w:space="0" w:color="auto"/>
        <w:right w:val="none" w:sz="0" w:space="0" w:color="auto"/>
      </w:divBdr>
    </w:div>
    <w:div w:id="1266309314">
      <w:bodyDiv w:val="1"/>
      <w:marLeft w:val="0"/>
      <w:marRight w:val="0"/>
      <w:marTop w:val="0"/>
      <w:marBottom w:val="0"/>
      <w:divBdr>
        <w:top w:val="none" w:sz="0" w:space="0" w:color="auto"/>
        <w:left w:val="none" w:sz="0" w:space="0" w:color="auto"/>
        <w:bottom w:val="none" w:sz="0" w:space="0" w:color="auto"/>
        <w:right w:val="none" w:sz="0" w:space="0" w:color="auto"/>
      </w:divBdr>
    </w:div>
    <w:div w:id="1269584174">
      <w:bodyDiv w:val="1"/>
      <w:marLeft w:val="0"/>
      <w:marRight w:val="0"/>
      <w:marTop w:val="0"/>
      <w:marBottom w:val="0"/>
      <w:divBdr>
        <w:top w:val="none" w:sz="0" w:space="0" w:color="auto"/>
        <w:left w:val="none" w:sz="0" w:space="0" w:color="auto"/>
        <w:bottom w:val="none" w:sz="0" w:space="0" w:color="auto"/>
        <w:right w:val="none" w:sz="0" w:space="0" w:color="auto"/>
      </w:divBdr>
    </w:div>
    <w:div w:id="1269699335">
      <w:bodyDiv w:val="1"/>
      <w:marLeft w:val="0"/>
      <w:marRight w:val="0"/>
      <w:marTop w:val="0"/>
      <w:marBottom w:val="0"/>
      <w:divBdr>
        <w:top w:val="none" w:sz="0" w:space="0" w:color="auto"/>
        <w:left w:val="none" w:sz="0" w:space="0" w:color="auto"/>
        <w:bottom w:val="none" w:sz="0" w:space="0" w:color="auto"/>
        <w:right w:val="none" w:sz="0" w:space="0" w:color="auto"/>
      </w:divBdr>
    </w:div>
    <w:div w:id="1270048082">
      <w:bodyDiv w:val="1"/>
      <w:marLeft w:val="0"/>
      <w:marRight w:val="0"/>
      <w:marTop w:val="0"/>
      <w:marBottom w:val="0"/>
      <w:divBdr>
        <w:top w:val="none" w:sz="0" w:space="0" w:color="auto"/>
        <w:left w:val="none" w:sz="0" w:space="0" w:color="auto"/>
        <w:bottom w:val="none" w:sz="0" w:space="0" w:color="auto"/>
        <w:right w:val="none" w:sz="0" w:space="0" w:color="auto"/>
      </w:divBdr>
    </w:div>
    <w:div w:id="1270622896">
      <w:bodyDiv w:val="1"/>
      <w:marLeft w:val="0"/>
      <w:marRight w:val="0"/>
      <w:marTop w:val="0"/>
      <w:marBottom w:val="0"/>
      <w:divBdr>
        <w:top w:val="none" w:sz="0" w:space="0" w:color="auto"/>
        <w:left w:val="none" w:sz="0" w:space="0" w:color="auto"/>
        <w:bottom w:val="none" w:sz="0" w:space="0" w:color="auto"/>
        <w:right w:val="none" w:sz="0" w:space="0" w:color="auto"/>
      </w:divBdr>
    </w:div>
    <w:div w:id="1271159486">
      <w:bodyDiv w:val="1"/>
      <w:marLeft w:val="0"/>
      <w:marRight w:val="0"/>
      <w:marTop w:val="0"/>
      <w:marBottom w:val="0"/>
      <w:divBdr>
        <w:top w:val="none" w:sz="0" w:space="0" w:color="auto"/>
        <w:left w:val="none" w:sz="0" w:space="0" w:color="auto"/>
        <w:bottom w:val="none" w:sz="0" w:space="0" w:color="auto"/>
        <w:right w:val="none" w:sz="0" w:space="0" w:color="auto"/>
      </w:divBdr>
    </w:div>
    <w:div w:id="1272009156">
      <w:bodyDiv w:val="1"/>
      <w:marLeft w:val="0"/>
      <w:marRight w:val="0"/>
      <w:marTop w:val="0"/>
      <w:marBottom w:val="0"/>
      <w:divBdr>
        <w:top w:val="none" w:sz="0" w:space="0" w:color="auto"/>
        <w:left w:val="none" w:sz="0" w:space="0" w:color="auto"/>
        <w:bottom w:val="none" w:sz="0" w:space="0" w:color="auto"/>
        <w:right w:val="none" w:sz="0" w:space="0" w:color="auto"/>
      </w:divBdr>
    </w:div>
    <w:div w:id="1272591325">
      <w:bodyDiv w:val="1"/>
      <w:marLeft w:val="0"/>
      <w:marRight w:val="0"/>
      <w:marTop w:val="0"/>
      <w:marBottom w:val="0"/>
      <w:divBdr>
        <w:top w:val="none" w:sz="0" w:space="0" w:color="auto"/>
        <w:left w:val="none" w:sz="0" w:space="0" w:color="auto"/>
        <w:bottom w:val="none" w:sz="0" w:space="0" w:color="auto"/>
        <w:right w:val="none" w:sz="0" w:space="0" w:color="auto"/>
      </w:divBdr>
    </w:div>
    <w:div w:id="1273325450">
      <w:bodyDiv w:val="1"/>
      <w:marLeft w:val="0"/>
      <w:marRight w:val="0"/>
      <w:marTop w:val="0"/>
      <w:marBottom w:val="0"/>
      <w:divBdr>
        <w:top w:val="none" w:sz="0" w:space="0" w:color="auto"/>
        <w:left w:val="none" w:sz="0" w:space="0" w:color="auto"/>
        <w:bottom w:val="none" w:sz="0" w:space="0" w:color="auto"/>
        <w:right w:val="none" w:sz="0" w:space="0" w:color="auto"/>
      </w:divBdr>
    </w:div>
    <w:div w:id="1273777999">
      <w:bodyDiv w:val="1"/>
      <w:marLeft w:val="0"/>
      <w:marRight w:val="0"/>
      <w:marTop w:val="0"/>
      <w:marBottom w:val="0"/>
      <w:divBdr>
        <w:top w:val="none" w:sz="0" w:space="0" w:color="auto"/>
        <w:left w:val="none" w:sz="0" w:space="0" w:color="auto"/>
        <w:bottom w:val="none" w:sz="0" w:space="0" w:color="auto"/>
        <w:right w:val="none" w:sz="0" w:space="0" w:color="auto"/>
      </w:divBdr>
    </w:div>
    <w:div w:id="1273902506">
      <w:bodyDiv w:val="1"/>
      <w:marLeft w:val="0"/>
      <w:marRight w:val="0"/>
      <w:marTop w:val="0"/>
      <w:marBottom w:val="0"/>
      <w:divBdr>
        <w:top w:val="none" w:sz="0" w:space="0" w:color="auto"/>
        <w:left w:val="none" w:sz="0" w:space="0" w:color="auto"/>
        <w:bottom w:val="none" w:sz="0" w:space="0" w:color="auto"/>
        <w:right w:val="none" w:sz="0" w:space="0" w:color="auto"/>
      </w:divBdr>
    </w:div>
    <w:div w:id="1274091367">
      <w:bodyDiv w:val="1"/>
      <w:marLeft w:val="0"/>
      <w:marRight w:val="0"/>
      <w:marTop w:val="0"/>
      <w:marBottom w:val="0"/>
      <w:divBdr>
        <w:top w:val="none" w:sz="0" w:space="0" w:color="auto"/>
        <w:left w:val="none" w:sz="0" w:space="0" w:color="auto"/>
        <w:bottom w:val="none" w:sz="0" w:space="0" w:color="auto"/>
        <w:right w:val="none" w:sz="0" w:space="0" w:color="auto"/>
      </w:divBdr>
    </w:div>
    <w:div w:id="1274091577">
      <w:bodyDiv w:val="1"/>
      <w:marLeft w:val="0"/>
      <w:marRight w:val="0"/>
      <w:marTop w:val="0"/>
      <w:marBottom w:val="0"/>
      <w:divBdr>
        <w:top w:val="none" w:sz="0" w:space="0" w:color="auto"/>
        <w:left w:val="none" w:sz="0" w:space="0" w:color="auto"/>
        <w:bottom w:val="none" w:sz="0" w:space="0" w:color="auto"/>
        <w:right w:val="none" w:sz="0" w:space="0" w:color="auto"/>
      </w:divBdr>
    </w:div>
    <w:div w:id="1274437112">
      <w:bodyDiv w:val="1"/>
      <w:marLeft w:val="0"/>
      <w:marRight w:val="0"/>
      <w:marTop w:val="0"/>
      <w:marBottom w:val="0"/>
      <w:divBdr>
        <w:top w:val="none" w:sz="0" w:space="0" w:color="auto"/>
        <w:left w:val="none" w:sz="0" w:space="0" w:color="auto"/>
        <w:bottom w:val="none" w:sz="0" w:space="0" w:color="auto"/>
        <w:right w:val="none" w:sz="0" w:space="0" w:color="auto"/>
      </w:divBdr>
    </w:div>
    <w:div w:id="1274484570">
      <w:bodyDiv w:val="1"/>
      <w:marLeft w:val="0"/>
      <w:marRight w:val="0"/>
      <w:marTop w:val="0"/>
      <w:marBottom w:val="0"/>
      <w:divBdr>
        <w:top w:val="none" w:sz="0" w:space="0" w:color="auto"/>
        <w:left w:val="none" w:sz="0" w:space="0" w:color="auto"/>
        <w:bottom w:val="none" w:sz="0" w:space="0" w:color="auto"/>
        <w:right w:val="none" w:sz="0" w:space="0" w:color="auto"/>
      </w:divBdr>
    </w:div>
    <w:div w:id="1275286110">
      <w:bodyDiv w:val="1"/>
      <w:marLeft w:val="0"/>
      <w:marRight w:val="0"/>
      <w:marTop w:val="0"/>
      <w:marBottom w:val="0"/>
      <w:divBdr>
        <w:top w:val="none" w:sz="0" w:space="0" w:color="auto"/>
        <w:left w:val="none" w:sz="0" w:space="0" w:color="auto"/>
        <w:bottom w:val="none" w:sz="0" w:space="0" w:color="auto"/>
        <w:right w:val="none" w:sz="0" w:space="0" w:color="auto"/>
      </w:divBdr>
    </w:div>
    <w:div w:id="1275673070">
      <w:bodyDiv w:val="1"/>
      <w:marLeft w:val="0"/>
      <w:marRight w:val="0"/>
      <w:marTop w:val="0"/>
      <w:marBottom w:val="0"/>
      <w:divBdr>
        <w:top w:val="none" w:sz="0" w:space="0" w:color="auto"/>
        <w:left w:val="none" w:sz="0" w:space="0" w:color="auto"/>
        <w:bottom w:val="none" w:sz="0" w:space="0" w:color="auto"/>
        <w:right w:val="none" w:sz="0" w:space="0" w:color="auto"/>
      </w:divBdr>
    </w:div>
    <w:div w:id="1276522675">
      <w:bodyDiv w:val="1"/>
      <w:marLeft w:val="0"/>
      <w:marRight w:val="0"/>
      <w:marTop w:val="0"/>
      <w:marBottom w:val="0"/>
      <w:divBdr>
        <w:top w:val="none" w:sz="0" w:space="0" w:color="auto"/>
        <w:left w:val="none" w:sz="0" w:space="0" w:color="auto"/>
        <w:bottom w:val="none" w:sz="0" w:space="0" w:color="auto"/>
        <w:right w:val="none" w:sz="0" w:space="0" w:color="auto"/>
      </w:divBdr>
    </w:div>
    <w:div w:id="1277714601">
      <w:bodyDiv w:val="1"/>
      <w:marLeft w:val="0"/>
      <w:marRight w:val="0"/>
      <w:marTop w:val="0"/>
      <w:marBottom w:val="0"/>
      <w:divBdr>
        <w:top w:val="none" w:sz="0" w:space="0" w:color="auto"/>
        <w:left w:val="none" w:sz="0" w:space="0" w:color="auto"/>
        <w:bottom w:val="none" w:sz="0" w:space="0" w:color="auto"/>
        <w:right w:val="none" w:sz="0" w:space="0" w:color="auto"/>
      </w:divBdr>
    </w:div>
    <w:div w:id="1278368648">
      <w:bodyDiv w:val="1"/>
      <w:marLeft w:val="0"/>
      <w:marRight w:val="0"/>
      <w:marTop w:val="0"/>
      <w:marBottom w:val="0"/>
      <w:divBdr>
        <w:top w:val="none" w:sz="0" w:space="0" w:color="auto"/>
        <w:left w:val="none" w:sz="0" w:space="0" w:color="auto"/>
        <w:bottom w:val="none" w:sz="0" w:space="0" w:color="auto"/>
        <w:right w:val="none" w:sz="0" w:space="0" w:color="auto"/>
      </w:divBdr>
    </w:div>
    <w:div w:id="1279532853">
      <w:bodyDiv w:val="1"/>
      <w:marLeft w:val="0"/>
      <w:marRight w:val="0"/>
      <w:marTop w:val="0"/>
      <w:marBottom w:val="0"/>
      <w:divBdr>
        <w:top w:val="none" w:sz="0" w:space="0" w:color="auto"/>
        <w:left w:val="none" w:sz="0" w:space="0" w:color="auto"/>
        <w:bottom w:val="none" w:sz="0" w:space="0" w:color="auto"/>
        <w:right w:val="none" w:sz="0" w:space="0" w:color="auto"/>
      </w:divBdr>
    </w:div>
    <w:div w:id="1279680062">
      <w:bodyDiv w:val="1"/>
      <w:marLeft w:val="0"/>
      <w:marRight w:val="0"/>
      <w:marTop w:val="0"/>
      <w:marBottom w:val="0"/>
      <w:divBdr>
        <w:top w:val="none" w:sz="0" w:space="0" w:color="auto"/>
        <w:left w:val="none" w:sz="0" w:space="0" w:color="auto"/>
        <w:bottom w:val="none" w:sz="0" w:space="0" w:color="auto"/>
        <w:right w:val="none" w:sz="0" w:space="0" w:color="auto"/>
      </w:divBdr>
    </w:div>
    <w:div w:id="1280382613">
      <w:bodyDiv w:val="1"/>
      <w:marLeft w:val="0"/>
      <w:marRight w:val="0"/>
      <w:marTop w:val="0"/>
      <w:marBottom w:val="0"/>
      <w:divBdr>
        <w:top w:val="none" w:sz="0" w:space="0" w:color="auto"/>
        <w:left w:val="none" w:sz="0" w:space="0" w:color="auto"/>
        <w:bottom w:val="none" w:sz="0" w:space="0" w:color="auto"/>
        <w:right w:val="none" w:sz="0" w:space="0" w:color="auto"/>
      </w:divBdr>
    </w:div>
    <w:div w:id="1283344284">
      <w:bodyDiv w:val="1"/>
      <w:marLeft w:val="0"/>
      <w:marRight w:val="0"/>
      <w:marTop w:val="0"/>
      <w:marBottom w:val="0"/>
      <w:divBdr>
        <w:top w:val="none" w:sz="0" w:space="0" w:color="auto"/>
        <w:left w:val="none" w:sz="0" w:space="0" w:color="auto"/>
        <w:bottom w:val="none" w:sz="0" w:space="0" w:color="auto"/>
        <w:right w:val="none" w:sz="0" w:space="0" w:color="auto"/>
      </w:divBdr>
    </w:div>
    <w:div w:id="1283462182">
      <w:bodyDiv w:val="1"/>
      <w:marLeft w:val="0"/>
      <w:marRight w:val="0"/>
      <w:marTop w:val="0"/>
      <w:marBottom w:val="0"/>
      <w:divBdr>
        <w:top w:val="none" w:sz="0" w:space="0" w:color="auto"/>
        <w:left w:val="none" w:sz="0" w:space="0" w:color="auto"/>
        <w:bottom w:val="none" w:sz="0" w:space="0" w:color="auto"/>
        <w:right w:val="none" w:sz="0" w:space="0" w:color="auto"/>
      </w:divBdr>
    </w:div>
    <w:div w:id="1284269513">
      <w:bodyDiv w:val="1"/>
      <w:marLeft w:val="0"/>
      <w:marRight w:val="0"/>
      <w:marTop w:val="0"/>
      <w:marBottom w:val="0"/>
      <w:divBdr>
        <w:top w:val="none" w:sz="0" w:space="0" w:color="auto"/>
        <w:left w:val="none" w:sz="0" w:space="0" w:color="auto"/>
        <w:bottom w:val="none" w:sz="0" w:space="0" w:color="auto"/>
        <w:right w:val="none" w:sz="0" w:space="0" w:color="auto"/>
      </w:divBdr>
    </w:div>
    <w:div w:id="1286039884">
      <w:bodyDiv w:val="1"/>
      <w:marLeft w:val="0"/>
      <w:marRight w:val="0"/>
      <w:marTop w:val="0"/>
      <w:marBottom w:val="0"/>
      <w:divBdr>
        <w:top w:val="none" w:sz="0" w:space="0" w:color="auto"/>
        <w:left w:val="none" w:sz="0" w:space="0" w:color="auto"/>
        <w:bottom w:val="none" w:sz="0" w:space="0" w:color="auto"/>
        <w:right w:val="none" w:sz="0" w:space="0" w:color="auto"/>
      </w:divBdr>
    </w:div>
    <w:div w:id="1286808991">
      <w:bodyDiv w:val="1"/>
      <w:marLeft w:val="0"/>
      <w:marRight w:val="0"/>
      <w:marTop w:val="0"/>
      <w:marBottom w:val="0"/>
      <w:divBdr>
        <w:top w:val="none" w:sz="0" w:space="0" w:color="auto"/>
        <w:left w:val="none" w:sz="0" w:space="0" w:color="auto"/>
        <w:bottom w:val="none" w:sz="0" w:space="0" w:color="auto"/>
        <w:right w:val="none" w:sz="0" w:space="0" w:color="auto"/>
      </w:divBdr>
    </w:div>
    <w:div w:id="1286888627">
      <w:bodyDiv w:val="1"/>
      <w:marLeft w:val="0"/>
      <w:marRight w:val="0"/>
      <w:marTop w:val="0"/>
      <w:marBottom w:val="0"/>
      <w:divBdr>
        <w:top w:val="none" w:sz="0" w:space="0" w:color="auto"/>
        <w:left w:val="none" w:sz="0" w:space="0" w:color="auto"/>
        <w:bottom w:val="none" w:sz="0" w:space="0" w:color="auto"/>
        <w:right w:val="none" w:sz="0" w:space="0" w:color="auto"/>
      </w:divBdr>
    </w:div>
    <w:div w:id="1287783001">
      <w:bodyDiv w:val="1"/>
      <w:marLeft w:val="0"/>
      <w:marRight w:val="0"/>
      <w:marTop w:val="0"/>
      <w:marBottom w:val="0"/>
      <w:divBdr>
        <w:top w:val="none" w:sz="0" w:space="0" w:color="auto"/>
        <w:left w:val="none" w:sz="0" w:space="0" w:color="auto"/>
        <w:bottom w:val="none" w:sz="0" w:space="0" w:color="auto"/>
        <w:right w:val="none" w:sz="0" w:space="0" w:color="auto"/>
      </w:divBdr>
    </w:div>
    <w:div w:id="1288514684">
      <w:bodyDiv w:val="1"/>
      <w:marLeft w:val="0"/>
      <w:marRight w:val="0"/>
      <w:marTop w:val="0"/>
      <w:marBottom w:val="0"/>
      <w:divBdr>
        <w:top w:val="none" w:sz="0" w:space="0" w:color="auto"/>
        <w:left w:val="none" w:sz="0" w:space="0" w:color="auto"/>
        <w:bottom w:val="none" w:sz="0" w:space="0" w:color="auto"/>
        <w:right w:val="none" w:sz="0" w:space="0" w:color="auto"/>
      </w:divBdr>
    </w:div>
    <w:div w:id="1288662676">
      <w:bodyDiv w:val="1"/>
      <w:marLeft w:val="0"/>
      <w:marRight w:val="0"/>
      <w:marTop w:val="0"/>
      <w:marBottom w:val="0"/>
      <w:divBdr>
        <w:top w:val="none" w:sz="0" w:space="0" w:color="auto"/>
        <w:left w:val="none" w:sz="0" w:space="0" w:color="auto"/>
        <w:bottom w:val="none" w:sz="0" w:space="0" w:color="auto"/>
        <w:right w:val="none" w:sz="0" w:space="0" w:color="auto"/>
      </w:divBdr>
    </w:div>
    <w:div w:id="1288664120">
      <w:bodyDiv w:val="1"/>
      <w:marLeft w:val="0"/>
      <w:marRight w:val="0"/>
      <w:marTop w:val="0"/>
      <w:marBottom w:val="0"/>
      <w:divBdr>
        <w:top w:val="none" w:sz="0" w:space="0" w:color="auto"/>
        <w:left w:val="none" w:sz="0" w:space="0" w:color="auto"/>
        <w:bottom w:val="none" w:sz="0" w:space="0" w:color="auto"/>
        <w:right w:val="none" w:sz="0" w:space="0" w:color="auto"/>
      </w:divBdr>
    </w:div>
    <w:div w:id="1289825105">
      <w:bodyDiv w:val="1"/>
      <w:marLeft w:val="0"/>
      <w:marRight w:val="0"/>
      <w:marTop w:val="0"/>
      <w:marBottom w:val="0"/>
      <w:divBdr>
        <w:top w:val="none" w:sz="0" w:space="0" w:color="auto"/>
        <w:left w:val="none" w:sz="0" w:space="0" w:color="auto"/>
        <w:bottom w:val="none" w:sz="0" w:space="0" w:color="auto"/>
        <w:right w:val="none" w:sz="0" w:space="0" w:color="auto"/>
      </w:divBdr>
    </w:div>
    <w:div w:id="1290088349">
      <w:bodyDiv w:val="1"/>
      <w:marLeft w:val="0"/>
      <w:marRight w:val="0"/>
      <w:marTop w:val="0"/>
      <w:marBottom w:val="0"/>
      <w:divBdr>
        <w:top w:val="none" w:sz="0" w:space="0" w:color="auto"/>
        <w:left w:val="none" w:sz="0" w:space="0" w:color="auto"/>
        <w:bottom w:val="none" w:sz="0" w:space="0" w:color="auto"/>
        <w:right w:val="none" w:sz="0" w:space="0" w:color="auto"/>
      </w:divBdr>
    </w:div>
    <w:div w:id="1292009270">
      <w:bodyDiv w:val="1"/>
      <w:marLeft w:val="0"/>
      <w:marRight w:val="0"/>
      <w:marTop w:val="0"/>
      <w:marBottom w:val="0"/>
      <w:divBdr>
        <w:top w:val="none" w:sz="0" w:space="0" w:color="auto"/>
        <w:left w:val="none" w:sz="0" w:space="0" w:color="auto"/>
        <w:bottom w:val="none" w:sz="0" w:space="0" w:color="auto"/>
        <w:right w:val="none" w:sz="0" w:space="0" w:color="auto"/>
      </w:divBdr>
    </w:div>
    <w:div w:id="1292520356">
      <w:bodyDiv w:val="1"/>
      <w:marLeft w:val="0"/>
      <w:marRight w:val="0"/>
      <w:marTop w:val="0"/>
      <w:marBottom w:val="0"/>
      <w:divBdr>
        <w:top w:val="none" w:sz="0" w:space="0" w:color="auto"/>
        <w:left w:val="none" w:sz="0" w:space="0" w:color="auto"/>
        <w:bottom w:val="none" w:sz="0" w:space="0" w:color="auto"/>
        <w:right w:val="none" w:sz="0" w:space="0" w:color="auto"/>
      </w:divBdr>
    </w:div>
    <w:div w:id="1292632498">
      <w:bodyDiv w:val="1"/>
      <w:marLeft w:val="0"/>
      <w:marRight w:val="0"/>
      <w:marTop w:val="0"/>
      <w:marBottom w:val="0"/>
      <w:divBdr>
        <w:top w:val="none" w:sz="0" w:space="0" w:color="auto"/>
        <w:left w:val="none" w:sz="0" w:space="0" w:color="auto"/>
        <w:bottom w:val="none" w:sz="0" w:space="0" w:color="auto"/>
        <w:right w:val="none" w:sz="0" w:space="0" w:color="auto"/>
      </w:divBdr>
    </w:div>
    <w:div w:id="1292711857">
      <w:bodyDiv w:val="1"/>
      <w:marLeft w:val="0"/>
      <w:marRight w:val="0"/>
      <w:marTop w:val="0"/>
      <w:marBottom w:val="0"/>
      <w:divBdr>
        <w:top w:val="none" w:sz="0" w:space="0" w:color="auto"/>
        <w:left w:val="none" w:sz="0" w:space="0" w:color="auto"/>
        <w:bottom w:val="none" w:sz="0" w:space="0" w:color="auto"/>
        <w:right w:val="none" w:sz="0" w:space="0" w:color="auto"/>
      </w:divBdr>
    </w:div>
    <w:div w:id="1294405500">
      <w:bodyDiv w:val="1"/>
      <w:marLeft w:val="0"/>
      <w:marRight w:val="0"/>
      <w:marTop w:val="0"/>
      <w:marBottom w:val="0"/>
      <w:divBdr>
        <w:top w:val="none" w:sz="0" w:space="0" w:color="auto"/>
        <w:left w:val="none" w:sz="0" w:space="0" w:color="auto"/>
        <w:bottom w:val="none" w:sz="0" w:space="0" w:color="auto"/>
        <w:right w:val="none" w:sz="0" w:space="0" w:color="auto"/>
      </w:divBdr>
    </w:div>
    <w:div w:id="1295286010">
      <w:bodyDiv w:val="1"/>
      <w:marLeft w:val="0"/>
      <w:marRight w:val="0"/>
      <w:marTop w:val="0"/>
      <w:marBottom w:val="0"/>
      <w:divBdr>
        <w:top w:val="none" w:sz="0" w:space="0" w:color="auto"/>
        <w:left w:val="none" w:sz="0" w:space="0" w:color="auto"/>
        <w:bottom w:val="none" w:sz="0" w:space="0" w:color="auto"/>
        <w:right w:val="none" w:sz="0" w:space="0" w:color="auto"/>
      </w:divBdr>
    </w:div>
    <w:div w:id="1297948159">
      <w:bodyDiv w:val="1"/>
      <w:marLeft w:val="0"/>
      <w:marRight w:val="0"/>
      <w:marTop w:val="0"/>
      <w:marBottom w:val="0"/>
      <w:divBdr>
        <w:top w:val="none" w:sz="0" w:space="0" w:color="auto"/>
        <w:left w:val="none" w:sz="0" w:space="0" w:color="auto"/>
        <w:bottom w:val="none" w:sz="0" w:space="0" w:color="auto"/>
        <w:right w:val="none" w:sz="0" w:space="0" w:color="auto"/>
      </w:divBdr>
    </w:div>
    <w:div w:id="1298343559">
      <w:bodyDiv w:val="1"/>
      <w:marLeft w:val="0"/>
      <w:marRight w:val="0"/>
      <w:marTop w:val="0"/>
      <w:marBottom w:val="0"/>
      <w:divBdr>
        <w:top w:val="none" w:sz="0" w:space="0" w:color="auto"/>
        <w:left w:val="none" w:sz="0" w:space="0" w:color="auto"/>
        <w:bottom w:val="none" w:sz="0" w:space="0" w:color="auto"/>
        <w:right w:val="none" w:sz="0" w:space="0" w:color="auto"/>
      </w:divBdr>
    </w:div>
    <w:div w:id="1298485188">
      <w:bodyDiv w:val="1"/>
      <w:marLeft w:val="0"/>
      <w:marRight w:val="0"/>
      <w:marTop w:val="0"/>
      <w:marBottom w:val="0"/>
      <w:divBdr>
        <w:top w:val="none" w:sz="0" w:space="0" w:color="auto"/>
        <w:left w:val="none" w:sz="0" w:space="0" w:color="auto"/>
        <w:bottom w:val="none" w:sz="0" w:space="0" w:color="auto"/>
        <w:right w:val="none" w:sz="0" w:space="0" w:color="auto"/>
      </w:divBdr>
    </w:div>
    <w:div w:id="1298990600">
      <w:bodyDiv w:val="1"/>
      <w:marLeft w:val="0"/>
      <w:marRight w:val="0"/>
      <w:marTop w:val="0"/>
      <w:marBottom w:val="0"/>
      <w:divBdr>
        <w:top w:val="none" w:sz="0" w:space="0" w:color="auto"/>
        <w:left w:val="none" w:sz="0" w:space="0" w:color="auto"/>
        <w:bottom w:val="none" w:sz="0" w:space="0" w:color="auto"/>
        <w:right w:val="none" w:sz="0" w:space="0" w:color="auto"/>
      </w:divBdr>
    </w:div>
    <w:div w:id="1300308726">
      <w:bodyDiv w:val="1"/>
      <w:marLeft w:val="0"/>
      <w:marRight w:val="0"/>
      <w:marTop w:val="0"/>
      <w:marBottom w:val="0"/>
      <w:divBdr>
        <w:top w:val="none" w:sz="0" w:space="0" w:color="auto"/>
        <w:left w:val="none" w:sz="0" w:space="0" w:color="auto"/>
        <w:bottom w:val="none" w:sz="0" w:space="0" w:color="auto"/>
        <w:right w:val="none" w:sz="0" w:space="0" w:color="auto"/>
      </w:divBdr>
    </w:div>
    <w:div w:id="1302223899">
      <w:bodyDiv w:val="1"/>
      <w:marLeft w:val="0"/>
      <w:marRight w:val="0"/>
      <w:marTop w:val="0"/>
      <w:marBottom w:val="0"/>
      <w:divBdr>
        <w:top w:val="none" w:sz="0" w:space="0" w:color="auto"/>
        <w:left w:val="none" w:sz="0" w:space="0" w:color="auto"/>
        <w:bottom w:val="none" w:sz="0" w:space="0" w:color="auto"/>
        <w:right w:val="none" w:sz="0" w:space="0" w:color="auto"/>
      </w:divBdr>
    </w:div>
    <w:div w:id="1302543700">
      <w:bodyDiv w:val="1"/>
      <w:marLeft w:val="0"/>
      <w:marRight w:val="0"/>
      <w:marTop w:val="0"/>
      <w:marBottom w:val="0"/>
      <w:divBdr>
        <w:top w:val="none" w:sz="0" w:space="0" w:color="auto"/>
        <w:left w:val="none" w:sz="0" w:space="0" w:color="auto"/>
        <w:bottom w:val="none" w:sz="0" w:space="0" w:color="auto"/>
        <w:right w:val="none" w:sz="0" w:space="0" w:color="auto"/>
      </w:divBdr>
    </w:div>
    <w:div w:id="1303778815">
      <w:bodyDiv w:val="1"/>
      <w:marLeft w:val="0"/>
      <w:marRight w:val="0"/>
      <w:marTop w:val="0"/>
      <w:marBottom w:val="0"/>
      <w:divBdr>
        <w:top w:val="none" w:sz="0" w:space="0" w:color="auto"/>
        <w:left w:val="none" w:sz="0" w:space="0" w:color="auto"/>
        <w:bottom w:val="none" w:sz="0" w:space="0" w:color="auto"/>
        <w:right w:val="none" w:sz="0" w:space="0" w:color="auto"/>
      </w:divBdr>
    </w:div>
    <w:div w:id="1306008604">
      <w:bodyDiv w:val="1"/>
      <w:marLeft w:val="0"/>
      <w:marRight w:val="0"/>
      <w:marTop w:val="0"/>
      <w:marBottom w:val="0"/>
      <w:divBdr>
        <w:top w:val="none" w:sz="0" w:space="0" w:color="auto"/>
        <w:left w:val="none" w:sz="0" w:space="0" w:color="auto"/>
        <w:bottom w:val="none" w:sz="0" w:space="0" w:color="auto"/>
        <w:right w:val="none" w:sz="0" w:space="0" w:color="auto"/>
      </w:divBdr>
    </w:div>
    <w:div w:id="1307474343">
      <w:bodyDiv w:val="1"/>
      <w:marLeft w:val="0"/>
      <w:marRight w:val="0"/>
      <w:marTop w:val="0"/>
      <w:marBottom w:val="0"/>
      <w:divBdr>
        <w:top w:val="none" w:sz="0" w:space="0" w:color="auto"/>
        <w:left w:val="none" w:sz="0" w:space="0" w:color="auto"/>
        <w:bottom w:val="none" w:sz="0" w:space="0" w:color="auto"/>
        <w:right w:val="none" w:sz="0" w:space="0" w:color="auto"/>
      </w:divBdr>
    </w:div>
    <w:div w:id="1308126748">
      <w:bodyDiv w:val="1"/>
      <w:marLeft w:val="0"/>
      <w:marRight w:val="0"/>
      <w:marTop w:val="0"/>
      <w:marBottom w:val="0"/>
      <w:divBdr>
        <w:top w:val="none" w:sz="0" w:space="0" w:color="auto"/>
        <w:left w:val="none" w:sz="0" w:space="0" w:color="auto"/>
        <w:bottom w:val="none" w:sz="0" w:space="0" w:color="auto"/>
        <w:right w:val="none" w:sz="0" w:space="0" w:color="auto"/>
      </w:divBdr>
    </w:div>
    <w:div w:id="1308196849">
      <w:bodyDiv w:val="1"/>
      <w:marLeft w:val="0"/>
      <w:marRight w:val="0"/>
      <w:marTop w:val="0"/>
      <w:marBottom w:val="0"/>
      <w:divBdr>
        <w:top w:val="none" w:sz="0" w:space="0" w:color="auto"/>
        <w:left w:val="none" w:sz="0" w:space="0" w:color="auto"/>
        <w:bottom w:val="none" w:sz="0" w:space="0" w:color="auto"/>
        <w:right w:val="none" w:sz="0" w:space="0" w:color="auto"/>
      </w:divBdr>
    </w:div>
    <w:div w:id="1311061276">
      <w:bodyDiv w:val="1"/>
      <w:marLeft w:val="0"/>
      <w:marRight w:val="0"/>
      <w:marTop w:val="0"/>
      <w:marBottom w:val="0"/>
      <w:divBdr>
        <w:top w:val="none" w:sz="0" w:space="0" w:color="auto"/>
        <w:left w:val="none" w:sz="0" w:space="0" w:color="auto"/>
        <w:bottom w:val="none" w:sz="0" w:space="0" w:color="auto"/>
        <w:right w:val="none" w:sz="0" w:space="0" w:color="auto"/>
      </w:divBdr>
    </w:div>
    <w:div w:id="1311246142">
      <w:bodyDiv w:val="1"/>
      <w:marLeft w:val="0"/>
      <w:marRight w:val="0"/>
      <w:marTop w:val="0"/>
      <w:marBottom w:val="0"/>
      <w:divBdr>
        <w:top w:val="none" w:sz="0" w:space="0" w:color="auto"/>
        <w:left w:val="none" w:sz="0" w:space="0" w:color="auto"/>
        <w:bottom w:val="none" w:sz="0" w:space="0" w:color="auto"/>
        <w:right w:val="none" w:sz="0" w:space="0" w:color="auto"/>
      </w:divBdr>
    </w:div>
    <w:div w:id="1311859737">
      <w:bodyDiv w:val="1"/>
      <w:marLeft w:val="0"/>
      <w:marRight w:val="0"/>
      <w:marTop w:val="0"/>
      <w:marBottom w:val="0"/>
      <w:divBdr>
        <w:top w:val="none" w:sz="0" w:space="0" w:color="auto"/>
        <w:left w:val="none" w:sz="0" w:space="0" w:color="auto"/>
        <w:bottom w:val="none" w:sz="0" w:space="0" w:color="auto"/>
        <w:right w:val="none" w:sz="0" w:space="0" w:color="auto"/>
      </w:divBdr>
    </w:div>
    <w:div w:id="1312052726">
      <w:bodyDiv w:val="1"/>
      <w:marLeft w:val="0"/>
      <w:marRight w:val="0"/>
      <w:marTop w:val="0"/>
      <w:marBottom w:val="0"/>
      <w:divBdr>
        <w:top w:val="none" w:sz="0" w:space="0" w:color="auto"/>
        <w:left w:val="none" w:sz="0" w:space="0" w:color="auto"/>
        <w:bottom w:val="none" w:sz="0" w:space="0" w:color="auto"/>
        <w:right w:val="none" w:sz="0" w:space="0" w:color="auto"/>
      </w:divBdr>
    </w:div>
    <w:div w:id="1312060059">
      <w:bodyDiv w:val="1"/>
      <w:marLeft w:val="0"/>
      <w:marRight w:val="0"/>
      <w:marTop w:val="0"/>
      <w:marBottom w:val="0"/>
      <w:divBdr>
        <w:top w:val="none" w:sz="0" w:space="0" w:color="auto"/>
        <w:left w:val="none" w:sz="0" w:space="0" w:color="auto"/>
        <w:bottom w:val="none" w:sz="0" w:space="0" w:color="auto"/>
        <w:right w:val="none" w:sz="0" w:space="0" w:color="auto"/>
      </w:divBdr>
    </w:div>
    <w:div w:id="1312171911">
      <w:bodyDiv w:val="1"/>
      <w:marLeft w:val="0"/>
      <w:marRight w:val="0"/>
      <w:marTop w:val="0"/>
      <w:marBottom w:val="0"/>
      <w:divBdr>
        <w:top w:val="none" w:sz="0" w:space="0" w:color="auto"/>
        <w:left w:val="none" w:sz="0" w:space="0" w:color="auto"/>
        <w:bottom w:val="none" w:sz="0" w:space="0" w:color="auto"/>
        <w:right w:val="none" w:sz="0" w:space="0" w:color="auto"/>
      </w:divBdr>
    </w:div>
    <w:div w:id="1312297077">
      <w:bodyDiv w:val="1"/>
      <w:marLeft w:val="0"/>
      <w:marRight w:val="0"/>
      <w:marTop w:val="0"/>
      <w:marBottom w:val="0"/>
      <w:divBdr>
        <w:top w:val="none" w:sz="0" w:space="0" w:color="auto"/>
        <w:left w:val="none" w:sz="0" w:space="0" w:color="auto"/>
        <w:bottom w:val="none" w:sz="0" w:space="0" w:color="auto"/>
        <w:right w:val="none" w:sz="0" w:space="0" w:color="auto"/>
      </w:divBdr>
    </w:div>
    <w:div w:id="1313100670">
      <w:bodyDiv w:val="1"/>
      <w:marLeft w:val="0"/>
      <w:marRight w:val="0"/>
      <w:marTop w:val="0"/>
      <w:marBottom w:val="0"/>
      <w:divBdr>
        <w:top w:val="none" w:sz="0" w:space="0" w:color="auto"/>
        <w:left w:val="none" w:sz="0" w:space="0" w:color="auto"/>
        <w:bottom w:val="none" w:sz="0" w:space="0" w:color="auto"/>
        <w:right w:val="none" w:sz="0" w:space="0" w:color="auto"/>
      </w:divBdr>
    </w:div>
    <w:div w:id="1313488786">
      <w:bodyDiv w:val="1"/>
      <w:marLeft w:val="0"/>
      <w:marRight w:val="0"/>
      <w:marTop w:val="0"/>
      <w:marBottom w:val="0"/>
      <w:divBdr>
        <w:top w:val="none" w:sz="0" w:space="0" w:color="auto"/>
        <w:left w:val="none" w:sz="0" w:space="0" w:color="auto"/>
        <w:bottom w:val="none" w:sz="0" w:space="0" w:color="auto"/>
        <w:right w:val="none" w:sz="0" w:space="0" w:color="auto"/>
      </w:divBdr>
    </w:div>
    <w:div w:id="1313607459">
      <w:bodyDiv w:val="1"/>
      <w:marLeft w:val="0"/>
      <w:marRight w:val="0"/>
      <w:marTop w:val="0"/>
      <w:marBottom w:val="0"/>
      <w:divBdr>
        <w:top w:val="none" w:sz="0" w:space="0" w:color="auto"/>
        <w:left w:val="none" w:sz="0" w:space="0" w:color="auto"/>
        <w:bottom w:val="none" w:sz="0" w:space="0" w:color="auto"/>
        <w:right w:val="none" w:sz="0" w:space="0" w:color="auto"/>
      </w:divBdr>
    </w:div>
    <w:div w:id="1315139800">
      <w:bodyDiv w:val="1"/>
      <w:marLeft w:val="0"/>
      <w:marRight w:val="0"/>
      <w:marTop w:val="0"/>
      <w:marBottom w:val="0"/>
      <w:divBdr>
        <w:top w:val="none" w:sz="0" w:space="0" w:color="auto"/>
        <w:left w:val="none" w:sz="0" w:space="0" w:color="auto"/>
        <w:bottom w:val="none" w:sz="0" w:space="0" w:color="auto"/>
        <w:right w:val="none" w:sz="0" w:space="0" w:color="auto"/>
      </w:divBdr>
    </w:div>
    <w:div w:id="1316835374">
      <w:bodyDiv w:val="1"/>
      <w:marLeft w:val="0"/>
      <w:marRight w:val="0"/>
      <w:marTop w:val="0"/>
      <w:marBottom w:val="0"/>
      <w:divBdr>
        <w:top w:val="none" w:sz="0" w:space="0" w:color="auto"/>
        <w:left w:val="none" w:sz="0" w:space="0" w:color="auto"/>
        <w:bottom w:val="none" w:sz="0" w:space="0" w:color="auto"/>
        <w:right w:val="none" w:sz="0" w:space="0" w:color="auto"/>
      </w:divBdr>
    </w:div>
    <w:div w:id="1316882134">
      <w:bodyDiv w:val="1"/>
      <w:marLeft w:val="0"/>
      <w:marRight w:val="0"/>
      <w:marTop w:val="0"/>
      <w:marBottom w:val="0"/>
      <w:divBdr>
        <w:top w:val="none" w:sz="0" w:space="0" w:color="auto"/>
        <w:left w:val="none" w:sz="0" w:space="0" w:color="auto"/>
        <w:bottom w:val="none" w:sz="0" w:space="0" w:color="auto"/>
        <w:right w:val="none" w:sz="0" w:space="0" w:color="auto"/>
      </w:divBdr>
    </w:div>
    <w:div w:id="1317565498">
      <w:bodyDiv w:val="1"/>
      <w:marLeft w:val="0"/>
      <w:marRight w:val="0"/>
      <w:marTop w:val="0"/>
      <w:marBottom w:val="0"/>
      <w:divBdr>
        <w:top w:val="none" w:sz="0" w:space="0" w:color="auto"/>
        <w:left w:val="none" w:sz="0" w:space="0" w:color="auto"/>
        <w:bottom w:val="none" w:sz="0" w:space="0" w:color="auto"/>
        <w:right w:val="none" w:sz="0" w:space="0" w:color="auto"/>
      </w:divBdr>
    </w:div>
    <w:div w:id="1318800685">
      <w:bodyDiv w:val="1"/>
      <w:marLeft w:val="0"/>
      <w:marRight w:val="0"/>
      <w:marTop w:val="0"/>
      <w:marBottom w:val="0"/>
      <w:divBdr>
        <w:top w:val="none" w:sz="0" w:space="0" w:color="auto"/>
        <w:left w:val="none" w:sz="0" w:space="0" w:color="auto"/>
        <w:bottom w:val="none" w:sz="0" w:space="0" w:color="auto"/>
        <w:right w:val="none" w:sz="0" w:space="0" w:color="auto"/>
      </w:divBdr>
    </w:div>
    <w:div w:id="1320302435">
      <w:bodyDiv w:val="1"/>
      <w:marLeft w:val="0"/>
      <w:marRight w:val="0"/>
      <w:marTop w:val="0"/>
      <w:marBottom w:val="0"/>
      <w:divBdr>
        <w:top w:val="none" w:sz="0" w:space="0" w:color="auto"/>
        <w:left w:val="none" w:sz="0" w:space="0" w:color="auto"/>
        <w:bottom w:val="none" w:sz="0" w:space="0" w:color="auto"/>
        <w:right w:val="none" w:sz="0" w:space="0" w:color="auto"/>
      </w:divBdr>
    </w:div>
    <w:div w:id="1320503761">
      <w:bodyDiv w:val="1"/>
      <w:marLeft w:val="0"/>
      <w:marRight w:val="0"/>
      <w:marTop w:val="0"/>
      <w:marBottom w:val="0"/>
      <w:divBdr>
        <w:top w:val="none" w:sz="0" w:space="0" w:color="auto"/>
        <w:left w:val="none" w:sz="0" w:space="0" w:color="auto"/>
        <w:bottom w:val="none" w:sz="0" w:space="0" w:color="auto"/>
        <w:right w:val="none" w:sz="0" w:space="0" w:color="auto"/>
      </w:divBdr>
    </w:div>
    <w:div w:id="1321541565">
      <w:bodyDiv w:val="1"/>
      <w:marLeft w:val="0"/>
      <w:marRight w:val="0"/>
      <w:marTop w:val="0"/>
      <w:marBottom w:val="0"/>
      <w:divBdr>
        <w:top w:val="none" w:sz="0" w:space="0" w:color="auto"/>
        <w:left w:val="none" w:sz="0" w:space="0" w:color="auto"/>
        <w:bottom w:val="none" w:sz="0" w:space="0" w:color="auto"/>
        <w:right w:val="none" w:sz="0" w:space="0" w:color="auto"/>
      </w:divBdr>
    </w:div>
    <w:div w:id="1321807099">
      <w:bodyDiv w:val="1"/>
      <w:marLeft w:val="0"/>
      <w:marRight w:val="0"/>
      <w:marTop w:val="0"/>
      <w:marBottom w:val="0"/>
      <w:divBdr>
        <w:top w:val="none" w:sz="0" w:space="0" w:color="auto"/>
        <w:left w:val="none" w:sz="0" w:space="0" w:color="auto"/>
        <w:bottom w:val="none" w:sz="0" w:space="0" w:color="auto"/>
        <w:right w:val="none" w:sz="0" w:space="0" w:color="auto"/>
      </w:divBdr>
    </w:div>
    <w:div w:id="1326007152">
      <w:bodyDiv w:val="1"/>
      <w:marLeft w:val="0"/>
      <w:marRight w:val="0"/>
      <w:marTop w:val="0"/>
      <w:marBottom w:val="0"/>
      <w:divBdr>
        <w:top w:val="none" w:sz="0" w:space="0" w:color="auto"/>
        <w:left w:val="none" w:sz="0" w:space="0" w:color="auto"/>
        <w:bottom w:val="none" w:sz="0" w:space="0" w:color="auto"/>
        <w:right w:val="none" w:sz="0" w:space="0" w:color="auto"/>
      </w:divBdr>
    </w:div>
    <w:div w:id="1327628444">
      <w:bodyDiv w:val="1"/>
      <w:marLeft w:val="0"/>
      <w:marRight w:val="0"/>
      <w:marTop w:val="0"/>
      <w:marBottom w:val="0"/>
      <w:divBdr>
        <w:top w:val="none" w:sz="0" w:space="0" w:color="auto"/>
        <w:left w:val="none" w:sz="0" w:space="0" w:color="auto"/>
        <w:bottom w:val="none" w:sz="0" w:space="0" w:color="auto"/>
        <w:right w:val="none" w:sz="0" w:space="0" w:color="auto"/>
      </w:divBdr>
    </w:div>
    <w:div w:id="1327825689">
      <w:bodyDiv w:val="1"/>
      <w:marLeft w:val="0"/>
      <w:marRight w:val="0"/>
      <w:marTop w:val="0"/>
      <w:marBottom w:val="0"/>
      <w:divBdr>
        <w:top w:val="none" w:sz="0" w:space="0" w:color="auto"/>
        <w:left w:val="none" w:sz="0" w:space="0" w:color="auto"/>
        <w:bottom w:val="none" w:sz="0" w:space="0" w:color="auto"/>
        <w:right w:val="none" w:sz="0" w:space="0" w:color="auto"/>
      </w:divBdr>
    </w:div>
    <w:div w:id="1327856617">
      <w:bodyDiv w:val="1"/>
      <w:marLeft w:val="0"/>
      <w:marRight w:val="0"/>
      <w:marTop w:val="0"/>
      <w:marBottom w:val="0"/>
      <w:divBdr>
        <w:top w:val="none" w:sz="0" w:space="0" w:color="auto"/>
        <w:left w:val="none" w:sz="0" w:space="0" w:color="auto"/>
        <w:bottom w:val="none" w:sz="0" w:space="0" w:color="auto"/>
        <w:right w:val="none" w:sz="0" w:space="0" w:color="auto"/>
      </w:divBdr>
    </w:div>
    <w:div w:id="1333680266">
      <w:bodyDiv w:val="1"/>
      <w:marLeft w:val="0"/>
      <w:marRight w:val="0"/>
      <w:marTop w:val="0"/>
      <w:marBottom w:val="0"/>
      <w:divBdr>
        <w:top w:val="none" w:sz="0" w:space="0" w:color="auto"/>
        <w:left w:val="none" w:sz="0" w:space="0" w:color="auto"/>
        <w:bottom w:val="none" w:sz="0" w:space="0" w:color="auto"/>
        <w:right w:val="none" w:sz="0" w:space="0" w:color="auto"/>
      </w:divBdr>
    </w:div>
    <w:div w:id="1333878121">
      <w:bodyDiv w:val="1"/>
      <w:marLeft w:val="0"/>
      <w:marRight w:val="0"/>
      <w:marTop w:val="0"/>
      <w:marBottom w:val="0"/>
      <w:divBdr>
        <w:top w:val="none" w:sz="0" w:space="0" w:color="auto"/>
        <w:left w:val="none" w:sz="0" w:space="0" w:color="auto"/>
        <w:bottom w:val="none" w:sz="0" w:space="0" w:color="auto"/>
        <w:right w:val="none" w:sz="0" w:space="0" w:color="auto"/>
      </w:divBdr>
    </w:div>
    <w:div w:id="1334340624">
      <w:bodyDiv w:val="1"/>
      <w:marLeft w:val="0"/>
      <w:marRight w:val="0"/>
      <w:marTop w:val="0"/>
      <w:marBottom w:val="0"/>
      <w:divBdr>
        <w:top w:val="none" w:sz="0" w:space="0" w:color="auto"/>
        <w:left w:val="none" w:sz="0" w:space="0" w:color="auto"/>
        <w:bottom w:val="none" w:sz="0" w:space="0" w:color="auto"/>
        <w:right w:val="none" w:sz="0" w:space="0" w:color="auto"/>
      </w:divBdr>
    </w:div>
    <w:div w:id="1334912842">
      <w:bodyDiv w:val="1"/>
      <w:marLeft w:val="0"/>
      <w:marRight w:val="0"/>
      <w:marTop w:val="0"/>
      <w:marBottom w:val="0"/>
      <w:divBdr>
        <w:top w:val="none" w:sz="0" w:space="0" w:color="auto"/>
        <w:left w:val="none" w:sz="0" w:space="0" w:color="auto"/>
        <w:bottom w:val="none" w:sz="0" w:space="0" w:color="auto"/>
        <w:right w:val="none" w:sz="0" w:space="0" w:color="auto"/>
      </w:divBdr>
    </w:div>
    <w:div w:id="1336222883">
      <w:bodyDiv w:val="1"/>
      <w:marLeft w:val="0"/>
      <w:marRight w:val="0"/>
      <w:marTop w:val="0"/>
      <w:marBottom w:val="0"/>
      <w:divBdr>
        <w:top w:val="none" w:sz="0" w:space="0" w:color="auto"/>
        <w:left w:val="none" w:sz="0" w:space="0" w:color="auto"/>
        <w:bottom w:val="none" w:sz="0" w:space="0" w:color="auto"/>
        <w:right w:val="none" w:sz="0" w:space="0" w:color="auto"/>
      </w:divBdr>
    </w:div>
    <w:div w:id="1336835114">
      <w:bodyDiv w:val="1"/>
      <w:marLeft w:val="0"/>
      <w:marRight w:val="0"/>
      <w:marTop w:val="0"/>
      <w:marBottom w:val="0"/>
      <w:divBdr>
        <w:top w:val="none" w:sz="0" w:space="0" w:color="auto"/>
        <w:left w:val="none" w:sz="0" w:space="0" w:color="auto"/>
        <w:bottom w:val="none" w:sz="0" w:space="0" w:color="auto"/>
        <w:right w:val="none" w:sz="0" w:space="0" w:color="auto"/>
      </w:divBdr>
    </w:div>
    <w:div w:id="1337344132">
      <w:bodyDiv w:val="1"/>
      <w:marLeft w:val="0"/>
      <w:marRight w:val="0"/>
      <w:marTop w:val="0"/>
      <w:marBottom w:val="0"/>
      <w:divBdr>
        <w:top w:val="none" w:sz="0" w:space="0" w:color="auto"/>
        <w:left w:val="none" w:sz="0" w:space="0" w:color="auto"/>
        <w:bottom w:val="none" w:sz="0" w:space="0" w:color="auto"/>
        <w:right w:val="none" w:sz="0" w:space="0" w:color="auto"/>
      </w:divBdr>
    </w:div>
    <w:div w:id="1338801254">
      <w:bodyDiv w:val="1"/>
      <w:marLeft w:val="0"/>
      <w:marRight w:val="0"/>
      <w:marTop w:val="0"/>
      <w:marBottom w:val="0"/>
      <w:divBdr>
        <w:top w:val="none" w:sz="0" w:space="0" w:color="auto"/>
        <w:left w:val="none" w:sz="0" w:space="0" w:color="auto"/>
        <w:bottom w:val="none" w:sz="0" w:space="0" w:color="auto"/>
        <w:right w:val="none" w:sz="0" w:space="0" w:color="auto"/>
      </w:divBdr>
    </w:div>
    <w:div w:id="1342508372">
      <w:bodyDiv w:val="1"/>
      <w:marLeft w:val="0"/>
      <w:marRight w:val="0"/>
      <w:marTop w:val="0"/>
      <w:marBottom w:val="0"/>
      <w:divBdr>
        <w:top w:val="none" w:sz="0" w:space="0" w:color="auto"/>
        <w:left w:val="none" w:sz="0" w:space="0" w:color="auto"/>
        <w:bottom w:val="none" w:sz="0" w:space="0" w:color="auto"/>
        <w:right w:val="none" w:sz="0" w:space="0" w:color="auto"/>
      </w:divBdr>
    </w:div>
    <w:div w:id="1343119829">
      <w:bodyDiv w:val="1"/>
      <w:marLeft w:val="0"/>
      <w:marRight w:val="0"/>
      <w:marTop w:val="0"/>
      <w:marBottom w:val="0"/>
      <w:divBdr>
        <w:top w:val="none" w:sz="0" w:space="0" w:color="auto"/>
        <w:left w:val="none" w:sz="0" w:space="0" w:color="auto"/>
        <w:bottom w:val="none" w:sz="0" w:space="0" w:color="auto"/>
        <w:right w:val="none" w:sz="0" w:space="0" w:color="auto"/>
      </w:divBdr>
    </w:div>
    <w:div w:id="1343816294">
      <w:bodyDiv w:val="1"/>
      <w:marLeft w:val="0"/>
      <w:marRight w:val="0"/>
      <w:marTop w:val="0"/>
      <w:marBottom w:val="0"/>
      <w:divBdr>
        <w:top w:val="none" w:sz="0" w:space="0" w:color="auto"/>
        <w:left w:val="none" w:sz="0" w:space="0" w:color="auto"/>
        <w:bottom w:val="none" w:sz="0" w:space="0" w:color="auto"/>
        <w:right w:val="none" w:sz="0" w:space="0" w:color="auto"/>
      </w:divBdr>
    </w:div>
    <w:div w:id="1344480327">
      <w:bodyDiv w:val="1"/>
      <w:marLeft w:val="0"/>
      <w:marRight w:val="0"/>
      <w:marTop w:val="0"/>
      <w:marBottom w:val="0"/>
      <w:divBdr>
        <w:top w:val="none" w:sz="0" w:space="0" w:color="auto"/>
        <w:left w:val="none" w:sz="0" w:space="0" w:color="auto"/>
        <w:bottom w:val="none" w:sz="0" w:space="0" w:color="auto"/>
        <w:right w:val="none" w:sz="0" w:space="0" w:color="auto"/>
      </w:divBdr>
    </w:div>
    <w:div w:id="1344941852">
      <w:bodyDiv w:val="1"/>
      <w:marLeft w:val="0"/>
      <w:marRight w:val="0"/>
      <w:marTop w:val="0"/>
      <w:marBottom w:val="0"/>
      <w:divBdr>
        <w:top w:val="none" w:sz="0" w:space="0" w:color="auto"/>
        <w:left w:val="none" w:sz="0" w:space="0" w:color="auto"/>
        <w:bottom w:val="none" w:sz="0" w:space="0" w:color="auto"/>
        <w:right w:val="none" w:sz="0" w:space="0" w:color="auto"/>
      </w:divBdr>
    </w:div>
    <w:div w:id="1349867907">
      <w:bodyDiv w:val="1"/>
      <w:marLeft w:val="0"/>
      <w:marRight w:val="0"/>
      <w:marTop w:val="0"/>
      <w:marBottom w:val="0"/>
      <w:divBdr>
        <w:top w:val="none" w:sz="0" w:space="0" w:color="auto"/>
        <w:left w:val="none" w:sz="0" w:space="0" w:color="auto"/>
        <w:bottom w:val="none" w:sz="0" w:space="0" w:color="auto"/>
        <w:right w:val="none" w:sz="0" w:space="0" w:color="auto"/>
      </w:divBdr>
    </w:div>
    <w:div w:id="1349872094">
      <w:bodyDiv w:val="1"/>
      <w:marLeft w:val="0"/>
      <w:marRight w:val="0"/>
      <w:marTop w:val="0"/>
      <w:marBottom w:val="0"/>
      <w:divBdr>
        <w:top w:val="none" w:sz="0" w:space="0" w:color="auto"/>
        <w:left w:val="none" w:sz="0" w:space="0" w:color="auto"/>
        <w:bottom w:val="none" w:sz="0" w:space="0" w:color="auto"/>
        <w:right w:val="none" w:sz="0" w:space="0" w:color="auto"/>
      </w:divBdr>
    </w:div>
    <w:div w:id="1352535418">
      <w:bodyDiv w:val="1"/>
      <w:marLeft w:val="0"/>
      <w:marRight w:val="0"/>
      <w:marTop w:val="0"/>
      <w:marBottom w:val="0"/>
      <w:divBdr>
        <w:top w:val="none" w:sz="0" w:space="0" w:color="auto"/>
        <w:left w:val="none" w:sz="0" w:space="0" w:color="auto"/>
        <w:bottom w:val="none" w:sz="0" w:space="0" w:color="auto"/>
        <w:right w:val="none" w:sz="0" w:space="0" w:color="auto"/>
      </w:divBdr>
    </w:div>
    <w:div w:id="1353340004">
      <w:bodyDiv w:val="1"/>
      <w:marLeft w:val="0"/>
      <w:marRight w:val="0"/>
      <w:marTop w:val="0"/>
      <w:marBottom w:val="0"/>
      <w:divBdr>
        <w:top w:val="none" w:sz="0" w:space="0" w:color="auto"/>
        <w:left w:val="none" w:sz="0" w:space="0" w:color="auto"/>
        <w:bottom w:val="none" w:sz="0" w:space="0" w:color="auto"/>
        <w:right w:val="none" w:sz="0" w:space="0" w:color="auto"/>
      </w:divBdr>
    </w:div>
    <w:div w:id="1354847324">
      <w:bodyDiv w:val="1"/>
      <w:marLeft w:val="0"/>
      <w:marRight w:val="0"/>
      <w:marTop w:val="0"/>
      <w:marBottom w:val="0"/>
      <w:divBdr>
        <w:top w:val="none" w:sz="0" w:space="0" w:color="auto"/>
        <w:left w:val="none" w:sz="0" w:space="0" w:color="auto"/>
        <w:bottom w:val="none" w:sz="0" w:space="0" w:color="auto"/>
        <w:right w:val="none" w:sz="0" w:space="0" w:color="auto"/>
      </w:divBdr>
    </w:div>
    <w:div w:id="1355115233">
      <w:bodyDiv w:val="1"/>
      <w:marLeft w:val="0"/>
      <w:marRight w:val="0"/>
      <w:marTop w:val="0"/>
      <w:marBottom w:val="0"/>
      <w:divBdr>
        <w:top w:val="none" w:sz="0" w:space="0" w:color="auto"/>
        <w:left w:val="none" w:sz="0" w:space="0" w:color="auto"/>
        <w:bottom w:val="none" w:sz="0" w:space="0" w:color="auto"/>
        <w:right w:val="none" w:sz="0" w:space="0" w:color="auto"/>
      </w:divBdr>
      <w:divsChild>
        <w:div w:id="1006904825">
          <w:marLeft w:val="0"/>
          <w:marRight w:val="0"/>
          <w:marTop w:val="0"/>
          <w:marBottom w:val="0"/>
          <w:divBdr>
            <w:top w:val="none" w:sz="0" w:space="0" w:color="auto"/>
            <w:left w:val="none" w:sz="0" w:space="0" w:color="auto"/>
            <w:bottom w:val="none" w:sz="0" w:space="0" w:color="auto"/>
            <w:right w:val="none" w:sz="0" w:space="0" w:color="auto"/>
          </w:divBdr>
        </w:div>
      </w:divsChild>
    </w:div>
    <w:div w:id="1356926855">
      <w:bodyDiv w:val="1"/>
      <w:marLeft w:val="0"/>
      <w:marRight w:val="0"/>
      <w:marTop w:val="0"/>
      <w:marBottom w:val="0"/>
      <w:divBdr>
        <w:top w:val="none" w:sz="0" w:space="0" w:color="auto"/>
        <w:left w:val="none" w:sz="0" w:space="0" w:color="auto"/>
        <w:bottom w:val="none" w:sz="0" w:space="0" w:color="auto"/>
        <w:right w:val="none" w:sz="0" w:space="0" w:color="auto"/>
      </w:divBdr>
    </w:div>
    <w:div w:id="1357081413">
      <w:bodyDiv w:val="1"/>
      <w:marLeft w:val="0"/>
      <w:marRight w:val="0"/>
      <w:marTop w:val="0"/>
      <w:marBottom w:val="0"/>
      <w:divBdr>
        <w:top w:val="none" w:sz="0" w:space="0" w:color="auto"/>
        <w:left w:val="none" w:sz="0" w:space="0" w:color="auto"/>
        <w:bottom w:val="none" w:sz="0" w:space="0" w:color="auto"/>
        <w:right w:val="none" w:sz="0" w:space="0" w:color="auto"/>
      </w:divBdr>
    </w:div>
    <w:div w:id="1358311450">
      <w:bodyDiv w:val="1"/>
      <w:marLeft w:val="0"/>
      <w:marRight w:val="0"/>
      <w:marTop w:val="0"/>
      <w:marBottom w:val="0"/>
      <w:divBdr>
        <w:top w:val="none" w:sz="0" w:space="0" w:color="auto"/>
        <w:left w:val="none" w:sz="0" w:space="0" w:color="auto"/>
        <w:bottom w:val="none" w:sz="0" w:space="0" w:color="auto"/>
        <w:right w:val="none" w:sz="0" w:space="0" w:color="auto"/>
      </w:divBdr>
    </w:div>
    <w:div w:id="1359622751">
      <w:bodyDiv w:val="1"/>
      <w:marLeft w:val="0"/>
      <w:marRight w:val="0"/>
      <w:marTop w:val="0"/>
      <w:marBottom w:val="0"/>
      <w:divBdr>
        <w:top w:val="none" w:sz="0" w:space="0" w:color="auto"/>
        <w:left w:val="none" w:sz="0" w:space="0" w:color="auto"/>
        <w:bottom w:val="none" w:sz="0" w:space="0" w:color="auto"/>
        <w:right w:val="none" w:sz="0" w:space="0" w:color="auto"/>
      </w:divBdr>
    </w:div>
    <w:div w:id="1360738123">
      <w:bodyDiv w:val="1"/>
      <w:marLeft w:val="0"/>
      <w:marRight w:val="0"/>
      <w:marTop w:val="0"/>
      <w:marBottom w:val="0"/>
      <w:divBdr>
        <w:top w:val="none" w:sz="0" w:space="0" w:color="auto"/>
        <w:left w:val="none" w:sz="0" w:space="0" w:color="auto"/>
        <w:bottom w:val="none" w:sz="0" w:space="0" w:color="auto"/>
        <w:right w:val="none" w:sz="0" w:space="0" w:color="auto"/>
      </w:divBdr>
    </w:div>
    <w:div w:id="1362242061">
      <w:bodyDiv w:val="1"/>
      <w:marLeft w:val="0"/>
      <w:marRight w:val="0"/>
      <w:marTop w:val="0"/>
      <w:marBottom w:val="0"/>
      <w:divBdr>
        <w:top w:val="none" w:sz="0" w:space="0" w:color="auto"/>
        <w:left w:val="none" w:sz="0" w:space="0" w:color="auto"/>
        <w:bottom w:val="none" w:sz="0" w:space="0" w:color="auto"/>
        <w:right w:val="none" w:sz="0" w:space="0" w:color="auto"/>
      </w:divBdr>
    </w:div>
    <w:div w:id="1363169191">
      <w:bodyDiv w:val="1"/>
      <w:marLeft w:val="0"/>
      <w:marRight w:val="0"/>
      <w:marTop w:val="0"/>
      <w:marBottom w:val="0"/>
      <w:divBdr>
        <w:top w:val="none" w:sz="0" w:space="0" w:color="auto"/>
        <w:left w:val="none" w:sz="0" w:space="0" w:color="auto"/>
        <w:bottom w:val="none" w:sz="0" w:space="0" w:color="auto"/>
        <w:right w:val="none" w:sz="0" w:space="0" w:color="auto"/>
      </w:divBdr>
    </w:div>
    <w:div w:id="1363171913">
      <w:bodyDiv w:val="1"/>
      <w:marLeft w:val="0"/>
      <w:marRight w:val="0"/>
      <w:marTop w:val="0"/>
      <w:marBottom w:val="0"/>
      <w:divBdr>
        <w:top w:val="none" w:sz="0" w:space="0" w:color="auto"/>
        <w:left w:val="none" w:sz="0" w:space="0" w:color="auto"/>
        <w:bottom w:val="none" w:sz="0" w:space="0" w:color="auto"/>
        <w:right w:val="none" w:sz="0" w:space="0" w:color="auto"/>
      </w:divBdr>
    </w:div>
    <w:div w:id="1365061482">
      <w:bodyDiv w:val="1"/>
      <w:marLeft w:val="0"/>
      <w:marRight w:val="0"/>
      <w:marTop w:val="0"/>
      <w:marBottom w:val="0"/>
      <w:divBdr>
        <w:top w:val="none" w:sz="0" w:space="0" w:color="auto"/>
        <w:left w:val="none" w:sz="0" w:space="0" w:color="auto"/>
        <w:bottom w:val="none" w:sz="0" w:space="0" w:color="auto"/>
        <w:right w:val="none" w:sz="0" w:space="0" w:color="auto"/>
      </w:divBdr>
    </w:div>
    <w:div w:id="1365210984">
      <w:bodyDiv w:val="1"/>
      <w:marLeft w:val="0"/>
      <w:marRight w:val="0"/>
      <w:marTop w:val="0"/>
      <w:marBottom w:val="0"/>
      <w:divBdr>
        <w:top w:val="none" w:sz="0" w:space="0" w:color="auto"/>
        <w:left w:val="none" w:sz="0" w:space="0" w:color="auto"/>
        <w:bottom w:val="none" w:sz="0" w:space="0" w:color="auto"/>
        <w:right w:val="none" w:sz="0" w:space="0" w:color="auto"/>
      </w:divBdr>
    </w:div>
    <w:div w:id="1366521407">
      <w:bodyDiv w:val="1"/>
      <w:marLeft w:val="0"/>
      <w:marRight w:val="0"/>
      <w:marTop w:val="0"/>
      <w:marBottom w:val="0"/>
      <w:divBdr>
        <w:top w:val="none" w:sz="0" w:space="0" w:color="auto"/>
        <w:left w:val="none" w:sz="0" w:space="0" w:color="auto"/>
        <w:bottom w:val="none" w:sz="0" w:space="0" w:color="auto"/>
        <w:right w:val="none" w:sz="0" w:space="0" w:color="auto"/>
      </w:divBdr>
    </w:div>
    <w:div w:id="1367173183">
      <w:bodyDiv w:val="1"/>
      <w:marLeft w:val="0"/>
      <w:marRight w:val="0"/>
      <w:marTop w:val="0"/>
      <w:marBottom w:val="0"/>
      <w:divBdr>
        <w:top w:val="none" w:sz="0" w:space="0" w:color="auto"/>
        <w:left w:val="none" w:sz="0" w:space="0" w:color="auto"/>
        <w:bottom w:val="none" w:sz="0" w:space="0" w:color="auto"/>
        <w:right w:val="none" w:sz="0" w:space="0" w:color="auto"/>
      </w:divBdr>
    </w:div>
    <w:div w:id="1367370879">
      <w:bodyDiv w:val="1"/>
      <w:marLeft w:val="0"/>
      <w:marRight w:val="0"/>
      <w:marTop w:val="0"/>
      <w:marBottom w:val="0"/>
      <w:divBdr>
        <w:top w:val="none" w:sz="0" w:space="0" w:color="auto"/>
        <w:left w:val="none" w:sz="0" w:space="0" w:color="auto"/>
        <w:bottom w:val="none" w:sz="0" w:space="0" w:color="auto"/>
        <w:right w:val="none" w:sz="0" w:space="0" w:color="auto"/>
      </w:divBdr>
    </w:div>
    <w:div w:id="1368216772">
      <w:bodyDiv w:val="1"/>
      <w:marLeft w:val="0"/>
      <w:marRight w:val="0"/>
      <w:marTop w:val="0"/>
      <w:marBottom w:val="0"/>
      <w:divBdr>
        <w:top w:val="none" w:sz="0" w:space="0" w:color="auto"/>
        <w:left w:val="none" w:sz="0" w:space="0" w:color="auto"/>
        <w:bottom w:val="none" w:sz="0" w:space="0" w:color="auto"/>
        <w:right w:val="none" w:sz="0" w:space="0" w:color="auto"/>
      </w:divBdr>
    </w:div>
    <w:div w:id="1370884033">
      <w:bodyDiv w:val="1"/>
      <w:marLeft w:val="0"/>
      <w:marRight w:val="0"/>
      <w:marTop w:val="0"/>
      <w:marBottom w:val="0"/>
      <w:divBdr>
        <w:top w:val="none" w:sz="0" w:space="0" w:color="auto"/>
        <w:left w:val="none" w:sz="0" w:space="0" w:color="auto"/>
        <w:bottom w:val="none" w:sz="0" w:space="0" w:color="auto"/>
        <w:right w:val="none" w:sz="0" w:space="0" w:color="auto"/>
      </w:divBdr>
    </w:div>
    <w:div w:id="1371150108">
      <w:bodyDiv w:val="1"/>
      <w:marLeft w:val="0"/>
      <w:marRight w:val="0"/>
      <w:marTop w:val="0"/>
      <w:marBottom w:val="0"/>
      <w:divBdr>
        <w:top w:val="none" w:sz="0" w:space="0" w:color="auto"/>
        <w:left w:val="none" w:sz="0" w:space="0" w:color="auto"/>
        <w:bottom w:val="none" w:sz="0" w:space="0" w:color="auto"/>
        <w:right w:val="none" w:sz="0" w:space="0" w:color="auto"/>
      </w:divBdr>
    </w:div>
    <w:div w:id="1372149312">
      <w:bodyDiv w:val="1"/>
      <w:marLeft w:val="0"/>
      <w:marRight w:val="0"/>
      <w:marTop w:val="0"/>
      <w:marBottom w:val="0"/>
      <w:divBdr>
        <w:top w:val="none" w:sz="0" w:space="0" w:color="auto"/>
        <w:left w:val="none" w:sz="0" w:space="0" w:color="auto"/>
        <w:bottom w:val="none" w:sz="0" w:space="0" w:color="auto"/>
        <w:right w:val="none" w:sz="0" w:space="0" w:color="auto"/>
      </w:divBdr>
    </w:div>
    <w:div w:id="1372805645">
      <w:bodyDiv w:val="1"/>
      <w:marLeft w:val="0"/>
      <w:marRight w:val="0"/>
      <w:marTop w:val="0"/>
      <w:marBottom w:val="0"/>
      <w:divBdr>
        <w:top w:val="none" w:sz="0" w:space="0" w:color="auto"/>
        <w:left w:val="none" w:sz="0" w:space="0" w:color="auto"/>
        <w:bottom w:val="none" w:sz="0" w:space="0" w:color="auto"/>
        <w:right w:val="none" w:sz="0" w:space="0" w:color="auto"/>
      </w:divBdr>
    </w:div>
    <w:div w:id="1375109039">
      <w:bodyDiv w:val="1"/>
      <w:marLeft w:val="0"/>
      <w:marRight w:val="0"/>
      <w:marTop w:val="0"/>
      <w:marBottom w:val="0"/>
      <w:divBdr>
        <w:top w:val="none" w:sz="0" w:space="0" w:color="auto"/>
        <w:left w:val="none" w:sz="0" w:space="0" w:color="auto"/>
        <w:bottom w:val="none" w:sz="0" w:space="0" w:color="auto"/>
        <w:right w:val="none" w:sz="0" w:space="0" w:color="auto"/>
      </w:divBdr>
    </w:div>
    <w:div w:id="1376539644">
      <w:bodyDiv w:val="1"/>
      <w:marLeft w:val="0"/>
      <w:marRight w:val="0"/>
      <w:marTop w:val="0"/>
      <w:marBottom w:val="0"/>
      <w:divBdr>
        <w:top w:val="none" w:sz="0" w:space="0" w:color="auto"/>
        <w:left w:val="none" w:sz="0" w:space="0" w:color="auto"/>
        <w:bottom w:val="none" w:sz="0" w:space="0" w:color="auto"/>
        <w:right w:val="none" w:sz="0" w:space="0" w:color="auto"/>
      </w:divBdr>
    </w:div>
    <w:div w:id="1377121235">
      <w:bodyDiv w:val="1"/>
      <w:marLeft w:val="0"/>
      <w:marRight w:val="0"/>
      <w:marTop w:val="0"/>
      <w:marBottom w:val="0"/>
      <w:divBdr>
        <w:top w:val="none" w:sz="0" w:space="0" w:color="auto"/>
        <w:left w:val="none" w:sz="0" w:space="0" w:color="auto"/>
        <w:bottom w:val="none" w:sz="0" w:space="0" w:color="auto"/>
        <w:right w:val="none" w:sz="0" w:space="0" w:color="auto"/>
      </w:divBdr>
    </w:div>
    <w:div w:id="1378774969">
      <w:bodyDiv w:val="1"/>
      <w:marLeft w:val="0"/>
      <w:marRight w:val="0"/>
      <w:marTop w:val="0"/>
      <w:marBottom w:val="0"/>
      <w:divBdr>
        <w:top w:val="none" w:sz="0" w:space="0" w:color="auto"/>
        <w:left w:val="none" w:sz="0" w:space="0" w:color="auto"/>
        <w:bottom w:val="none" w:sz="0" w:space="0" w:color="auto"/>
        <w:right w:val="none" w:sz="0" w:space="0" w:color="auto"/>
      </w:divBdr>
    </w:div>
    <w:div w:id="1380398156">
      <w:bodyDiv w:val="1"/>
      <w:marLeft w:val="0"/>
      <w:marRight w:val="0"/>
      <w:marTop w:val="0"/>
      <w:marBottom w:val="0"/>
      <w:divBdr>
        <w:top w:val="none" w:sz="0" w:space="0" w:color="auto"/>
        <w:left w:val="none" w:sz="0" w:space="0" w:color="auto"/>
        <w:bottom w:val="none" w:sz="0" w:space="0" w:color="auto"/>
        <w:right w:val="none" w:sz="0" w:space="0" w:color="auto"/>
      </w:divBdr>
    </w:div>
    <w:div w:id="1382633860">
      <w:bodyDiv w:val="1"/>
      <w:marLeft w:val="0"/>
      <w:marRight w:val="0"/>
      <w:marTop w:val="0"/>
      <w:marBottom w:val="0"/>
      <w:divBdr>
        <w:top w:val="none" w:sz="0" w:space="0" w:color="auto"/>
        <w:left w:val="none" w:sz="0" w:space="0" w:color="auto"/>
        <w:bottom w:val="none" w:sz="0" w:space="0" w:color="auto"/>
        <w:right w:val="none" w:sz="0" w:space="0" w:color="auto"/>
      </w:divBdr>
    </w:div>
    <w:div w:id="1384409542">
      <w:bodyDiv w:val="1"/>
      <w:marLeft w:val="0"/>
      <w:marRight w:val="0"/>
      <w:marTop w:val="0"/>
      <w:marBottom w:val="0"/>
      <w:divBdr>
        <w:top w:val="none" w:sz="0" w:space="0" w:color="auto"/>
        <w:left w:val="none" w:sz="0" w:space="0" w:color="auto"/>
        <w:bottom w:val="none" w:sz="0" w:space="0" w:color="auto"/>
        <w:right w:val="none" w:sz="0" w:space="0" w:color="auto"/>
      </w:divBdr>
    </w:div>
    <w:div w:id="1384793390">
      <w:bodyDiv w:val="1"/>
      <w:marLeft w:val="0"/>
      <w:marRight w:val="0"/>
      <w:marTop w:val="0"/>
      <w:marBottom w:val="0"/>
      <w:divBdr>
        <w:top w:val="none" w:sz="0" w:space="0" w:color="auto"/>
        <w:left w:val="none" w:sz="0" w:space="0" w:color="auto"/>
        <w:bottom w:val="none" w:sz="0" w:space="0" w:color="auto"/>
        <w:right w:val="none" w:sz="0" w:space="0" w:color="auto"/>
      </w:divBdr>
    </w:div>
    <w:div w:id="1385789602">
      <w:bodyDiv w:val="1"/>
      <w:marLeft w:val="0"/>
      <w:marRight w:val="0"/>
      <w:marTop w:val="0"/>
      <w:marBottom w:val="0"/>
      <w:divBdr>
        <w:top w:val="none" w:sz="0" w:space="0" w:color="auto"/>
        <w:left w:val="none" w:sz="0" w:space="0" w:color="auto"/>
        <w:bottom w:val="none" w:sz="0" w:space="0" w:color="auto"/>
        <w:right w:val="none" w:sz="0" w:space="0" w:color="auto"/>
      </w:divBdr>
    </w:div>
    <w:div w:id="1385832262">
      <w:bodyDiv w:val="1"/>
      <w:marLeft w:val="0"/>
      <w:marRight w:val="0"/>
      <w:marTop w:val="0"/>
      <w:marBottom w:val="0"/>
      <w:divBdr>
        <w:top w:val="none" w:sz="0" w:space="0" w:color="auto"/>
        <w:left w:val="none" w:sz="0" w:space="0" w:color="auto"/>
        <w:bottom w:val="none" w:sz="0" w:space="0" w:color="auto"/>
        <w:right w:val="none" w:sz="0" w:space="0" w:color="auto"/>
      </w:divBdr>
    </w:div>
    <w:div w:id="1386101548">
      <w:bodyDiv w:val="1"/>
      <w:marLeft w:val="0"/>
      <w:marRight w:val="0"/>
      <w:marTop w:val="0"/>
      <w:marBottom w:val="0"/>
      <w:divBdr>
        <w:top w:val="none" w:sz="0" w:space="0" w:color="auto"/>
        <w:left w:val="none" w:sz="0" w:space="0" w:color="auto"/>
        <w:bottom w:val="none" w:sz="0" w:space="0" w:color="auto"/>
        <w:right w:val="none" w:sz="0" w:space="0" w:color="auto"/>
      </w:divBdr>
    </w:div>
    <w:div w:id="1386366174">
      <w:bodyDiv w:val="1"/>
      <w:marLeft w:val="0"/>
      <w:marRight w:val="0"/>
      <w:marTop w:val="0"/>
      <w:marBottom w:val="0"/>
      <w:divBdr>
        <w:top w:val="none" w:sz="0" w:space="0" w:color="auto"/>
        <w:left w:val="none" w:sz="0" w:space="0" w:color="auto"/>
        <w:bottom w:val="none" w:sz="0" w:space="0" w:color="auto"/>
        <w:right w:val="none" w:sz="0" w:space="0" w:color="auto"/>
      </w:divBdr>
    </w:div>
    <w:div w:id="1387558978">
      <w:bodyDiv w:val="1"/>
      <w:marLeft w:val="0"/>
      <w:marRight w:val="0"/>
      <w:marTop w:val="0"/>
      <w:marBottom w:val="0"/>
      <w:divBdr>
        <w:top w:val="none" w:sz="0" w:space="0" w:color="auto"/>
        <w:left w:val="none" w:sz="0" w:space="0" w:color="auto"/>
        <w:bottom w:val="none" w:sz="0" w:space="0" w:color="auto"/>
        <w:right w:val="none" w:sz="0" w:space="0" w:color="auto"/>
      </w:divBdr>
    </w:div>
    <w:div w:id="1387801813">
      <w:bodyDiv w:val="1"/>
      <w:marLeft w:val="0"/>
      <w:marRight w:val="0"/>
      <w:marTop w:val="0"/>
      <w:marBottom w:val="0"/>
      <w:divBdr>
        <w:top w:val="none" w:sz="0" w:space="0" w:color="auto"/>
        <w:left w:val="none" w:sz="0" w:space="0" w:color="auto"/>
        <w:bottom w:val="none" w:sz="0" w:space="0" w:color="auto"/>
        <w:right w:val="none" w:sz="0" w:space="0" w:color="auto"/>
      </w:divBdr>
    </w:div>
    <w:div w:id="1389381621">
      <w:bodyDiv w:val="1"/>
      <w:marLeft w:val="0"/>
      <w:marRight w:val="0"/>
      <w:marTop w:val="0"/>
      <w:marBottom w:val="0"/>
      <w:divBdr>
        <w:top w:val="none" w:sz="0" w:space="0" w:color="auto"/>
        <w:left w:val="none" w:sz="0" w:space="0" w:color="auto"/>
        <w:bottom w:val="none" w:sz="0" w:space="0" w:color="auto"/>
        <w:right w:val="none" w:sz="0" w:space="0" w:color="auto"/>
      </w:divBdr>
    </w:div>
    <w:div w:id="1389646423">
      <w:bodyDiv w:val="1"/>
      <w:marLeft w:val="0"/>
      <w:marRight w:val="0"/>
      <w:marTop w:val="0"/>
      <w:marBottom w:val="0"/>
      <w:divBdr>
        <w:top w:val="none" w:sz="0" w:space="0" w:color="auto"/>
        <w:left w:val="none" w:sz="0" w:space="0" w:color="auto"/>
        <w:bottom w:val="none" w:sz="0" w:space="0" w:color="auto"/>
        <w:right w:val="none" w:sz="0" w:space="0" w:color="auto"/>
      </w:divBdr>
    </w:div>
    <w:div w:id="1393850441">
      <w:bodyDiv w:val="1"/>
      <w:marLeft w:val="0"/>
      <w:marRight w:val="0"/>
      <w:marTop w:val="0"/>
      <w:marBottom w:val="0"/>
      <w:divBdr>
        <w:top w:val="none" w:sz="0" w:space="0" w:color="auto"/>
        <w:left w:val="none" w:sz="0" w:space="0" w:color="auto"/>
        <w:bottom w:val="none" w:sz="0" w:space="0" w:color="auto"/>
        <w:right w:val="none" w:sz="0" w:space="0" w:color="auto"/>
      </w:divBdr>
    </w:div>
    <w:div w:id="1395198833">
      <w:bodyDiv w:val="1"/>
      <w:marLeft w:val="0"/>
      <w:marRight w:val="0"/>
      <w:marTop w:val="0"/>
      <w:marBottom w:val="0"/>
      <w:divBdr>
        <w:top w:val="none" w:sz="0" w:space="0" w:color="auto"/>
        <w:left w:val="none" w:sz="0" w:space="0" w:color="auto"/>
        <w:bottom w:val="none" w:sz="0" w:space="0" w:color="auto"/>
        <w:right w:val="none" w:sz="0" w:space="0" w:color="auto"/>
      </w:divBdr>
    </w:div>
    <w:div w:id="1395812482">
      <w:bodyDiv w:val="1"/>
      <w:marLeft w:val="0"/>
      <w:marRight w:val="0"/>
      <w:marTop w:val="0"/>
      <w:marBottom w:val="0"/>
      <w:divBdr>
        <w:top w:val="none" w:sz="0" w:space="0" w:color="auto"/>
        <w:left w:val="none" w:sz="0" w:space="0" w:color="auto"/>
        <w:bottom w:val="none" w:sz="0" w:space="0" w:color="auto"/>
        <w:right w:val="none" w:sz="0" w:space="0" w:color="auto"/>
      </w:divBdr>
    </w:div>
    <w:div w:id="1398745638">
      <w:bodyDiv w:val="1"/>
      <w:marLeft w:val="0"/>
      <w:marRight w:val="0"/>
      <w:marTop w:val="0"/>
      <w:marBottom w:val="0"/>
      <w:divBdr>
        <w:top w:val="none" w:sz="0" w:space="0" w:color="auto"/>
        <w:left w:val="none" w:sz="0" w:space="0" w:color="auto"/>
        <w:bottom w:val="none" w:sz="0" w:space="0" w:color="auto"/>
        <w:right w:val="none" w:sz="0" w:space="0" w:color="auto"/>
      </w:divBdr>
    </w:div>
    <w:div w:id="1399130292">
      <w:bodyDiv w:val="1"/>
      <w:marLeft w:val="0"/>
      <w:marRight w:val="0"/>
      <w:marTop w:val="0"/>
      <w:marBottom w:val="0"/>
      <w:divBdr>
        <w:top w:val="none" w:sz="0" w:space="0" w:color="auto"/>
        <w:left w:val="none" w:sz="0" w:space="0" w:color="auto"/>
        <w:bottom w:val="none" w:sz="0" w:space="0" w:color="auto"/>
        <w:right w:val="none" w:sz="0" w:space="0" w:color="auto"/>
      </w:divBdr>
    </w:div>
    <w:div w:id="1399135876">
      <w:bodyDiv w:val="1"/>
      <w:marLeft w:val="0"/>
      <w:marRight w:val="0"/>
      <w:marTop w:val="0"/>
      <w:marBottom w:val="0"/>
      <w:divBdr>
        <w:top w:val="none" w:sz="0" w:space="0" w:color="auto"/>
        <w:left w:val="none" w:sz="0" w:space="0" w:color="auto"/>
        <w:bottom w:val="none" w:sz="0" w:space="0" w:color="auto"/>
        <w:right w:val="none" w:sz="0" w:space="0" w:color="auto"/>
      </w:divBdr>
    </w:div>
    <w:div w:id="1400205280">
      <w:bodyDiv w:val="1"/>
      <w:marLeft w:val="0"/>
      <w:marRight w:val="0"/>
      <w:marTop w:val="0"/>
      <w:marBottom w:val="0"/>
      <w:divBdr>
        <w:top w:val="none" w:sz="0" w:space="0" w:color="auto"/>
        <w:left w:val="none" w:sz="0" w:space="0" w:color="auto"/>
        <w:bottom w:val="none" w:sz="0" w:space="0" w:color="auto"/>
        <w:right w:val="none" w:sz="0" w:space="0" w:color="auto"/>
      </w:divBdr>
    </w:div>
    <w:div w:id="1400445163">
      <w:bodyDiv w:val="1"/>
      <w:marLeft w:val="0"/>
      <w:marRight w:val="0"/>
      <w:marTop w:val="0"/>
      <w:marBottom w:val="0"/>
      <w:divBdr>
        <w:top w:val="none" w:sz="0" w:space="0" w:color="auto"/>
        <w:left w:val="none" w:sz="0" w:space="0" w:color="auto"/>
        <w:bottom w:val="none" w:sz="0" w:space="0" w:color="auto"/>
        <w:right w:val="none" w:sz="0" w:space="0" w:color="auto"/>
      </w:divBdr>
    </w:div>
    <w:div w:id="1400905721">
      <w:bodyDiv w:val="1"/>
      <w:marLeft w:val="0"/>
      <w:marRight w:val="0"/>
      <w:marTop w:val="0"/>
      <w:marBottom w:val="0"/>
      <w:divBdr>
        <w:top w:val="none" w:sz="0" w:space="0" w:color="auto"/>
        <w:left w:val="none" w:sz="0" w:space="0" w:color="auto"/>
        <w:bottom w:val="none" w:sz="0" w:space="0" w:color="auto"/>
        <w:right w:val="none" w:sz="0" w:space="0" w:color="auto"/>
      </w:divBdr>
    </w:div>
    <w:div w:id="1402212702">
      <w:bodyDiv w:val="1"/>
      <w:marLeft w:val="0"/>
      <w:marRight w:val="0"/>
      <w:marTop w:val="0"/>
      <w:marBottom w:val="0"/>
      <w:divBdr>
        <w:top w:val="none" w:sz="0" w:space="0" w:color="auto"/>
        <w:left w:val="none" w:sz="0" w:space="0" w:color="auto"/>
        <w:bottom w:val="none" w:sz="0" w:space="0" w:color="auto"/>
        <w:right w:val="none" w:sz="0" w:space="0" w:color="auto"/>
      </w:divBdr>
    </w:div>
    <w:div w:id="1403209944">
      <w:bodyDiv w:val="1"/>
      <w:marLeft w:val="0"/>
      <w:marRight w:val="0"/>
      <w:marTop w:val="0"/>
      <w:marBottom w:val="0"/>
      <w:divBdr>
        <w:top w:val="none" w:sz="0" w:space="0" w:color="auto"/>
        <w:left w:val="none" w:sz="0" w:space="0" w:color="auto"/>
        <w:bottom w:val="none" w:sz="0" w:space="0" w:color="auto"/>
        <w:right w:val="none" w:sz="0" w:space="0" w:color="auto"/>
      </w:divBdr>
    </w:div>
    <w:div w:id="1405448068">
      <w:bodyDiv w:val="1"/>
      <w:marLeft w:val="0"/>
      <w:marRight w:val="0"/>
      <w:marTop w:val="0"/>
      <w:marBottom w:val="0"/>
      <w:divBdr>
        <w:top w:val="none" w:sz="0" w:space="0" w:color="auto"/>
        <w:left w:val="none" w:sz="0" w:space="0" w:color="auto"/>
        <w:bottom w:val="none" w:sz="0" w:space="0" w:color="auto"/>
        <w:right w:val="none" w:sz="0" w:space="0" w:color="auto"/>
      </w:divBdr>
    </w:div>
    <w:div w:id="1406142915">
      <w:bodyDiv w:val="1"/>
      <w:marLeft w:val="0"/>
      <w:marRight w:val="0"/>
      <w:marTop w:val="0"/>
      <w:marBottom w:val="0"/>
      <w:divBdr>
        <w:top w:val="none" w:sz="0" w:space="0" w:color="auto"/>
        <w:left w:val="none" w:sz="0" w:space="0" w:color="auto"/>
        <w:bottom w:val="none" w:sz="0" w:space="0" w:color="auto"/>
        <w:right w:val="none" w:sz="0" w:space="0" w:color="auto"/>
      </w:divBdr>
    </w:div>
    <w:div w:id="1406217759">
      <w:bodyDiv w:val="1"/>
      <w:marLeft w:val="0"/>
      <w:marRight w:val="0"/>
      <w:marTop w:val="0"/>
      <w:marBottom w:val="0"/>
      <w:divBdr>
        <w:top w:val="none" w:sz="0" w:space="0" w:color="auto"/>
        <w:left w:val="none" w:sz="0" w:space="0" w:color="auto"/>
        <w:bottom w:val="none" w:sz="0" w:space="0" w:color="auto"/>
        <w:right w:val="none" w:sz="0" w:space="0" w:color="auto"/>
      </w:divBdr>
    </w:div>
    <w:div w:id="1406412944">
      <w:bodyDiv w:val="1"/>
      <w:marLeft w:val="0"/>
      <w:marRight w:val="0"/>
      <w:marTop w:val="0"/>
      <w:marBottom w:val="0"/>
      <w:divBdr>
        <w:top w:val="none" w:sz="0" w:space="0" w:color="auto"/>
        <w:left w:val="none" w:sz="0" w:space="0" w:color="auto"/>
        <w:bottom w:val="none" w:sz="0" w:space="0" w:color="auto"/>
        <w:right w:val="none" w:sz="0" w:space="0" w:color="auto"/>
      </w:divBdr>
    </w:div>
    <w:div w:id="1407148399">
      <w:bodyDiv w:val="1"/>
      <w:marLeft w:val="0"/>
      <w:marRight w:val="0"/>
      <w:marTop w:val="0"/>
      <w:marBottom w:val="0"/>
      <w:divBdr>
        <w:top w:val="none" w:sz="0" w:space="0" w:color="auto"/>
        <w:left w:val="none" w:sz="0" w:space="0" w:color="auto"/>
        <w:bottom w:val="none" w:sz="0" w:space="0" w:color="auto"/>
        <w:right w:val="none" w:sz="0" w:space="0" w:color="auto"/>
      </w:divBdr>
    </w:div>
    <w:div w:id="1407608511">
      <w:bodyDiv w:val="1"/>
      <w:marLeft w:val="0"/>
      <w:marRight w:val="0"/>
      <w:marTop w:val="0"/>
      <w:marBottom w:val="0"/>
      <w:divBdr>
        <w:top w:val="none" w:sz="0" w:space="0" w:color="auto"/>
        <w:left w:val="none" w:sz="0" w:space="0" w:color="auto"/>
        <w:bottom w:val="none" w:sz="0" w:space="0" w:color="auto"/>
        <w:right w:val="none" w:sz="0" w:space="0" w:color="auto"/>
      </w:divBdr>
    </w:div>
    <w:div w:id="1407612108">
      <w:bodyDiv w:val="1"/>
      <w:marLeft w:val="0"/>
      <w:marRight w:val="0"/>
      <w:marTop w:val="0"/>
      <w:marBottom w:val="0"/>
      <w:divBdr>
        <w:top w:val="none" w:sz="0" w:space="0" w:color="auto"/>
        <w:left w:val="none" w:sz="0" w:space="0" w:color="auto"/>
        <w:bottom w:val="none" w:sz="0" w:space="0" w:color="auto"/>
        <w:right w:val="none" w:sz="0" w:space="0" w:color="auto"/>
      </w:divBdr>
    </w:div>
    <w:div w:id="1411197649">
      <w:bodyDiv w:val="1"/>
      <w:marLeft w:val="0"/>
      <w:marRight w:val="0"/>
      <w:marTop w:val="0"/>
      <w:marBottom w:val="0"/>
      <w:divBdr>
        <w:top w:val="none" w:sz="0" w:space="0" w:color="auto"/>
        <w:left w:val="none" w:sz="0" w:space="0" w:color="auto"/>
        <w:bottom w:val="none" w:sz="0" w:space="0" w:color="auto"/>
        <w:right w:val="none" w:sz="0" w:space="0" w:color="auto"/>
      </w:divBdr>
    </w:div>
    <w:div w:id="1411852972">
      <w:bodyDiv w:val="1"/>
      <w:marLeft w:val="0"/>
      <w:marRight w:val="0"/>
      <w:marTop w:val="0"/>
      <w:marBottom w:val="0"/>
      <w:divBdr>
        <w:top w:val="none" w:sz="0" w:space="0" w:color="auto"/>
        <w:left w:val="none" w:sz="0" w:space="0" w:color="auto"/>
        <w:bottom w:val="none" w:sz="0" w:space="0" w:color="auto"/>
        <w:right w:val="none" w:sz="0" w:space="0" w:color="auto"/>
      </w:divBdr>
    </w:div>
    <w:div w:id="1412198220">
      <w:bodyDiv w:val="1"/>
      <w:marLeft w:val="0"/>
      <w:marRight w:val="0"/>
      <w:marTop w:val="0"/>
      <w:marBottom w:val="0"/>
      <w:divBdr>
        <w:top w:val="none" w:sz="0" w:space="0" w:color="auto"/>
        <w:left w:val="none" w:sz="0" w:space="0" w:color="auto"/>
        <w:bottom w:val="none" w:sz="0" w:space="0" w:color="auto"/>
        <w:right w:val="none" w:sz="0" w:space="0" w:color="auto"/>
      </w:divBdr>
    </w:div>
    <w:div w:id="1415054969">
      <w:bodyDiv w:val="1"/>
      <w:marLeft w:val="0"/>
      <w:marRight w:val="0"/>
      <w:marTop w:val="0"/>
      <w:marBottom w:val="0"/>
      <w:divBdr>
        <w:top w:val="none" w:sz="0" w:space="0" w:color="auto"/>
        <w:left w:val="none" w:sz="0" w:space="0" w:color="auto"/>
        <w:bottom w:val="none" w:sz="0" w:space="0" w:color="auto"/>
        <w:right w:val="none" w:sz="0" w:space="0" w:color="auto"/>
      </w:divBdr>
    </w:div>
    <w:div w:id="1415127272">
      <w:bodyDiv w:val="1"/>
      <w:marLeft w:val="0"/>
      <w:marRight w:val="0"/>
      <w:marTop w:val="0"/>
      <w:marBottom w:val="0"/>
      <w:divBdr>
        <w:top w:val="none" w:sz="0" w:space="0" w:color="auto"/>
        <w:left w:val="none" w:sz="0" w:space="0" w:color="auto"/>
        <w:bottom w:val="none" w:sz="0" w:space="0" w:color="auto"/>
        <w:right w:val="none" w:sz="0" w:space="0" w:color="auto"/>
      </w:divBdr>
    </w:div>
    <w:div w:id="1416437220">
      <w:bodyDiv w:val="1"/>
      <w:marLeft w:val="0"/>
      <w:marRight w:val="0"/>
      <w:marTop w:val="0"/>
      <w:marBottom w:val="0"/>
      <w:divBdr>
        <w:top w:val="none" w:sz="0" w:space="0" w:color="auto"/>
        <w:left w:val="none" w:sz="0" w:space="0" w:color="auto"/>
        <w:bottom w:val="none" w:sz="0" w:space="0" w:color="auto"/>
        <w:right w:val="none" w:sz="0" w:space="0" w:color="auto"/>
      </w:divBdr>
    </w:div>
    <w:div w:id="1418281912">
      <w:bodyDiv w:val="1"/>
      <w:marLeft w:val="0"/>
      <w:marRight w:val="0"/>
      <w:marTop w:val="0"/>
      <w:marBottom w:val="0"/>
      <w:divBdr>
        <w:top w:val="none" w:sz="0" w:space="0" w:color="auto"/>
        <w:left w:val="none" w:sz="0" w:space="0" w:color="auto"/>
        <w:bottom w:val="none" w:sz="0" w:space="0" w:color="auto"/>
        <w:right w:val="none" w:sz="0" w:space="0" w:color="auto"/>
      </w:divBdr>
    </w:div>
    <w:div w:id="1419716797">
      <w:bodyDiv w:val="1"/>
      <w:marLeft w:val="0"/>
      <w:marRight w:val="0"/>
      <w:marTop w:val="0"/>
      <w:marBottom w:val="0"/>
      <w:divBdr>
        <w:top w:val="none" w:sz="0" w:space="0" w:color="auto"/>
        <w:left w:val="none" w:sz="0" w:space="0" w:color="auto"/>
        <w:bottom w:val="none" w:sz="0" w:space="0" w:color="auto"/>
        <w:right w:val="none" w:sz="0" w:space="0" w:color="auto"/>
      </w:divBdr>
    </w:div>
    <w:div w:id="1420324968">
      <w:bodyDiv w:val="1"/>
      <w:marLeft w:val="0"/>
      <w:marRight w:val="0"/>
      <w:marTop w:val="0"/>
      <w:marBottom w:val="0"/>
      <w:divBdr>
        <w:top w:val="none" w:sz="0" w:space="0" w:color="auto"/>
        <w:left w:val="none" w:sz="0" w:space="0" w:color="auto"/>
        <w:bottom w:val="none" w:sz="0" w:space="0" w:color="auto"/>
        <w:right w:val="none" w:sz="0" w:space="0" w:color="auto"/>
      </w:divBdr>
    </w:div>
    <w:div w:id="1420519495">
      <w:bodyDiv w:val="1"/>
      <w:marLeft w:val="0"/>
      <w:marRight w:val="0"/>
      <w:marTop w:val="0"/>
      <w:marBottom w:val="0"/>
      <w:divBdr>
        <w:top w:val="none" w:sz="0" w:space="0" w:color="auto"/>
        <w:left w:val="none" w:sz="0" w:space="0" w:color="auto"/>
        <w:bottom w:val="none" w:sz="0" w:space="0" w:color="auto"/>
        <w:right w:val="none" w:sz="0" w:space="0" w:color="auto"/>
      </w:divBdr>
    </w:div>
    <w:div w:id="1421826309">
      <w:bodyDiv w:val="1"/>
      <w:marLeft w:val="0"/>
      <w:marRight w:val="0"/>
      <w:marTop w:val="0"/>
      <w:marBottom w:val="0"/>
      <w:divBdr>
        <w:top w:val="none" w:sz="0" w:space="0" w:color="auto"/>
        <w:left w:val="none" w:sz="0" w:space="0" w:color="auto"/>
        <w:bottom w:val="none" w:sz="0" w:space="0" w:color="auto"/>
        <w:right w:val="none" w:sz="0" w:space="0" w:color="auto"/>
      </w:divBdr>
    </w:div>
    <w:div w:id="1423062826">
      <w:bodyDiv w:val="1"/>
      <w:marLeft w:val="0"/>
      <w:marRight w:val="0"/>
      <w:marTop w:val="0"/>
      <w:marBottom w:val="0"/>
      <w:divBdr>
        <w:top w:val="none" w:sz="0" w:space="0" w:color="auto"/>
        <w:left w:val="none" w:sz="0" w:space="0" w:color="auto"/>
        <w:bottom w:val="none" w:sz="0" w:space="0" w:color="auto"/>
        <w:right w:val="none" w:sz="0" w:space="0" w:color="auto"/>
      </w:divBdr>
    </w:div>
    <w:div w:id="1423795934">
      <w:bodyDiv w:val="1"/>
      <w:marLeft w:val="0"/>
      <w:marRight w:val="0"/>
      <w:marTop w:val="0"/>
      <w:marBottom w:val="0"/>
      <w:divBdr>
        <w:top w:val="none" w:sz="0" w:space="0" w:color="auto"/>
        <w:left w:val="none" w:sz="0" w:space="0" w:color="auto"/>
        <w:bottom w:val="none" w:sz="0" w:space="0" w:color="auto"/>
        <w:right w:val="none" w:sz="0" w:space="0" w:color="auto"/>
      </w:divBdr>
    </w:div>
    <w:div w:id="1425414570">
      <w:bodyDiv w:val="1"/>
      <w:marLeft w:val="0"/>
      <w:marRight w:val="0"/>
      <w:marTop w:val="0"/>
      <w:marBottom w:val="0"/>
      <w:divBdr>
        <w:top w:val="none" w:sz="0" w:space="0" w:color="auto"/>
        <w:left w:val="none" w:sz="0" w:space="0" w:color="auto"/>
        <w:bottom w:val="none" w:sz="0" w:space="0" w:color="auto"/>
        <w:right w:val="none" w:sz="0" w:space="0" w:color="auto"/>
      </w:divBdr>
    </w:div>
    <w:div w:id="1426993647">
      <w:bodyDiv w:val="1"/>
      <w:marLeft w:val="0"/>
      <w:marRight w:val="0"/>
      <w:marTop w:val="0"/>
      <w:marBottom w:val="0"/>
      <w:divBdr>
        <w:top w:val="none" w:sz="0" w:space="0" w:color="auto"/>
        <w:left w:val="none" w:sz="0" w:space="0" w:color="auto"/>
        <w:bottom w:val="none" w:sz="0" w:space="0" w:color="auto"/>
        <w:right w:val="none" w:sz="0" w:space="0" w:color="auto"/>
      </w:divBdr>
    </w:div>
    <w:div w:id="1427578509">
      <w:bodyDiv w:val="1"/>
      <w:marLeft w:val="0"/>
      <w:marRight w:val="0"/>
      <w:marTop w:val="0"/>
      <w:marBottom w:val="0"/>
      <w:divBdr>
        <w:top w:val="none" w:sz="0" w:space="0" w:color="auto"/>
        <w:left w:val="none" w:sz="0" w:space="0" w:color="auto"/>
        <w:bottom w:val="none" w:sz="0" w:space="0" w:color="auto"/>
        <w:right w:val="none" w:sz="0" w:space="0" w:color="auto"/>
      </w:divBdr>
    </w:div>
    <w:div w:id="1431313246">
      <w:bodyDiv w:val="1"/>
      <w:marLeft w:val="0"/>
      <w:marRight w:val="0"/>
      <w:marTop w:val="0"/>
      <w:marBottom w:val="0"/>
      <w:divBdr>
        <w:top w:val="none" w:sz="0" w:space="0" w:color="auto"/>
        <w:left w:val="none" w:sz="0" w:space="0" w:color="auto"/>
        <w:bottom w:val="none" w:sz="0" w:space="0" w:color="auto"/>
        <w:right w:val="none" w:sz="0" w:space="0" w:color="auto"/>
      </w:divBdr>
    </w:div>
    <w:div w:id="1431967129">
      <w:bodyDiv w:val="1"/>
      <w:marLeft w:val="0"/>
      <w:marRight w:val="0"/>
      <w:marTop w:val="0"/>
      <w:marBottom w:val="0"/>
      <w:divBdr>
        <w:top w:val="none" w:sz="0" w:space="0" w:color="auto"/>
        <w:left w:val="none" w:sz="0" w:space="0" w:color="auto"/>
        <w:bottom w:val="none" w:sz="0" w:space="0" w:color="auto"/>
        <w:right w:val="none" w:sz="0" w:space="0" w:color="auto"/>
      </w:divBdr>
    </w:div>
    <w:div w:id="1432093119">
      <w:bodyDiv w:val="1"/>
      <w:marLeft w:val="0"/>
      <w:marRight w:val="0"/>
      <w:marTop w:val="0"/>
      <w:marBottom w:val="0"/>
      <w:divBdr>
        <w:top w:val="none" w:sz="0" w:space="0" w:color="auto"/>
        <w:left w:val="none" w:sz="0" w:space="0" w:color="auto"/>
        <w:bottom w:val="none" w:sz="0" w:space="0" w:color="auto"/>
        <w:right w:val="none" w:sz="0" w:space="0" w:color="auto"/>
      </w:divBdr>
    </w:div>
    <w:div w:id="1433088456">
      <w:bodyDiv w:val="1"/>
      <w:marLeft w:val="0"/>
      <w:marRight w:val="0"/>
      <w:marTop w:val="0"/>
      <w:marBottom w:val="0"/>
      <w:divBdr>
        <w:top w:val="none" w:sz="0" w:space="0" w:color="auto"/>
        <w:left w:val="none" w:sz="0" w:space="0" w:color="auto"/>
        <w:bottom w:val="none" w:sz="0" w:space="0" w:color="auto"/>
        <w:right w:val="none" w:sz="0" w:space="0" w:color="auto"/>
      </w:divBdr>
    </w:div>
    <w:div w:id="1433670052">
      <w:bodyDiv w:val="1"/>
      <w:marLeft w:val="0"/>
      <w:marRight w:val="0"/>
      <w:marTop w:val="0"/>
      <w:marBottom w:val="0"/>
      <w:divBdr>
        <w:top w:val="none" w:sz="0" w:space="0" w:color="auto"/>
        <w:left w:val="none" w:sz="0" w:space="0" w:color="auto"/>
        <w:bottom w:val="none" w:sz="0" w:space="0" w:color="auto"/>
        <w:right w:val="none" w:sz="0" w:space="0" w:color="auto"/>
      </w:divBdr>
    </w:div>
    <w:div w:id="1434864914">
      <w:bodyDiv w:val="1"/>
      <w:marLeft w:val="0"/>
      <w:marRight w:val="0"/>
      <w:marTop w:val="0"/>
      <w:marBottom w:val="0"/>
      <w:divBdr>
        <w:top w:val="none" w:sz="0" w:space="0" w:color="auto"/>
        <w:left w:val="none" w:sz="0" w:space="0" w:color="auto"/>
        <w:bottom w:val="none" w:sz="0" w:space="0" w:color="auto"/>
        <w:right w:val="none" w:sz="0" w:space="0" w:color="auto"/>
      </w:divBdr>
    </w:div>
    <w:div w:id="1436560779">
      <w:bodyDiv w:val="1"/>
      <w:marLeft w:val="0"/>
      <w:marRight w:val="0"/>
      <w:marTop w:val="0"/>
      <w:marBottom w:val="0"/>
      <w:divBdr>
        <w:top w:val="none" w:sz="0" w:space="0" w:color="auto"/>
        <w:left w:val="none" w:sz="0" w:space="0" w:color="auto"/>
        <w:bottom w:val="none" w:sz="0" w:space="0" w:color="auto"/>
        <w:right w:val="none" w:sz="0" w:space="0" w:color="auto"/>
      </w:divBdr>
    </w:div>
    <w:div w:id="1437480064">
      <w:bodyDiv w:val="1"/>
      <w:marLeft w:val="0"/>
      <w:marRight w:val="0"/>
      <w:marTop w:val="0"/>
      <w:marBottom w:val="0"/>
      <w:divBdr>
        <w:top w:val="none" w:sz="0" w:space="0" w:color="auto"/>
        <w:left w:val="none" w:sz="0" w:space="0" w:color="auto"/>
        <w:bottom w:val="none" w:sz="0" w:space="0" w:color="auto"/>
        <w:right w:val="none" w:sz="0" w:space="0" w:color="auto"/>
      </w:divBdr>
    </w:div>
    <w:div w:id="1437873028">
      <w:bodyDiv w:val="1"/>
      <w:marLeft w:val="0"/>
      <w:marRight w:val="0"/>
      <w:marTop w:val="0"/>
      <w:marBottom w:val="0"/>
      <w:divBdr>
        <w:top w:val="none" w:sz="0" w:space="0" w:color="auto"/>
        <w:left w:val="none" w:sz="0" w:space="0" w:color="auto"/>
        <w:bottom w:val="none" w:sz="0" w:space="0" w:color="auto"/>
        <w:right w:val="none" w:sz="0" w:space="0" w:color="auto"/>
      </w:divBdr>
    </w:div>
    <w:div w:id="1438984145">
      <w:bodyDiv w:val="1"/>
      <w:marLeft w:val="0"/>
      <w:marRight w:val="0"/>
      <w:marTop w:val="0"/>
      <w:marBottom w:val="0"/>
      <w:divBdr>
        <w:top w:val="none" w:sz="0" w:space="0" w:color="auto"/>
        <w:left w:val="none" w:sz="0" w:space="0" w:color="auto"/>
        <w:bottom w:val="none" w:sz="0" w:space="0" w:color="auto"/>
        <w:right w:val="none" w:sz="0" w:space="0" w:color="auto"/>
      </w:divBdr>
    </w:div>
    <w:div w:id="1441561506">
      <w:bodyDiv w:val="1"/>
      <w:marLeft w:val="0"/>
      <w:marRight w:val="0"/>
      <w:marTop w:val="0"/>
      <w:marBottom w:val="0"/>
      <w:divBdr>
        <w:top w:val="none" w:sz="0" w:space="0" w:color="auto"/>
        <w:left w:val="none" w:sz="0" w:space="0" w:color="auto"/>
        <w:bottom w:val="none" w:sz="0" w:space="0" w:color="auto"/>
        <w:right w:val="none" w:sz="0" w:space="0" w:color="auto"/>
      </w:divBdr>
    </w:div>
    <w:div w:id="1441759231">
      <w:bodyDiv w:val="1"/>
      <w:marLeft w:val="0"/>
      <w:marRight w:val="0"/>
      <w:marTop w:val="0"/>
      <w:marBottom w:val="0"/>
      <w:divBdr>
        <w:top w:val="none" w:sz="0" w:space="0" w:color="auto"/>
        <w:left w:val="none" w:sz="0" w:space="0" w:color="auto"/>
        <w:bottom w:val="none" w:sz="0" w:space="0" w:color="auto"/>
        <w:right w:val="none" w:sz="0" w:space="0" w:color="auto"/>
      </w:divBdr>
    </w:div>
    <w:div w:id="1441874541">
      <w:bodyDiv w:val="1"/>
      <w:marLeft w:val="0"/>
      <w:marRight w:val="0"/>
      <w:marTop w:val="0"/>
      <w:marBottom w:val="0"/>
      <w:divBdr>
        <w:top w:val="none" w:sz="0" w:space="0" w:color="auto"/>
        <w:left w:val="none" w:sz="0" w:space="0" w:color="auto"/>
        <w:bottom w:val="none" w:sz="0" w:space="0" w:color="auto"/>
        <w:right w:val="none" w:sz="0" w:space="0" w:color="auto"/>
      </w:divBdr>
    </w:div>
    <w:div w:id="1442997194">
      <w:bodyDiv w:val="1"/>
      <w:marLeft w:val="0"/>
      <w:marRight w:val="0"/>
      <w:marTop w:val="0"/>
      <w:marBottom w:val="0"/>
      <w:divBdr>
        <w:top w:val="none" w:sz="0" w:space="0" w:color="auto"/>
        <w:left w:val="none" w:sz="0" w:space="0" w:color="auto"/>
        <w:bottom w:val="none" w:sz="0" w:space="0" w:color="auto"/>
        <w:right w:val="none" w:sz="0" w:space="0" w:color="auto"/>
      </w:divBdr>
    </w:div>
    <w:div w:id="1443262435">
      <w:bodyDiv w:val="1"/>
      <w:marLeft w:val="0"/>
      <w:marRight w:val="0"/>
      <w:marTop w:val="0"/>
      <w:marBottom w:val="0"/>
      <w:divBdr>
        <w:top w:val="none" w:sz="0" w:space="0" w:color="auto"/>
        <w:left w:val="none" w:sz="0" w:space="0" w:color="auto"/>
        <w:bottom w:val="none" w:sz="0" w:space="0" w:color="auto"/>
        <w:right w:val="none" w:sz="0" w:space="0" w:color="auto"/>
      </w:divBdr>
    </w:div>
    <w:div w:id="1445735073">
      <w:bodyDiv w:val="1"/>
      <w:marLeft w:val="0"/>
      <w:marRight w:val="0"/>
      <w:marTop w:val="0"/>
      <w:marBottom w:val="0"/>
      <w:divBdr>
        <w:top w:val="none" w:sz="0" w:space="0" w:color="auto"/>
        <w:left w:val="none" w:sz="0" w:space="0" w:color="auto"/>
        <w:bottom w:val="none" w:sz="0" w:space="0" w:color="auto"/>
        <w:right w:val="none" w:sz="0" w:space="0" w:color="auto"/>
      </w:divBdr>
    </w:div>
    <w:div w:id="1446654786">
      <w:bodyDiv w:val="1"/>
      <w:marLeft w:val="0"/>
      <w:marRight w:val="0"/>
      <w:marTop w:val="0"/>
      <w:marBottom w:val="0"/>
      <w:divBdr>
        <w:top w:val="none" w:sz="0" w:space="0" w:color="auto"/>
        <w:left w:val="none" w:sz="0" w:space="0" w:color="auto"/>
        <w:bottom w:val="none" w:sz="0" w:space="0" w:color="auto"/>
        <w:right w:val="none" w:sz="0" w:space="0" w:color="auto"/>
      </w:divBdr>
    </w:div>
    <w:div w:id="1446727467">
      <w:bodyDiv w:val="1"/>
      <w:marLeft w:val="0"/>
      <w:marRight w:val="0"/>
      <w:marTop w:val="0"/>
      <w:marBottom w:val="0"/>
      <w:divBdr>
        <w:top w:val="none" w:sz="0" w:space="0" w:color="auto"/>
        <w:left w:val="none" w:sz="0" w:space="0" w:color="auto"/>
        <w:bottom w:val="none" w:sz="0" w:space="0" w:color="auto"/>
        <w:right w:val="none" w:sz="0" w:space="0" w:color="auto"/>
      </w:divBdr>
    </w:div>
    <w:div w:id="1446995889">
      <w:bodyDiv w:val="1"/>
      <w:marLeft w:val="0"/>
      <w:marRight w:val="0"/>
      <w:marTop w:val="0"/>
      <w:marBottom w:val="0"/>
      <w:divBdr>
        <w:top w:val="none" w:sz="0" w:space="0" w:color="auto"/>
        <w:left w:val="none" w:sz="0" w:space="0" w:color="auto"/>
        <w:bottom w:val="none" w:sz="0" w:space="0" w:color="auto"/>
        <w:right w:val="none" w:sz="0" w:space="0" w:color="auto"/>
      </w:divBdr>
    </w:div>
    <w:div w:id="1447312760">
      <w:bodyDiv w:val="1"/>
      <w:marLeft w:val="0"/>
      <w:marRight w:val="0"/>
      <w:marTop w:val="0"/>
      <w:marBottom w:val="0"/>
      <w:divBdr>
        <w:top w:val="none" w:sz="0" w:space="0" w:color="auto"/>
        <w:left w:val="none" w:sz="0" w:space="0" w:color="auto"/>
        <w:bottom w:val="none" w:sz="0" w:space="0" w:color="auto"/>
        <w:right w:val="none" w:sz="0" w:space="0" w:color="auto"/>
      </w:divBdr>
    </w:div>
    <w:div w:id="1449816304">
      <w:bodyDiv w:val="1"/>
      <w:marLeft w:val="0"/>
      <w:marRight w:val="0"/>
      <w:marTop w:val="0"/>
      <w:marBottom w:val="0"/>
      <w:divBdr>
        <w:top w:val="none" w:sz="0" w:space="0" w:color="auto"/>
        <w:left w:val="none" w:sz="0" w:space="0" w:color="auto"/>
        <w:bottom w:val="none" w:sz="0" w:space="0" w:color="auto"/>
        <w:right w:val="none" w:sz="0" w:space="0" w:color="auto"/>
      </w:divBdr>
    </w:div>
    <w:div w:id="1450782620">
      <w:bodyDiv w:val="1"/>
      <w:marLeft w:val="0"/>
      <w:marRight w:val="0"/>
      <w:marTop w:val="0"/>
      <w:marBottom w:val="0"/>
      <w:divBdr>
        <w:top w:val="none" w:sz="0" w:space="0" w:color="auto"/>
        <w:left w:val="none" w:sz="0" w:space="0" w:color="auto"/>
        <w:bottom w:val="none" w:sz="0" w:space="0" w:color="auto"/>
        <w:right w:val="none" w:sz="0" w:space="0" w:color="auto"/>
      </w:divBdr>
    </w:div>
    <w:div w:id="1452699917">
      <w:bodyDiv w:val="1"/>
      <w:marLeft w:val="0"/>
      <w:marRight w:val="0"/>
      <w:marTop w:val="0"/>
      <w:marBottom w:val="0"/>
      <w:divBdr>
        <w:top w:val="none" w:sz="0" w:space="0" w:color="auto"/>
        <w:left w:val="none" w:sz="0" w:space="0" w:color="auto"/>
        <w:bottom w:val="none" w:sz="0" w:space="0" w:color="auto"/>
        <w:right w:val="none" w:sz="0" w:space="0" w:color="auto"/>
      </w:divBdr>
    </w:div>
    <w:div w:id="1453086874">
      <w:bodyDiv w:val="1"/>
      <w:marLeft w:val="0"/>
      <w:marRight w:val="0"/>
      <w:marTop w:val="0"/>
      <w:marBottom w:val="0"/>
      <w:divBdr>
        <w:top w:val="none" w:sz="0" w:space="0" w:color="auto"/>
        <w:left w:val="none" w:sz="0" w:space="0" w:color="auto"/>
        <w:bottom w:val="none" w:sz="0" w:space="0" w:color="auto"/>
        <w:right w:val="none" w:sz="0" w:space="0" w:color="auto"/>
      </w:divBdr>
    </w:div>
    <w:div w:id="1453210358">
      <w:bodyDiv w:val="1"/>
      <w:marLeft w:val="0"/>
      <w:marRight w:val="0"/>
      <w:marTop w:val="0"/>
      <w:marBottom w:val="0"/>
      <w:divBdr>
        <w:top w:val="none" w:sz="0" w:space="0" w:color="auto"/>
        <w:left w:val="none" w:sz="0" w:space="0" w:color="auto"/>
        <w:bottom w:val="none" w:sz="0" w:space="0" w:color="auto"/>
        <w:right w:val="none" w:sz="0" w:space="0" w:color="auto"/>
      </w:divBdr>
    </w:div>
    <w:div w:id="1456830603">
      <w:bodyDiv w:val="1"/>
      <w:marLeft w:val="0"/>
      <w:marRight w:val="0"/>
      <w:marTop w:val="0"/>
      <w:marBottom w:val="0"/>
      <w:divBdr>
        <w:top w:val="none" w:sz="0" w:space="0" w:color="auto"/>
        <w:left w:val="none" w:sz="0" w:space="0" w:color="auto"/>
        <w:bottom w:val="none" w:sz="0" w:space="0" w:color="auto"/>
        <w:right w:val="none" w:sz="0" w:space="0" w:color="auto"/>
      </w:divBdr>
    </w:div>
    <w:div w:id="1458375451">
      <w:bodyDiv w:val="1"/>
      <w:marLeft w:val="0"/>
      <w:marRight w:val="0"/>
      <w:marTop w:val="0"/>
      <w:marBottom w:val="0"/>
      <w:divBdr>
        <w:top w:val="none" w:sz="0" w:space="0" w:color="auto"/>
        <w:left w:val="none" w:sz="0" w:space="0" w:color="auto"/>
        <w:bottom w:val="none" w:sz="0" w:space="0" w:color="auto"/>
        <w:right w:val="none" w:sz="0" w:space="0" w:color="auto"/>
      </w:divBdr>
    </w:div>
    <w:div w:id="1459178098">
      <w:bodyDiv w:val="1"/>
      <w:marLeft w:val="0"/>
      <w:marRight w:val="0"/>
      <w:marTop w:val="0"/>
      <w:marBottom w:val="0"/>
      <w:divBdr>
        <w:top w:val="none" w:sz="0" w:space="0" w:color="auto"/>
        <w:left w:val="none" w:sz="0" w:space="0" w:color="auto"/>
        <w:bottom w:val="none" w:sz="0" w:space="0" w:color="auto"/>
        <w:right w:val="none" w:sz="0" w:space="0" w:color="auto"/>
      </w:divBdr>
    </w:div>
    <w:div w:id="1459376690">
      <w:bodyDiv w:val="1"/>
      <w:marLeft w:val="0"/>
      <w:marRight w:val="0"/>
      <w:marTop w:val="0"/>
      <w:marBottom w:val="0"/>
      <w:divBdr>
        <w:top w:val="none" w:sz="0" w:space="0" w:color="auto"/>
        <w:left w:val="none" w:sz="0" w:space="0" w:color="auto"/>
        <w:bottom w:val="none" w:sz="0" w:space="0" w:color="auto"/>
        <w:right w:val="none" w:sz="0" w:space="0" w:color="auto"/>
      </w:divBdr>
    </w:div>
    <w:div w:id="1459487880">
      <w:bodyDiv w:val="1"/>
      <w:marLeft w:val="0"/>
      <w:marRight w:val="0"/>
      <w:marTop w:val="0"/>
      <w:marBottom w:val="0"/>
      <w:divBdr>
        <w:top w:val="none" w:sz="0" w:space="0" w:color="auto"/>
        <w:left w:val="none" w:sz="0" w:space="0" w:color="auto"/>
        <w:bottom w:val="none" w:sz="0" w:space="0" w:color="auto"/>
        <w:right w:val="none" w:sz="0" w:space="0" w:color="auto"/>
      </w:divBdr>
    </w:div>
    <w:div w:id="1459572054">
      <w:bodyDiv w:val="1"/>
      <w:marLeft w:val="0"/>
      <w:marRight w:val="0"/>
      <w:marTop w:val="0"/>
      <w:marBottom w:val="0"/>
      <w:divBdr>
        <w:top w:val="none" w:sz="0" w:space="0" w:color="auto"/>
        <w:left w:val="none" w:sz="0" w:space="0" w:color="auto"/>
        <w:bottom w:val="none" w:sz="0" w:space="0" w:color="auto"/>
        <w:right w:val="none" w:sz="0" w:space="0" w:color="auto"/>
      </w:divBdr>
    </w:div>
    <w:div w:id="1460147496">
      <w:bodyDiv w:val="1"/>
      <w:marLeft w:val="0"/>
      <w:marRight w:val="0"/>
      <w:marTop w:val="0"/>
      <w:marBottom w:val="0"/>
      <w:divBdr>
        <w:top w:val="none" w:sz="0" w:space="0" w:color="auto"/>
        <w:left w:val="none" w:sz="0" w:space="0" w:color="auto"/>
        <w:bottom w:val="none" w:sz="0" w:space="0" w:color="auto"/>
        <w:right w:val="none" w:sz="0" w:space="0" w:color="auto"/>
      </w:divBdr>
    </w:div>
    <w:div w:id="1460758914">
      <w:bodyDiv w:val="1"/>
      <w:marLeft w:val="0"/>
      <w:marRight w:val="0"/>
      <w:marTop w:val="0"/>
      <w:marBottom w:val="0"/>
      <w:divBdr>
        <w:top w:val="none" w:sz="0" w:space="0" w:color="auto"/>
        <w:left w:val="none" w:sz="0" w:space="0" w:color="auto"/>
        <w:bottom w:val="none" w:sz="0" w:space="0" w:color="auto"/>
        <w:right w:val="none" w:sz="0" w:space="0" w:color="auto"/>
      </w:divBdr>
    </w:div>
    <w:div w:id="1461071640">
      <w:bodyDiv w:val="1"/>
      <w:marLeft w:val="0"/>
      <w:marRight w:val="0"/>
      <w:marTop w:val="0"/>
      <w:marBottom w:val="0"/>
      <w:divBdr>
        <w:top w:val="none" w:sz="0" w:space="0" w:color="auto"/>
        <w:left w:val="none" w:sz="0" w:space="0" w:color="auto"/>
        <w:bottom w:val="none" w:sz="0" w:space="0" w:color="auto"/>
        <w:right w:val="none" w:sz="0" w:space="0" w:color="auto"/>
      </w:divBdr>
    </w:div>
    <w:div w:id="1461336736">
      <w:bodyDiv w:val="1"/>
      <w:marLeft w:val="0"/>
      <w:marRight w:val="0"/>
      <w:marTop w:val="0"/>
      <w:marBottom w:val="0"/>
      <w:divBdr>
        <w:top w:val="none" w:sz="0" w:space="0" w:color="auto"/>
        <w:left w:val="none" w:sz="0" w:space="0" w:color="auto"/>
        <w:bottom w:val="none" w:sz="0" w:space="0" w:color="auto"/>
        <w:right w:val="none" w:sz="0" w:space="0" w:color="auto"/>
      </w:divBdr>
    </w:div>
    <w:div w:id="1461344057">
      <w:bodyDiv w:val="1"/>
      <w:marLeft w:val="0"/>
      <w:marRight w:val="0"/>
      <w:marTop w:val="0"/>
      <w:marBottom w:val="0"/>
      <w:divBdr>
        <w:top w:val="none" w:sz="0" w:space="0" w:color="auto"/>
        <w:left w:val="none" w:sz="0" w:space="0" w:color="auto"/>
        <w:bottom w:val="none" w:sz="0" w:space="0" w:color="auto"/>
        <w:right w:val="none" w:sz="0" w:space="0" w:color="auto"/>
      </w:divBdr>
    </w:div>
    <w:div w:id="1463114300">
      <w:bodyDiv w:val="1"/>
      <w:marLeft w:val="0"/>
      <w:marRight w:val="0"/>
      <w:marTop w:val="0"/>
      <w:marBottom w:val="0"/>
      <w:divBdr>
        <w:top w:val="none" w:sz="0" w:space="0" w:color="auto"/>
        <w:left w:val="none" w:sz="0" w:space="0" w:color="auto"/>
        <w:bottom w:val="none" w:sz="0" w:space="0" w:color="auto"/>
        <w:right w:val="none" w:sz="0" w:space="0" w:color="auto"/>
      </w:divBdr>
    </w:div>
    <w:div w:id="1463616910">
      <w:bodyDiv w:val="1"/>
      <w:marLeft w:val="0"/>
      <w:marRight w:val="0"/>
      <w:marTop w:val="0"/>
      <w:marBottom w:val="0"/>
      <w:divBdr>
        <w:top w:val="none" w:sz="0" w:space="0" w:color="auto"/>
        <w:left w:val="none" w:sz="0" w:space="0" w:color="auto"/>
        <w:bottom w:val="none" w:sz="0" w:space="0" w:color="auto"/>
        <w:right w:val="none" w:sz="0" w:space="0" w:color="auto"/>
      </w:divBdr>
    </w:div>
    <w:div w:id="1465083277">
      <w:bodyDiv w:val="1"/>
      <w:marLeft w:val="0"/>
      <w:marRight w:val="0"/>
      <w:marTop w:val="0"/>
      <w:marBottom w:val="0"/>
      <w:divBdr>
        <w:top w:val="none" w:sz="0" w:space="0" w:color="auto"/>
        <w:left w:val="none" w:sz="0" w:space="0" w:color="auto"/>
        <w:bottom w:val="none" w:sz="0" w:space="0" w:color="auto"/>
        <w:right w:val="none" w:sz="0" w:space="0" w:color="auto"/>
      </w:divBdr>
    </w:div>
    <w:div w:id="1465654602">
      <w:bodyDiv w:val="1"/>
      <w:marLeft w:val="0"/>
      <w:marRight w:val="0"/>
      <w:marTop w:val="0"/>
      <w:marBottom w:val="0"/>
      <w:divBdr>
        <w:top w:val="none" w:sz="0" w:space="0" w:color="auto"/>
        <w:left w:val="none" w:sz="0" w:space="0" w:color="auto"/>
        <w:bottom w:val="none" w:sz="0" w:space="0" w:color="auto"/>
        <w:right w:val="none" w:sz="0" w:space="0" w:color="auto"/>
      </w:divBdr>
    </w:div>
    <w:div w:id="1465657620">
      <w:bodyDiv w:val="1"/>
      <w:marLeft w:val="0"/>
      <w:marRight w:val="0"/>
      <w:marTop w:val="0"/>
      <w:marBottom w:val="0"/>
      <w:divBdr>
        <w:top w:val="none" w:sz="0" w:space="0" w:color="auto"/>
        <w:left w:val="none" w:sz="0" w:space="0" w:color="auto"/>
        <w:bottom w:val="none" w:sz="0" w:space="0" w:color="auto"/>
        <w:right w:val="none" w:sz="0" w:space="0" w:color="auto"/>
      </w:divBdr>
    </w:div>
    <w:div w:id="1467352250">
      <w:bodyDiv w:val="1"/>
      <w:marLeft w:val="0"/>
      <w:marRight w:val="0"/>
      <w:marTop w:val="0"/>
      <w:marBottom w:val="0"/>
      <w:divBdr>
        <w:top w:val="none" w:sz="0" w:space="0" w:color="auto"/>
        <w:left w:val="none" w:sz="0" w:space="0" w:color="auto"/>
        <w:bottom w:val="none" w:sz="0" w:space="0" w:color="auto"/>
        <w:right w:val="none" w:sz="0" w:space="0" w:color="auto"/>
      </w:divBdr>
    </w:div>
    <w:div w:id="1467505154">
      <w:bodyDiv w:val="1"/>
      <w:marLeft w:val="0"/>
      <w:marRight w:val="0"/>
      <w:marTop w:val="0"/>
      <w:marBottom w:val="0"/>
      <w:divBdr>
        <w:top w:val="none" w:sz="0" w:space="0" w:color="auto"/>
        <w:left w:val="none" w:sz="0" w:space="0" w:color="auto"/>
        <w:bottom w:val="none" w:sz="0" w:space="0" w:color="auto"/>
        <w:right w:val="none" w:sz="0" w:space="0" w:color="auto"/>
      </w:divBdr>
    </w:div>
    <w:div w:id="1468232512">
      <w:bodyDiv w:val="1"/>
      <w:marLeft w:val="0"/>
      <w:marRight w:val="0"/>
      <w:marTop w:val="0"/>
      <w:marBottom w:val="0"/>
      <w:divBdr>
        <w:top w:val="none" w:sz="0" w:space="0" w:color="auto"/>
        <w:left w:val="none" w:sz="0" w:space="0" w:color="auto"/>
        <w:bottom w:val="none" w:sz="0" w:space="0" w:color="auto"/>
        <w:right w:val="none" w:sz="0" w:space="0" w:color="auto"/>
      </w:divBdr>
    </w:div>
    <w:div w:id="1468816508">
      <w:bodyDiv w:val="1"/>
      <w:marLeft w:val="0"/>
      <w:marRight w:val="0"/>
      <w:marTop w:val="0"/>
      <w:marBottom w:val="0"/>
      <w:divBdr>
        <w:top w:val="none" w:sz="0" w:space="0" w:color="auto"/>
        <w:left w:val="none" w:sz="0" w:space="0" w:color="auto"/>
        <w:bottom w:val="none" w:sz="0" w:space="0" w:color="auto"/>
        <w:right w:val="none" w:sz="0" w:space="0" w:color="auto"/>
      </w:divBdr>
    </w:div>
    <w:div w:id="1468933426">
      <w:bodyDiv w:val="1"/>
      <w:marLeft w:val="0"/>
      <w:marRight w:val="0"/>
      <w:marTop w:val="0"/>
      <w:marBottom w:val="0"/>
      <w:divBdr>
        <w:top w:val="none" w:sz="0" w:space="0" w:color="auto"/>
        <w:left w:val="none" w:sz="0" w:space="0" w:color="auto"/>
        <w:bottom w:val="none" w:sz="0" w:space="0" w:color="auto"/>
        <w:right w:val="none" w:sz="0" w:space="0" w:color="auto"/>
      </w:divBdr>
    </w:div>
    <w:div w:id="1470249393">
      <w:bodyDiv w:val="1"/>
      <w:marLeft w:val="0"/>
      <w:marRight w:val="0"/>
      <w:marTop w:val="0"/>
      <w:marBottom w:val="0"/>
      <w:divBdr>
        <w:top w:val="none" w:sz="0" w:space="0" w:color="auto"/>
        <w:left w:val="none" w:sz="0" w:space="0" w:color="auto"/>
        <w:bottom w:val="none" w:sz="0" w:space="0" w:color="auto"/>
        <w:right w:val="none" w:sz="0" w:space="0" w:color="auto"/>
      </w:divBdr>
    </w:div>
    <w:div w:id="1470322915">
      <w:bodyDiv w:val="1"/>
      <w:marLeft w:val="0"/>
      <w:marRight w:val="0"/>
      <w:marTop w:val="0"/>
      <w:marBottom w:val="0"/>
      <w:divBdr>
        <w:top w:val="none" w:sz="0" w:space="0" w:color="auto"/>
        <w:left w:val="none" w:sz="0" w:space="0" w:color="auto"/>
        <w:bottom w:val="none" w:sz="0" w:space="0" w:color="auto"/>
        <w:right w:val="none" w:sz="0" w:space="0" w:color="auto"/>
      </w:divBdr>
    </w:div>
    <w:div w:id="1472819452">
      <w:bodyDiv w:val="1"/>
      <w:marLeft w:val="0"/>
      <w:marRight w:val="0"/>
      <w:marTop w:val="0"/>
      <w:marBottom w:val="0"/>
      <w:divBdr>
        <w:top w:val="none" w:sz="0" w:space="0" w:color="auto"/>
        <w:left w:val="none" w:sz="0" w:space="0" w:color="auto"/>
        <w:bottom w:val="none" w:sz="0" w:space="0" w:color="auto"/>
        <w:right w:val="none" w:sz="0" w:space="0" w:color="auto"/>
      </w:divBdr>
    </w:div>
    <w:div w:id="1473716057">
      <w:bodyDiv w:val="1"/>
      <w:marLeft w:val="0"/>
      <w:marRight w:val="0"/>
      <w:marTop w:val="0"/>
      <w:marBottom w:val="0"/>
      <w:divBdr>
        <w:top w:val="none" w:sz="0" w:space="0" w:color="auto"/>
        <w:left w:val="none" w:sz="0" w:space="0" w:color="auto"/>
        <w:bottom w:val="none" w:sz="0" w:space="0" w:color="auto"/>
        <w:right w:val="none" w:sz="0" w:space="0" w:color="auto"/>
      </w:divBdr>
    </w:div>
    <w:div w:id="1475829104">
      <w:bodyDiv w:val="1"/>
      <w:marLeft w:val="0"/>
      <w:marRight w:val="0"/>
      <w:marTop w:val="0"/>
      <w:marBottom w:val="0"/>
      <w:divBdr>
        <w:top w:val="none" w:sz="0" w:space="0" w:color="auto"/>
        <w:left w:val="none" w:sz="0" w:space="0" w:color="auto"/>
        <w:bottom w:val="none" w:sz="0" w:space="0" w:color="auto"/>
        <w:right w:val="none" w:sz="0" w:space="0" w:color="auto"/>
      </w:divBdr>
    </w:div>
    <w:div w:id="1476334132">
      <w:bodyDiv w:val="1"/>
      <w:marLeft w:val="0"/>
      <w:marRight w:val="0"/>
      <w:marTop w:val="0"/>
      <w:marBottom w:val="0"/>
      <w:divBdr>
        <w:top w:val="none" w:sz="0" w:space="0" w:color="auto"/>
        <w:left w:val="none" w:sz="0" w:space="0" w:color="auto"/>
        <w:bottom w:val="none" w:sz="0" w:space="0" w:color="auto"/>
        <w:right w:val="none" w:sz="0" w:space="0" w:color="auto"/>
      </w:divBdr>
    </w:div>
    <w:div w:id="1476724868">
      <w:bodyDiv w:val="1"/>
      <w:marLeft w:val="0"/>
      <w:marRight w:val="0"/>
      <w:marTop w:val="0"/>
      <w:marBottom w:val="0"/>
      <w:divBdr>
        <w:top w:val="none" w:sz="0" w:space="0" w:color="auto"/>
        <w:left w:val="none" w:sz="0" w:space="0" w:color="auto"/>
        <w:bottom w:val="none" w:sz="0" w:space="0" w:color="auto"/>
        <w:right w:val="none" w:sz="0" w:space="0" w:color="auto"/>
      </w:divBdr>
    </w:div>
    <w:div w:id="1479103891">
      <w:bodyDiv w:val="1"/>
      <w:marLeft w:val="0"/>
      <w:marRight w:val="0"/>
      <w:marTop w:val="0"/>
      <w:marBottom w:val="0"/>
      <w:divBdr>
        <w:top w:val="none" w:sz="0" w:space="0" w:color="auto"/>
        <w:left w:val="none" w:sz="0" w:space="0" w:color="auto"/>
        <w:bottom w:val="none" w:sz="0" w:space="0" w:color="auto"/>
        <w:right w:val="none" w:sz="0" w:space="0" w:color="auto"/>
      </w:divBdr>
    </w:div>
    <w:div w:id="1480072586">
      <w:bodyDiv w:val="1"/>
      <w:marLeft w:val="0"/>
      <w:marRight w:val="0"/>
      <w:marTop w:val="0"/>
      <w:marBottom w:val="0"/>
      <w:divBdr>
        <w:top w:val="none" w:sz="0" w:space="0" w:color="auto"/>
        <w:left w:val="none" w:sz="0" w:space="0" w:color="auto"/>
        <w:bottom w:val="none" w:sz="0" w:space="0" w:color="auto"/>
        <w:right w:val="none" w:sz="0" w:space="0" w:color="auto"/>
      </w:divBdr>
    </w:div>
    <w:div w:id="1480733795">
      <w:bodyDiv w:val="1"/>
      <w:marLeft w:val="0"/>
      <w:marRight w:val="0"/>
      <w:marTop w:val="0"/>
      <w:marBottom w:val="0"/>
      <w:divBdr>
        <w:top w:val="none" w:sz="0" w:space="0" w:color="auto"/>
        <w:left w:val="none" w:sz="0" w:space="0" w:color="auto"/>
        <w:bottom w:val="none" w:sz="0" w:space="0" w:color="auto"/>
        <w:right w:val="none" w:sz="0" w:space="0" w:color="auto"/>
      </w:divBdr>
    </w:div>
    <w:div w:id="1480876567">
      <w:bodyDiv w:val="1"/>
      <w:marLeft w:val="0"/>
      <w:marRight w:val="0"/>
      <w:marTop w:val="0"/>
      <w:marBottom w:val="0"/>
      <w:divBdr>
        <w:top w:val="none" w:sz="0" w:space="0" w:color="auto"/>
        <w:left w:val="none" w:sz="0" w:space="0" w:color="auto"/>
        <w:bottom w:val="none" w:sz="0" w:space="0" w:color="auto"/>
        <w:right w:val="none" w:sz="0" w:space="0" w:color="auto"/>
      </w:divBdr>
    </w:div>
    <w:div w:id="1480884004">
      <w:bodyDiv w:val="1"/>
      <w:marLeft w:val="0"/>
      <w:marRight w:val="0"/>
      <w:marTop w:val="0"/>
      <w:marBottom w:val="0"/>
      <w:divBdr>
        <w:top w:val="none" w:sz="0" w:space="0" w:color="auto"/>
        <w:left w:val="none" w:sz="0" w:space="0" w:color="auto"/>
        <w:bottom w:val="none" w:sz="0" w:space="0" w:color="auto"/>
        <w:right w:val="none" w:sz="0" w:space="0" w:color="auto"/>
      </w:divBdr>
    </w:div>
    <w:div w:id="1482576549">
      <w:bodyDiv w:val="1"/>
      <w:marLeft w:val="0"/>
      <w:marRight w:val="0"/>
      <w:marTop w:val="0"/>
      <w:marBottom w:val="0"/>
      <w:divBdr>
        <w:top w:val="none" w:sz="0" w:space="0" w:color="auto"/>
        <w:left w:val="none" w:sz="0" w:space="0" w:color="auto"/>
        <w:bottom w:val="none" w:sz="0" w:space="0" w:color="auto"/>
        <w:right w:val="none" w:sz="0" w:space="0" w:color="auto"/>
      </w:divBdr>
    </w:div>
    <w:div w:id="1484154346">
      <w:bodyDiv w:val="1"/>
      <w:marLeft w:val="0"/>
      <w:marRight w:val="0"/>
      <w:marTop w:val="0"/>
      <w:marBottom w:val="0"/>
      <w:divBdr>
        <w:top w:val="none" w:sz="0" w:space="0" w:color="auto"/>
        <w:left w:val="none" w:sz="0" w:space="0" w:color="auto"/>
        <w:bottom w:val="none" w:sz="0" w:space="0" w:color="auto"/>
        <w:right w:val="none" w:sz="0" w:space="0" w:color="auto"/>
      </w:divBdr>
    </w:div>
    <w:div w:id="1485465142">
      <w:bodyDiv w:val="1"/>
      <w:marLeft w:val="0"/>
      <w:marRight w:val="0"/>
      <w:marTop w:val="0"/>
      <w:marBottom w:val="0"/>
      <w:divBdr>
        <w:top w:val="none" w:sz="0" w:space="0" w:color="auto"/>
        <w:left w:val="none" w:sz="0" w:space="0" w:color="auto"/>
        <w:bottom w:val="none" w:sz="0" w:space="0" w:color="auto"/>
        <w:right w:val="none" w:sz="0" w:space="0" w:color="auto"/>
      </w:divBdr>
    </w:div>
    <w:div w:id="1485656960">
      <w:bodyDiv w:val="1"/>
      <w:marLeft w:val="0"/>
      <w:marRight w:val="0"/>
      <w:marTop w:val="0"/>
      <w:marBottom w:val="0"/>
      <w:divBdr>
        <w:top w:val="none" w:sz="0" w:space="0" w:color="auto"/>
        <w:left w:val="none" w:sz="0" w:space="0" w:color="auto"/>
        <w:bottom w:val="none" w:sz="0" w:space="0" w:color="auto"/>
        <w:right w:val="none" w:sz="0" w:space="0" w:color="auto"/>
      </w:divBdr>
    </w:div>
    <w:div w:id="1487093453">
      <w:bodyDiv w:val="1"/>
      <w:marLeft w:val="0"/>
      <w:marRight w:val="0"/>
      <w:marTop w:val="0"/>
      <w:marBottom w:val="0"/>
      <w:divBdr>
        <w:top w:val="none" w:sz="0" w:space="0" w:color="auto"/>
        <w:left w:val="none" w:sz="0" w:space="0" w:color="auto"/>
        <w:bottom w:val="none" w:sz="0" w:space="0" w:color="auto"/>
        <w:right w:val="none" w:sz="0" w:space="0" w:color="auto"/>
      </w:divBdr>
    </w:div>
    <w:div w:id="1488669996">
      <w:bodyDiv w:val="1"/>
      <w:marLeft w:val="0"/>
      <w:marRight w:val="0"/>
      <w:marTop w:val="0"/>
      <w:marBottom w:val="0"/>
      <w:divBdr>
        <w:top w:val="none" w:sz="0" w:space="0" w:color="auto"/>
        <w:left w:val="none" w:sz="0" w:space="0" w:color="auto"/>
        <w:bottom w:val="none" w:sz="0" w:space="0" w:color="auto"/>
        <w:right w:val="none" w:sz="0" w:space="0" w:color="auto"/>
      </w:divBdr>
    </w:div>
    <w:div w:id="1493333145">
      <w:bodyDiv w:val="1"/>
      <w:marLeft w:val="0"/>
      <w:marRight w:val="0"/>
      <w:marTop w:val="0"/>
      <w:marBottom w:val="0"/>
      <w:divBdr>
        <w:top w:val="none" w:sz="0" w:space="0" w:color="auto"/>
        <w:left w:val="none" w:sz="0" w:space="0" w:color="auto"/>
        <w:bottom w:val="none" w:sz="0" w:space="0" w:color="auto"/>
        <w:right w:val="none" w:sz="0" w:space="0" w:color="auto"/>
      </w:divBdr>
    </w:div>
    <w:div w:id="1494222245">
      <w:bodyDiv w:val="1"/>
      <w:marLeft w:val="0"/>
      <w:marRight w:val="0"/>
      <w:marTop w:val="0"/>
      <w:marBottom w:val="0"/>
      <w:divBdr>
        <w:top w:val="none" w:sz="0" w:space="0" w:color="auto"/>
        <w:left w:val="none" w:sz="0" w:space="0" w:color="auto"/>
        <w:bottom w:val="none" w:sz="0" w:space="0" w:color="auto"/>
        <w:right w:val="none" w:sz="0" w:space="0" w:color="auto"/>
      </w:divBdr>
    </w:div>
    <w:div w:id="1496605393">
      <w:bodyDiv w:val="1"/>
      <w:marLeft w:val="0"/>
      <w:marRight w:val="0"/>
      <w:marTop w:val="0"/>
      <w:marBottom w:val="0"/>
      <w:divBdr>
        <w:top w:val="none" w:sz="0" w:space="0" w:color="auto"/>
        <w:left w:val="none" w:sz="0" w:space="0" w:color="auto"/>
        <w:bottom w:val="none" w:sz="0" w:space="0" w:color="auto"/>
        <w:right w:val="none" w:sz="0" w:space="0" w:color="auto"/>
      </w:divBdr>
    </w:div>
    <w:div w:id="1497383419">
      <w:bodyDiv w:val="1"/>
      <w:marLeft w:val="0"/>
      <w:marRight w:val="0"/>
      <w:marTop w:val="0"/>
      <w:marBottom w:val="0"/>
      <w:divBdr>
        <w:top w:val="none" w:sz="0" w:space="0" w:color="auto"/>
        <w:left w:val="none" w:sz="0" w:space="0" w:color="auto"/>
        <w:bottom w:val="none" w:sz="0" w:space="0" w:color="auto"/>
        <w:right w:val="none" w:sz="0" w:space="0" w:color="auto"/>
      </w:divBdr>
    </w:div>
    <w:div w:id="1498882334">
      <w:bodyDiv w:val="1"/>
      <w:marLeft w:val="0"/>
      <w:marRight w:val="0"/>
      <w:marTop w:val="0"/>
      <w:marBottom w:val="0"/>
      <w:divBdr>
        <w:top w:val="none" w:sz="0" w:space="0" w:color="auto"/>
        <w:left w:val="none" w:sz="0" w:space="0" w:color="auto"/>
        <w:bottom w:val="none" w:sz="0" w:space="0" w:color="auto"/>
        <w:right w:val="none" w:sz="0" w:space="0" w:color="auto"/>
      </w:divBdr>
    </w:div>
    <w:div w:id="1500776876">
      <w:bodyDiv w:val="1"/>
      <w:marLeft w:val="0"/>
      <w:marRight w:val="0"/>
      <w:marTop w:val="0"/>
      <w:marBottom w:val="0"/>
      <w:divBdr>
        <w:top w:val="none" w:sz="0" w:space="0" w:color="auto"/>
        <w:left w:val="none" w:sz="0" w:space="0" w:color="auto"/>
        <w:bottom w:val="none" w:sz="0" w:space="0" w:color="auto"/>
        <w:right w:val="none" w:sz="0" w:space="0" w:color="auto"/>
      </w:divBdr>
    </w:div>
    <w:div w:id="1500845592">
      <w:bodyDiv w:val="1"/>
      <w:marLeft w:val="0"/>
      <w:marRight w:val="0"/>
      <w:marTop w:val="0"/>
      <w:marBottom w:val="0"/>
      <w:divBdr>
        <w:top w:val="none" w:sz="0" w:space="0" w:color="auto"/>
        <w:left w:val="none" w:sz="0" w:space="0" w:color="auto"/>
        <w:bottom w:val="none" w:sz="0" w:space="0" w:color="auto"/>
        <w:right w:val="none" w:sz="0" w:space="0" w:color="auto"/>
      </w:divBdr>
    </w:div>
    <w:div w:id="1501584388">
      <w:bodyDiv w:val="1"/>
      <w:marLeft w:val="0"/>
      <w:marRight w:val="0"/>
      <w:marTop w:val="0"/>
      <w:marBottom w:val="0"/>
      <w:divBdr>
        <w:top w:val="none" w:sz="0" w:space="0" w:color="auto"/>
        <w:left w:val="none" w:sz="0" w:space="0" w:color="auto"/>
        <w:bottom w:val="none" w:sz="0" w:space="0" w:color="auto"/>
        <w:right w:val="none" w:sz="0" w:space="0" w:color="auto"/>
      </w:divBdr>
    </w:div>
    <w:div w:id="1502424298">
      <w:bodyDiv w:val="1"/>
      <w:marLeft w:val="0"/>
      <w:marRight w:val="0"/>
      <w:marTop w:val="0"/>
      <w:marBottom w:val="0"/>
      <w:divBdr>
        <w:top w:val="none" w:sz="0" w:space="0" w:color="auto"/>
        <w:left w:val="none" w:sz="0" w:space="0" w:color="auto"/>
        <w:bottom w:val="none" w:sz="0" w:space="0" w:color="auto"/>
        <w:right w:val="none" w:sz="0" w:space="0" w:color="auto"/>
      </w:divBdr>
    </w:div>
    <w:div w:id="1502501853">
      <w:bodyDiv w:val="1"/>
      <w:marLeft w:val="0"/>
      <w:marRight w:val="0"/>
      <w:marTop w:val="0"/>
      <w:marBottom w:val="0"/>
      <w:divBdr>
        <w:top w:val="none" w:sz="0" w:space="0" w:color="auto"/>
        <w:left w:val="none" w:sz="0" w:space="0" w:color="auto"/>
        <w:bottom w:val="none" w:sz="0" w:space="0" w:color="auto"/>
        <w:right w:val="none" w:sz="0" w:space="0" w:color="auto"/>
      </w:divBdr>
    </w:div>
    <w:div w:id="1502505039">
      <w:bodyDiv w:val="1"/>
      <w:marLeft w:val="0"/>
      <w:marRight w:val="0"/>
      <w:marTop w:val="0"/>
      <w:marBottom w:val="0"/>
      <w:divBdr>
        <w:top w:val="none" w:sz="0" w:space="0" w:color="auto"/>
        <w:left w:val="none" w:sz="0" w:space="0" w:color="auto"/>
        <w:bottom w:val="none" w:sz="0" w:space="0" w:color="auto"/>
        <w:right w:val="none" w:sz="0" w:space="0" w:color="auto"/>
      </w:divBdr>
    </w:div>
    <w:div w:id="1502625329">
      <w:bodyDiv w:val="1"/>
      <w:marLeft w:val="0"/>
      <w:marRight w:val="0"/>
      <w:marTop w:val="0"/>
      <w:marBottom w:val="0"/>
      <w:divBdr>
        <w:top w:val="none" w:sz="0" w:space="0" w:color="auto"/>
        <w:left w:val="none" w:sz="0" w:space="0" w:color="auto"/>
        <w:bottom w:val="none" w:sz="0" w:space="0" w:color="auto"/>
        <w:right w:val="none" w:sz="0" w:space="0" w:color="auto"/>
      </w:divBdr>
    </w:div>
    <w:div w:id="1502963488">
      <w:bodyDiv w:val="1"/>
      <w:marLeft w:val="0"/>
      <w:marRight w:val="0"/>
      <w:marTop w:val="0"/>
      <w:marBottom w:val="0"/>
      <w:divBdr>
        <w:top w:val="none" w:sz="0" w:space="0" w:color="auto"/>
        <w:left w:val="none" w:sz="0" w:space="0" w:color="auto"/>
        <w:bottom w:val="none" w:sz="0" w:space="0" w:color="auto"/>
        <w:right w:val="none" w:sz="0" w:space="0" w:color="auto"/>
      </w:divBdr>
    </w:div>
    <w:div w:id="1503081931">
      <w:bodyDiv w:val="1"/>
      <w:marLeft w:val="0"/>
      <w:marRight w:val="0"/>
      <w:marTop w:val="0"/>
      <w:marBottom w:val="0"/>
      <w:divBdr>
        <w:top w:val="none" w:sz="0" w:space="0" w:color="auto"/>
        <w:left w:val="none" w:sz="0" w:space="0" w:color="auto"/>
        <w:bottom w:val="none" w:sz="0" w:space="0" w:color="auto"/>
        <w:right w:val="none" w:sz="0" w:space="0" w:color="auto"/>
      </w:divBdr>
    </w:div>
    <w:div w:id="1503397914">
      <w:bodyDiv w:val="1"/>
      <w:marLeft w:val="0"/>
      <w:marRight w:val="0"/>
      <w:marTop w:val="0"/>
      <w:marBottom w:val="0"/>
      <w:divBdr>
        <w:top w:val="none" w:sz="0" w:space="0" w:color="auto"/>
        <w:left w:val="none" w:sz="0" w:space="0" w:color="auto"/>
        <w:bottom w:val="none" w:sz="0" w:space="0" w:color="auto"/>
        <w:right w:val="none" w:sz="0" w:space="0" w:color="auto"/>
      </w:divBdr>
    </w:div>
    <w:div w:id="1503854673">
      <w:bodyDiv w:val="1"/>
      <w:marLeft w:val="0"/>
      <w:marRight w:val="0"/>
      <w:marTop w:val="0"/>
      <w:marBottom w:val="0"/>
      <w:divBdr>
        <w:top w:val="none" w:sz="0" w:space="0" w:color="auto"/>
        <w:left w:val="none" w:sz="0" w:space="0" w:color="auto"/>
        <w:bottom w:val="none" w:sz="0" w:space="0" w:color="auto"/>
        <w:right w:val="none" w:sz="0" w:space="0" w:color="auto"/>
      </w:divBdr>
    </w:div>
    <w:div w:id="1504663462">
      <w:bodyDiv w:val="1"/>
      <w:marLeft w:val="0"/>
      <w:marRight w:val="0"/>
      <w:marTop w:val="0"/>
      <w:marBottom w:val="0"/>
      <w:divBdr>
        <w:top w:val="none" w:sz="0" w:space="0" w:color="auto"/>
        <w:left w:val="none" w:sz="0" w:space="0" w:color="auto"/>
        <w:bottom w:val="none" w:sz="0" w:space="0" w:color="auto"/>
        <w:right w:val="none" w:sz="0" w:space="0" w:color="auto"/>
      </w:divBdr>
    </w:div>
    <w:div w:id="1506359647">
      <w:bodyDiv w:val="1"/>
      <w:marLeft w:val="0"/>
      <w:marRight w:val="0"/>
      <w:marTop w:val="0"/>
      <w:marBottom w:val="0"/>
      <w:divBdr>
        <w:top w:val="none" w:sz="0" w:space="0" w:color="auto"/>
        <w:left w:val="none" w:sz="0" w:space="0" w:color="auto"/>
        <w:bottom w:val="none" w:sz="0" w:space="0" w:color="auto"/>
        <w:right w:val="none" w:sz="0" w:space="0" w:color="auto"/>
      </w:divBdr>
    </w:div>
    <w:div w:id="1507020790">
      <w:bodyDiv w:val="1"/>
      <w:marLeft w:val="0"/>
      <w:marRight w:val="0"/>
      <w:marTop w:val="0"/>
      <w:marBottom w:val="0"/>
      <w:divBdr>
        <w:top w:val="none" w:sz="0" w:space="0" w:color="auto"/>
        <w:left w:val="none" w:sz="0" w:space="0" w:color="auto"/>
        <w:bottom w:val="none" w:sz="0" w:space="0" w:color="auto"/>
        <w:right w:val="none" w:sz="0" w:space="0" w:color="auto"/>
      </w:divBdr>
    </w:div>
    <w:div w:id="1507286017">
      <w:bodyDiv w:val="1"/>
      <w:marLeft w:val="0"/>
      <w:marRight w:val="0"/>
      <w:marTop w:val="0"/>
      <w:marBottom w:val="0"/>
      <w:divBdr>
        <w:top w:val="none" w:sz="0" w:space="0" w:color="auto"/>
        <w:left w:val="none" w:sz="0" w:space="0" w:color="auto"/>
        <w:bottom w:val="none" w:sz="0" w:space="0" w:color="auto"/>
        <w:right w:val="none" w:sz="0" w:space="0" w:color="auto"/>
      </w:divBdr>
    </w:div>
    <w:div w:id="1507549424">
      <w:bodyDiv w:val="1"/>
      <w:marLeft w:val="0"/>
      <w:marRight w:val="0"/>
      <w:marTop w:val="0"/>
      <w:marBottom w:val="0"/>
      <w:divBdr>
        <w:top w:val="none" w:sz="0" w:space="0" w:color="auto"/>
        <w:left w:val="none" w:sz="0" w:space="0" w:color="auto"/>
        <w:bottom w:val="none" w:sz="0" w:space="0" w:color="auto"/>
        <w:right w:val="none" w:sz="0" w:space="0" w:color="auto"/>
      </w:divBdr>
    </w:div>
    <w:div w:id="1509248549">
      <w:bodyDiv w:val="1"/>
      <w:marLeft w:val="0"/>
      <w:marRight w:val="0"/>
      <w:marTop w:val="0"/>
      <w:marBottom w:val="0"/>
      <w:divBdr>
        <w:top w:val="none" w:sz="0" w:space="0" w:color="auto"/>
        <w:left w:val="none" w:sz="0" w:space="0" w:color="auto"/>
        <w:bottom w:val="none" w:sz="0" w:space="0" w:color="auto"/>
        <w:right w:val="none" w:sz="0" w:space="0" w:color="auto"/>
      </w:divBdr>
    </w:div>
    <w:div w:id="1509363637">
      <w:bodyDiv w:val="1"/>
      <w:marLeft w:val="0"/>
      <w:marRight w:val="0"/>
      <w:marTop w:val="0"/>
      <w:marBottom w:val="0"/>
      <w:divBdr>
        <w:top w:val="none" w:sz="0" w:space="0" w:color="auto"/>
        <w:left w:val="none" w:sz="0" w:space="0" w:color="auto"/>
        <w:bottom w:val="none" w:sz="0" w:space="0" w:color="auto"/>
        <w:right w:val="none" w:sz="0" w:space="0" w:color="auto"/>
      </w:divBdr>
    </w:div>
    <w:div w:id="1510946423">
      <w:bodyDiv w:val="1"/>
      <w:marLeft w:val="0"/>
      <w:marRight w:val="0"/>
      <w:marTop w:val="0"/>
      <w:marBottom w:val="0"/>
      <w:divBdr>
        <w:top w:val="none" w:sz="0" w:space="0" w:color="auto"/>
        <w:left w:val="none" w:sz="0" w:space="0" w:color="auto"/>
        <w:bottom w:val="none" w:sz="0" w:space="0" w:color="auto"/>
        <w:right w:val="none" w:sz="0" w:space="0" w:color="auto"/>
      </w:divBdr>
    </w:div>
    <w:div w:id="1511094765">
      <w:bodyDiv w:val="1"/>
      <w:marLeft w:val="0"/>
      <w:marRight w:val="0"/>
      <w:marTop w:val="0"/>
      <w:marBottom w:val="0"/>
      <w:divBdr>
        <w:top w:val="none" w:sz="0" w:space="0" w:color="auto"/>
        <w:left w:val="none" w:sz="0" w:space="0" w:color="auto"/>
        <w:bottom w:val="none" w:sz="0" w:space="0" w:color="auto"/>
        <w:right w:val="none" w:sz="0" w:space="0" w:color="auto"/>
      </w:divBdr>
    </w:div>
    <w:div w:id="1512796068">
      <w:bodyDiv w:val="1"/>
      <w:marLeft w:val="0"/>
      <w:marRight w:val="0"/>
      <w:marTop w:val="0"/>
      <w:marBottom w:val="0"/>
      <w:divBdr>
        <w:top w:val="none" w:sz="0" w:space="0" w:color="auto"/>
        <w:left w:val="none" w:sz="0" w:space="0" w:color="auto"/>
        <w:bottom w:val="none" w:sz="0" w:space="0" w:color="auto"/>
        <w:right w:val="none" w:sz="0" w:space="0" w:color="auto"/>
      </w:divBdr>
    </w:div>
    <w:div w:id="1512840822">
      <w:bodyDiv w:val="1"/>
      <w:marLeft w:val="0"/>
      <w:marRight w:val="0"/>
      <w:marTop w:val="0"/>
      <w:marBottom w:val="0"/>
      <w:divBdr>
        <w:top w:val="none" w:sz="0" w:space="0" w:color="auto"/>
        <w:left w:val="none" w:sz="0" w:space="0" w:color="auto"/>
        <w:bottom w:val="none" w:sz="0" w:space="0" w:color="auto"/>
        <w:right w:val="none" w:sz="0" w:space="0" w:color="auto"/>
      </w:divBdr>
    </w:div>
    <w:div w:id="1513909705">
      <w:bodyDiv w:val="1"/>
      <w:marLeft w:val="0"/>
      <w:marRight w:val="0"/>
      <w:marTop w:val="0"/>
      <w:marBottom w:val="0"/>
      <w:divBdr>
        <w:top w:val="none" w:sz="0" w:space="0" w:color="auto"/>
        <w:left w:val="none" w:sz="0" w:space="0" w:color="auto"/>
        <w:bottom w:val="none" w:sz="0" w:space="0" w:color="auto"/>
        <w:right w:val="none" w:sz="0" w:space="0" w:color="auto"/>
      </w:divBdr>
    </w:div>
    <w:div w:id="1516261154">
      <w:bodyDiv w:val="1"/>
      <w:marLeft w:val="0"/>
      <w:marRight w:val="0"/>
      <w:marTop w:val="0"/>
      <w:marBottom w:val="0"/>
      <w:divBdr>
        <w:top w:val="none" w:sz="0" w:space="0" w:color="auto"/>
        <w:left w:val="none" w:sz="0" w:space="0" w:color="auto"/>
        <w:bottom w:val="none" w:sz="0" w:space="0" w:color="auto"/>
        <w:right w:val="none" w:sz="0" w:space="0" w:color="auto"/>
      </w:divBdr>
    </w:div>
    <w:div w:id="1516463161">
      <w:bodyDiv w:val="1"/>
      <w:marLeft w:val="0"/>
      <w:marRight w:val="0"/>
      <w:marTop w:val="0"/>
      <w:marBottom w:val="0"/>
      <w:divBdr>
        <w:top w:val="none" w:sz="0" w:space="0" w:color="auto"/>
        <w:left w:val="none" w:sz="0" w:space="0" w:color="auto"/>
        <w:bottom w:val="none" w:sz="0" w:space="0" w:color="auto"/>
        <w:right w:val="none" w:sz="0" w:space="0" w:color="auto"/>
      </w:divBdr>
    </w:div>
    <w:div w:id="1520587291">
      <w:bodyDiv w:val="1"/>
      <w:marLeft w:val="0"/>
      <w:marRight w:val="0"/>
      <w:marTop w:val="0"/>
      <w:marBottom w:val="0"/>
      <w:divBdr>
        <w:top w:val="none" w:sz="0" w:space="0" w:color="auto"/>
        <w:left w:val="none" w:sz="0" w:space="0" w:color="auto"/>
        <w:bottom w:val="none" w:sz="0" w:space="0" w:color="auto"/>
        <w:right w:val="none" w:sz="0" w:space="0" w:color="auto"/>
      </w:divBdr>
    </w:div>
    <w:div w:id="1524829004">
      <w:bodyDiv w:val="1"/>
      <w:marLeft w:val="0"/>
      <w:marRight w:val="0"/>
      <w:marTop w:val="0"/>
      <w:marBottom w:val="0"/>
      <w:divBdr>
        <w:top w:val="none" w:sz="0" w:space="0" w:color="auto"/>
        <w:left w:val="none" w:sz="0" w:space="0" w:color="auto"/>
        <w:bottom w:val="none" w:sz="0" w:space="0" w:color="auto"/>
        <w:right w:val="none" w:sz="0" w:space="0" w:color="auto"/>
      </w:divBdr>
    </w:div>
    <w:div w:id="1528758698">
      <w:bodyDiv w:val="1"/>
      <w:marLeft w:val="0"/>
      <w:marRight w:val="0"/>
      <w:marTop w:val="0"/>
      <w:marBottom w:val="0"/>
      <w:divBdr>
        <w:top w:val="none" w:sz="0" w:space="0" w:color="auto"/>
        <w:left w:val="none" w:sz="0" w:space="0" w:color="auto"/>
        <w:bottom w:val="none" w:sz="0" w:space="0" w:color="auto"/>
        <w:right w:val="none" w:sz="0" w:space="0" w:color="auto"/>
      </w:divBdr>
    </w:div>
    <w:div w:id="1530266045">
      <w:bodyDiv w:val="1"/>
      <w:marLeft w:val="0"/>
      <w:marRight w:val="0"/>
      <w:marTop w:val="0"/>
      <w:marBottom w:val="0"/>
      <w:divBdr>
        <w:top w:val="none" w:sz="0" w:space="0" w:color="auto"/>
        <w:left w:val="none" w:sz="0" w:space="0" w:color="auto"/>
        <w:bottom w:val="none" w:sz="0" w:space="0" w:color="auto"/>
        <w:right w:val="none" w:sz="0" w:space="0" w:color="auto"/>
      </w:divBdr>
    </w:div>
    <w:div w:id="1534032153">
      <w:bodyDiv w:val="1"/>
      <w:marLeft w:val="0"/>
      <w:marRight w:val="0"/>
      <w:marTop w:val="0"/>
      <w:marBottom w:val="0"/>
      <w:divBdr>
        <w:top w:val="none" w:sz="0" w:space="0" w:color="auto"/>
        <w:left w:val="none" w:sz="0" w:space="0" w:color="auto"/>
        <w:bottom w:val="none" w:sz="0" w:space="0" w:color="auto"/>
        <w:right w:val="none" w:sz="0" w:space="0" w:color="auto"/>
      </w:divBdr>
    </w:div>
    <w:div w:id="1536044669">
      <w:bodyDiv w:val="1"/>
      <w:marLeft w:val="0"/>
      <w:marRight w:val="0"/>
      <w:marTop w:val="0"/>
      <w:marBottom w:val="0"/>
      <w:divBdr>
        <w:top w:val="none" w:sz="0" w:space="0" w:color="auto"/>
        <w:left w:val="none" w:sz="0" w:space="0" w:color="auto"/>
        <w:bottom w:val="none" w:sz="0" w:space="0" w:color="auto"/>
        <w:right w:val="none" w:sz="0" w:space="0" w:color="auto"/>
      </w:divBdr>
    </w:div>
    <w:div w:id="1536499116">
      <w:bodyDiv w:val="1"/>
      <w:marLeft w:val="0"/>
      <w:marRight w:val="0"/>
      <w:marTop w:val="0"/>
      <w:marBottom w:val="0"/>
      <w:divBdr>
        <w:top w:val="none" w:sz="0" w:space="0" w:color="auto"/>
        <w:left w:val="none" w:sz="0" w:space="0" w:color="auto"/>
        <w:bottom w:val="none" w:sz="0" w:space="0" w:color="auto"/>
        <w:right w:val="none" w:sz="0" w:space="0" w:color="auto"/>
      </w:divBdr>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
    <w:div w:id="1539202778">
      <w:bodyDiv w:val="1"/>
      <w:marLeft w:val="0"/>
      <w:marRight w:val="0"/>
      <w:marTop w:val="0"/>
      <w:marBottom w:val="0"/>
      <w:divBdr>
        <w:top w:val="none" w:sz="0" w:space="0" w:color="auto"/>
        <w:left w:val="none" w:sz="0" w:space="0" w:color="auto"/>
        <w:bottom w:val="none" w:sz="0" w:space="0" w:color="auto"/>
        <w:right w:val="none" w:sz="0" w:space="0" w:color="auto"/>
      </w:divBdr>
    </w:div>
    <w:div w:id="1540506495">
      <w:bodyDiv w:val="1"/>
      <w:marLeft w:val="0"/>
      <w:marRight w:val="0"/>
      <w:marTop w:val="0"/>
      <w:marBottom w:val="0"/>
      <w:divBdr>
        <w:top w:val="none" w:sz="0" w:space="0" w:color="auto"/>
        <w:left w:val="none" w:sz="0" w:space="0" w:color="auto"/>
        <w:bottom w:val="none" w:sz="0" w:space="0" w:color="auto"/>
        <w:right w:val="none" w:sz="0" w:space="0" w:color="auto"/>
      </w:divBdr>
    </w:div>
    <w:div w:id="1542597629">
      <w:bodyDiv w:val="1"/>
      <w:marLeft w:val="0"/>
      <w:marRight w:val="0"/>
      <w:marTop w:val="0"/>
      <w:marBottom w:val="0"/>
      <w:divBdr>
        <w:top w:val="none" w:sz="0" w:space="0" w:color="auto"/>
        <w:left w:val="none" w:sz="0" w:space="0" w:color="auto"/>
        <w:bottom w:val="none" w:sz="0" w:space="0" w:color="auto"/>
        <w:right w:val="none" w:sz="0" w:space="0" w:color="auto"/>
      </w:divBdr>
    </w:div>
    <w:div w:id="1543060573">
      <w:bodyDiv w:val="1"/>
      <w:marLeft w:val="0"/>
      <w:marRight w:val="0"/>
      <w:marTop w:val="0"/>
      <w:marBottom w:val="0"/>
      <w:divBdr>
        <w:top w:val="none" w:sz="0" w:space="0" w:color="auto"/>
        <w:left w:val="none" w:sz="0" w:space="0" w:color="auto"/>
        <w:bottom w:val="none" w:sz="0" w:space="0" w:color="auto"/>
        <w:right w:val="none" w:sz="0" w:space="0" w:color="auto"/>
      </w:divBdr>
    </w:div>
    <w:div w:id="1543327715">
      <w:bodyDiv w:val="1"/>
      <w:marLeft w:val="0"/>
      <w:marRight w:val="0"/>
      <w:marTop w:val="0"/>
      <w:marBottom w:val="0"/>
      <w:divBdr>
        <w:top w:val="none" w:sz="0" w:space="0" w:color="auto"/>
        <w:left w:val="none" w:sz="0" w:space="0" w:color="auto"/>
        <w:bottom w:val="none" w:sz="0" w:space="0" w:color="auto"/>
        <w:right w:val="none" w:sz="0" w:space="0" w:color="auto"/>
      </w:divBdr>
    </w:div>
    <w:div w:id="1544247470">
      <w:bodyDiv w:val="1"/>
      <w:marLeft w:val="0"/>
      <w:marRight w:val="0"/>
      <w:marTop w:val="0"/>
      <w:marBottom w:val="0"/>
      <w:divBdr>
        <w:top w:val="none" w:sz="0" w:space="0" w:color="auto"/>
        <w:left w:val="none" w:sz="0" w:space="0" w:color="auto"/>
        <w:bottom w:val="none" w:sz="0" w:space="0" w:color="auto"/>
        <w:right w:val="none" w:sz="0" w:space="0" w:color="auto"/>
      </w:divBdr>
    </w:div>
    <w:div w:id="1547329784">
      <w:bodyDiv w:val="1"/>
      <w:marLeft w:val="0"/>
      <w:marRight w:val="0"/>
      <w:marTop w:val="0"/>
      <w:marBottom w:val="0"/>
      <w:divBdr>
        <w:top w:val="none" w:sz="0" w:space="0" w:color="auto"/>
        <w:left w:val="none" w:sz="0" w:space="0" w:color="auto"/>
        <w:bottom w:val="none" w:sz="0" w:space="0" w:color="auto"/>
        <w:right w:val="none" w:sz="0" w:space="0" w:color="auto"/>
      </w:divBdr>
    </w:div>
    <w:div w:id="1547402377">
      <w:bodyDiv w:val="1"/>
      <w:marLeft w:val="0"/>
      <w:marRight w:val="0"/>
      <w:marTop w:val="0"/>
      <w:marBottom w:val="0"/>
      <w:divBdr>
        <w:top w:val="none" w:sz="0" w:space="0" w:color="auto"/>
        <w:left w:val="none" w:sz="0" w:space="0" w:color="auto"/>
        <w:bottom w:val="none" w:sz="0" w:space="0" w:color="auto"/>
        <w:right w:val="none" w:sz="0" w:space="0" w:color="auto"/>
      </w:divBdr>
    </w:div>
    <w:div w:id="1547646198">
      <w:bodyDiv w:val="1"/>
      <w:marLeft w:val="0"/>
      <w:marRight w:val="0"/>
      <w:marTop w:val="0"/>
      <w:marBottom w:val="0"/>
      <w:divBdr>
        <w:top w:val="none" w:sz="0" w:space="0" w:color="auto"/>
        <w:left w:val="none" w:sz="0" w:space="0" w:color="auto"/>
        <w:bottom w:val="none" w:sz="0" w:space="0" w:color="auto"/>
        <w:right w:val="none" w:sz="0" w:space="0" w:color="auto"/>
      </w:divBdr>
    </w:div>
    <w:div w:id="1547916053">
      <w:bodyDiv w:val="1"/>
      <w:marLeft w:val="0"/>
      <w:marRight w:val="0"/>
      <w:marTop w:val="0"/>
      <w:marBottom w:val="0"/>
      <w:divBdr>
        <w:top w:val="none" w:sz="0" w:space="0" w:color="auto"/>
        <w:left w:val="none" w:sz="0" w:space="0" w:color="auto"/>
        <w:bottom w:val="none" w:sz="0" w:space="0" w:color="auto"/>
        <w:right w:val="none" w:sz="0" w:space="0" w:color="auto"/>
      </w:divBdr>
    </w:div>
    <w:div w:id="1548489299">
      <w:bodyDiv w:val="1"/>
      <w:marLeft w:val="0"/>
      <w:marRight w:val="0"/>
      <w:marTop w:val="0"/>
      <w:marBottom w:val="0"/>
      <w:divBdr>
        <w:top w:val="none" w:sz="0" w:space="0" w:color="auto"/>
        <w:left w:val="none" w:sz="0" w:space="0" w:color="auto"/>
        <w:bottom w:val="none" w:sz="0" w:space="0" w:color="auto"/>
        <w:right w:val="none" w:sz="0" w:space="0" w:color="auto"/>
      </w:divBdr>
    </w:div>
    <w:div w:id="1548757105">
      <w:bodyDiv w:val="1"/>
      <w:marLeft w:val="0"/>
      <w:marRight w:val="0"/>
      <w:marTop w:val="0"/>
      <w:marBottom w:val="0"/>
      <w:divBdr>
        <w:top w:val="none" w:sz="0" w:space="0" w:color="auto"/>
        <w:left w:val="none" w:sz="0" w:space="0" w:color="auto"/>
        <w:bottom w:val="none" w:sz="0" w:space="0" w:color="auto"/>
        <w:right w:val="none" w:sz="0" w:space="0" w:color="auto"/>
      </w:divBdr>
    </w:div>
    <w:div w:id="1549678868">
      <w:bodyDiv w:val="1"/>
      <w:marLeft w:val="0"/>
      <w:marRight w:val="0"/>
      <w:marTop w:val="0"/>
      <w:marBottom w:val="0"/>
      <w:divBdr>
        <w:top w:val="none" w:sz="0" w:space="0" w:color="auto"/>
        <w:left w:val="none" w:sz="0" w:space="0" w:color="auto"/>
        <w:bottom w:val="none" w:sz="0" w:space="0" w:color="auto"/>
        <w:right w:val="none" w:sz="0" w:space="0" w:color="auto"/>
      </w:divBdr>
    </w:div>
    <w:div w:id="1549685865">
      <w:bodyDiv w:val="1"/>
      <w:marLeft w:val="0"/>
      <w:marRight w:val="0"/>
      <w:marTop w:val="0"/>
      <w:marBottom w:val="0"/>
      <w:divBdr>
        <w:top w:val="none" w:sz="0" w:space="0" w:color="auto"/>
        <w:left w:val="none" w:sz="0" w:space="0" w:color="auto"/>
        <w:bottom w:val="none" w:sz="0" w:space="0" w:color="auto"/>
        <w:right w:val="none" w:sz="0" w:space="0" w:color="auto"/>
      </w:divBdr>
    </w:div>
    <w:div w:id="1549947526">
      <w:bodyDiv w:val="1"/>
      <w:marLeft w:val="0"/>
      <w:marRight w:val="0"/>
      <w:marTop w:val="0"/>
      <w:marBottom w:val="0"/>
      <w:divBdr>
        <w:top w:val="none" w:sz="0" w:space="0" w:color="auto"/>
        <w:left w:val="none" w:sz="0" w:space="0" w:color="auto"/>
        <w:bottom w:val="none" w:sz="0" w:space="0" w:color="auto"/>
        <w:right w:val="none" w:sz="0" w:space="0" w:color="auto"/>
      </w:divBdr>
    </w:div>
    <w:div w:id="1550268530">
      <w:bodyDiv w:val="1"/>
      <w:marLeft w:val="0"/>
      <w:marRight w:val="0"/>
      <w:marTop w:val="0"/>
      <w:marBottom w:val="0"/>
      <w:divBdr>
        <w:top w:val="none" w:sz="0" w:space="0" w:color="auto"/>
        <w:left w:val="none" w:sz="0" w:space="0" w:color="auto"/>
        <w:bottom w:val="none" w:sz="0" w:space="0" w:color="auto"/>
        <w:right w:val="none" w:sz="0" w:space="0" w:color="auto"/>
      </w:divBdr>
    </w:div>
    <w:div w:id="1550722057">
      <w:bodyDiv w:val="1"/>
      <w:marLeft w:val="0"/>
      <w:marRight w:val="0"/>
      <w:marTop w:val="0"/>
      <w:marBottom w:val="0"/>
      <w:divBdr>
        <w:top w:val="none" w:sz="0" w:space="0" w:color="auto"/>
        <w:left w:val="none" w:sz="0" w:space="0" w:color="auto"/>
        <w:bottom w:val="none" w:sz="0" w:space="0" w:color="auto"/>
        <w:right w:val="none" w:sz="0" w:space="0" w:color="auto"/>
      </w:divBdr>
    </w:div>
    <w:div w:id="1550846978">
      <w:bodyDiv w:val="1"/>
      <w:marLeft w:val="0"/>
      <w:marRight w:val="0"/>
      <w:marTop w:val="0"/>
      <w:marBottom w:val="0"/>
      <w:divBdr>
        <w:top w:val="none" w:sz="0" w:space="0" w:color="auto"/>
        <w:left w:val="none" w:sz="0" w:space="0" w:color="auto"/>
        <w:bottom w:val="none" w:sz="0" w:space="0" w:color="auto"/>
        <w:right w:val="none" w:sz="0" w:space="0" w:color="auto"/>
      </w:divBdr>
    </w:div>
    <w:div w:id="1550993586">
      <w:bodyDiv w:val="1"/>
      <w:marLeft w:val="0"/>
      <w:marRight w:val="0"/>
      <w:marTop w:val="0"/>
      <w:marBottom w:val="0"/>
      <w:divBdr>
        <w:top w:val="none" w:sz="0" w:space="0" w:color="auto"/>
        <w:left w:val="none" w:sz="0" w:space="0" w:color="auto"/>
        <w:bottom w:val="none" w:sz="0" w:space="0" w:color="auto"/>
        <w:right w:val="none" w:sz="0" w:space="0" w:color="auto"/>
      </w:divBdr>
    </w:div>
    <w:div w:id="1551114175">
      <w:bodyDiv w:val="1"/>
      <w:marLeft w:val="0"/>
      <w:marRight w:val="0"/>
      <w:marTop w:val="0"/>
      <w:marBottom w:val="0"/>
      <w:divBdr>
        <w:top w:val="none" w:sz="0" w:space="0" w:color="auto"/>
        <w:left w:val="none" w:sz="0" w:space="0" w:color="auto"/>
        <w:bottom w:val="none" w:sz="0" w:space="0" w:color="auto"/>
        <w:right w:val="none" w:sz="0" w:space="0" w:color="auto"/>
      </w:divBdr>
    </w:div>
    <w:div w:id="1551963499">
      <w:bodyDiv w:val="1"/>
      <w:marLeft w:val="0"/>
      <w:marRight w:val="0"/>
      <w:marTop w:val="0"/>
      <w:marBottom w:val="0"/>
      <w:divBdr>
        <w:top w:val="none" w:sz="0" w:space="0" w:color="auto"/>
        <w:left w:val="none" w:sz="0" w:space="0" w:color="auto"/>
        <w:bottom w:val="none" w:sz="0" w:space="0" w:color="auto"/>
        <w:right w:val="none" w:sz="0" w:space="0" w:color="auto"/>
      </w:divBdr>
    </w:div>
    <w:div w:id="1553735038">
      <w:bodyDiv w:val="1"/>
      <w:marLeft w:val="0"/>
      <w:marRight w:val="0"/>
      <w:marTop w:val="0"/>
      <w:marBottom w:val="0"/>
      <w:divBdr>
        <w:top w:val="none" w:sz="0" w:space="0" w:color="auto"/>
        <w:left w:val="none" w:sz="0" w:space="0" w:color="auto"/>
        <w:bottom w:val="none" w:sz="0" w:space="0" w:color="auto"/>
        <w:right w:val="none" w:sz="0" w:space="0" w:color="auto"/>
      </w:divBdr>
    </w:div>
    <w:div w:id="1554540414">
      <w:bodyDiv w:val="1"/>
      <w:marLeft w:val="0"/>
      <w:marRight w:val="0"/>
      <w:marTop w:val="0"/>
      <w:marBottom w:val="0"/>
      <w:divBdr>
        <w:top w:val="none" w:sz="0" w:space="0" w:color="auto"/>
        <w:left w:val="none" w:sz="0" w:space="0" w:color="auto"/>
        <w:bottom w:val="none" w:sz="0" w:space="0" w:color="auto"/>
        <w:right w:val="none" w:sz="0" w:space="0" w:color="auto"/>
      </w:divBdr>
    </w:div>
    <w:div w:id="1555968727">
      <w:bodyDiv w:val="1"/>
      <w:marLeft w:val="0"/>
      <w:marRight w:val="0"/>
      <w:marTop w:val="0"/>
      <w:marBottom w:val="0"/>
      <w:divBdr>
        <w:top w:val="none" w:sz="0" w:space="0" w:color="auto"/>
        <w:left w:val="none" w:sz="0" w:space="0" w:color="auto"/>
        <w:bottom w:val="none" w:sz="0" w:space="0" w:color="auto"/>
        <w:right w:val="none" w:sz="0" w:space="0" w:color="auto"/>
      </w:divBdr>
    </w:div>
    <w:div w:id="1557427601">
      <w:bodyDiv w:val="1"/>
      <w:marLeft w:val="0"/>
      <w:marRight w:val="0"/>
      <w:marTop w:val="0"/>
      <w:marBottom w:val="0"/>
      <w:divBdr>
        <w:top w:val="none" w:sz="0" w:space="0" w:color="auto"/>
        <w:left w:val="none" w:sz="0" w:space="0" w:color="auto"/>
        <w:bottom w:val="none" w:sz="0" w:space="0" w:color="auto"/>
        <w:right w:val="none" w:sz="0" w:space="0" w:color="auto"/>
      </w:divBdr>
    </w:div>
    <w:div w:id="1560088058">
      <w:bodyDiv w:val="1"/>
      <w:marLeft w:val="0"/>
      <w:marRight w:val="0"/>
      <w:marTop w:val="0"/>
      <w:marBottom w:val="0"/>
      <w:divBdr>
        <w:top w:val="none" w:sz="0" w:space="0" w:color="auto"/>
        <w:left w:val="none" w:sz="0" w:space="0" w:color="auto"/>
        <w:bottom w:val="none" w:sz="0" w:space="0" w:color="auto"/>
        <w:right w:val="none" w:sz="0" w:space="0" w:color="auto"/>
      </w:divBdr>
    </w:div>
    <w:div w:id="1562015632">
      <w:bodyDiv w:val="1"/>
      <w:marLeft w:val="0"/>
      <w:marRight w:val="0"/>
      <w:marTop w:val="0"/>
      <w:marBottom w:val="0"/>
      <w:divBdr>
        <w:top w:val="none" w:sz="0" w:space="0" w:color="auto"/>
        <w:left w:val="none" w:sz="0" w:space="0" w:color="auto"/>
        <w:bottom w:val="none" w:sz="0" w:space="0" w:color="auto"/>
        <w:right w:val="none" w:sz="0" w:space="0" w:color="auto"/>
      </w:divBdr>
    </w:div>
    <w:div w:id="1562250534">
      <w:bodyDiv w:val="1"/>
      <w:marLeft w:val="0"/>
      <w:marRight w:val="0"/>
      <w:marTop w:val="0"/>
      <w:marBottom w:val="0"/>
      <w:divBdr>
        <w:top w:val="none" w:sz="0" w:space="0" w:color="auto"/>
        <w:left w:val="none" w:sz="0" w:space="0" w:color="auto"/>
        <w:bottom w:val="none" w:sz="0" w:space="0" w:color="auto"/>
        <w:right w:val="none" w:sz="0" w:space="0" w:color="auto"/>
      </w:divBdr>
    </w:div>
    <w:div w:id="1563828082">
      <w:bodyDiv w:val="1"/>
      <w:marLeft w:val="0"/>
      <w:marRight w:val="0"/>
      <w:marTop w:val="0"/>
      <w:marBottom w:val="0"/>
      <w:divBdr>
        <w:top w:val="none" w:sz="0" w:space="0" w:color="auto"/>
        <w:left w:val="none" w:sz="0" w:space="0" w:color="auto"/>
        <w:bottom w:val="none" w:sz="0" w:space="0" w:color="auto"/>
        <w:right w:val="none" w:sz="0" w:space="0" w:color="auto"/>
      </w:divBdr>
    </w:div>
    <w:div w:id="1565293167">
      <w:bodyDiv w:val="1"/>
      <w:marLeft w:val="0"/>
      <w:marRight w:val="0"/>
      <w:marTop w:val="0"/>
      <w:marBottom w:val="0"/>
      <w:divBdr>
        <w:top w:val="none" w:sz="0" w:space="0" w:color="auto"/>
        <w:left w:val="none" w:sz="0" w:space="0" w:color="auto"/>
        <w:bottom w:val="none" w:sz="0" w:space="0" w:color="auto"/>
        <w:right w:val="none" w:sz="0" w:space="0" w:color="auto"/>
      </w:divBdr>
    </w:div>
    <w:div w:id="1566641672">
      <w:bodyDiv w:val="1"/>
      <w:marLeft w:val="0"/>
      <w:marRight w:val="0"/>
      <w:marTop w:val="0"/>
      <w:marBottom w:val="0"/>
      <w:divBdr>
        <w:top w:val="none" w:sz="0" w:space="0" w:color="auto"/>
        <w:left w:val="none" w:sz="0" w:space="0" w:color="auto"/>
        <w:bottom w:val="none" w:sz="0" w:space="0" w:color="auto"/>
        <w:right w:val="none" w:sz="0" w:space="0" w:color="auto"/>
      </w:divBdr>
    </w:div>
    <w:div w:id="1567835164">
      <w:bodyDiv w:val="1"/>
      <w:marLeft w:val="0"/>
      <w:marRight w:val="0"/>
      <w:marTop w:val="0"/>
      <w:marBottom w:val="0"/>
      <w:divBdr>
        <w:top w:val="none" w:sz="0" w:space="0" w:color="auto"/>
        <w:left w:val="none" w:sz="0" w:space="0" w:color="auto"/>
        <w:bottom w:val="none" w:sz="0" w:space="0" w:color="auto"/>
        <w:right w:val="none" w:sz="0" w:space="0" w:color="auto"/>
      </w:divBdr>
    </w:div>
    <w:div w:id="1569799465">
      <w:bodyDiv w:val="1"/>
      <w:marLeft w:val="0"/>
      <w:marRight w:val="0"/>
      <w:marTop w:val="0"/>
      <w:marBottom w:val="0"/>
      <w:divBdr>
        <w:top w:val="none" w:sz="0" w:space="0" w:color="auto"/>
        <w:left w:val="none" w:sz="0" w:space="0" w:color="auto"/>
        <w:bottom w:val="none" w:sz="0" w:space="0" w:color="auto"/>
        <w:right w:val="none" w:sz="0" w:space="0" w:color="auto"/>
      </w:divBdr>
    </w:div>
    <w:div w:id="1571497949">
      <w:bodyDiv w:val="1"/>
      <w:marLeft w:val="0"/>
      <w:marRight w:val="0"/>
      <w:marTop w:val="0"/>
      <w:marBottom w:val="0"/>
      <w:divBdr>
        <w:top w:val="none" w:sz="0" w:space="0" w:color="auto"/>
        <w:left w:val="none" w:sz="0" w:space="0" w:color="auto"/>
        <w:bottom w:val="none" w:sz="0" w:space="0" w:color="auto"/>
        <w:right w:val="none" w:sz="0" w:space="0" w:color="auto"/>
      </w:divBdr>
    </w:div>
    <w:div w:id="1571845467">
      <w:bodyDiv w:val="1"/>
      <w:marLeft w:val="0"/>
      <w:marRight w:val="0"/>
      <w:marTop w:val="0"/>
      <w:marBottom w:val="0"/>
      <w:divBdr>
        <w:top w:val="none" w:sz="0" w:space="0" w:color="auto"/>
        <w:left w:val="none" w:sz="0" w:space="0" w:color="auto"/>
        <w:bottom w:val="none" w:sz="0" w:space="0" w:color="auto"/>
        <w:right w:val="none" w:sz="0" w:space="0" w:color="auto"/>
      </w:divBdr>
    </w:div>
    <w:div w:id="1574192835">
      <w:bodyDiv w:val="1"/>
      <w:marLeft w:val="0"/>
      <w:marRight w:val="0"/>
      <w:marTop w:val="0"/>
      <w:marBottom w:val="0"/>
      <w:divBdr>
        <w:top w:val="none" w:sz="0" w:space="0" w:color="auto"/>
        <w:left w:val="none" w:sz="0" w:space="0" w:color="auto"/>
        <w:bottom w:val="none" w:sz="0" w:space="0" w:color="auto"/>
        <w:right w:val="none" w:sz="0" w:space="0" w:color="auto"/>
      </w:divBdr>
    </w:div>
    <w:div w:id="1574199949">
      <w:bodyDiv w:val="1"/>
      <w:marLeft w:val="0"/>
      <w:marRight w:val="0"/>
      <w:marTop w:val="0"/>
      <w:marBottom w:val="0"/>
      <w:divBdr>
        <w:top w:val="none" w:sz="0" w:space="0" w:color="auto"/>
        <w:left w:val="none" w:sz="0" w:space="0" w:color="auto"/>
        <w:bottom w:val="none" w:sz="0" w:space="0" w:color="auto"/>
        <w:right w:val="none" w:sz="0" w:space="0" w:color="auto"/>
      </w:divBdr>
    </w:div>
    <w:div w:id="1574313300">
      <w:bodyDiv w:val="1"/>
      <w:marLeft w:val="0"/>
      <w:marRight w:val="0"/>
      <w:marTop w:val="0"/>
      <w:marBottom w:val="0"/>
      <w:divBdr>
        <w:top w:val="none" w:sz="0" w:space="0" w:color="auto"/>
        <w:left w:val="none" w:sz="0" w:space="0" w:color="auto"/>
        <w:bottom w:val="none" w:sz="0" w:space="0" w:color="auto"/>
        <w:right w:val="none" w:sz="0" w:space="0" w:color="auto"/>
      </w:divBdr>
    </w:div>
    <w:div w:id="1575510221">
      <w:bodyDiv w:val="1"/>
      <w:marLeft w:val="0"/>
      <w:marRight w:val="0"/>
      <w:marTop w:val="0"/>
      <w:marBottom w:val="0"/>
      <w:divBdr>
        <w:top w:val="none" w:sz="0" w:space="0" w:color="auto"/>
        <w:left w:val="none" w:sz="0" w:space="0" w:color="auto"/>
        <w:bottom w:val="none" w:sz="0" w:space="0" w:color="auto"/>
        <w:right w:val="none" w:sz="0" w:space="0" w:color="auto"/>
      </w:divBdr>
    </w:div>
    <w:div w:id="1577469941">
      <w:bodyDiv w:val="1"/>
      <w:marLeft w:val="0"/>
      <w:marRight w:val="0"/>
      <w:marTop w:val="0"/>
      <w:marBottom w:val="0"/>
      <w:divBdr>
        <w:top w:val="none" w:sz="0" w:space="0" w:color="auto"/>
        <w:left w:val="none" w:sz="0" w:space="0" w:color="auto"/>
        <w:bottom w:val="none" w:sz="0" w:space="0" w:color="auto"/>
        <w:right w:val="none" w:sz="0" w:space="0" w:color="auto"/>
      </w:divBdr>
    </w:div>
    <w:div w:id="1577517968">
      <w:bodyDiv w:val="1"/>
      <w:marLeft w:val="0"/>
      <w:marRight w:val="0"/>
      <w:marTop w:val="0"/>
      <w:marBottom w:val="0"/>
      <w:divBdr>
        <w:top w:val="none" w:sz="0" w:space="0" w:color="auto"/>
        <w:left w:val="none" w:sz="0" w:space="0" w:color="auto"/>
        <w:bottom w:val="none" w:sz="0" w:space="0" w:color="auto"/>
        <w:right w:val="none" w:sz="0" w:space="0" w:color="auto"/>
      </w:divBdr>
    </w:div>
    <w:div w:id="1578051901">
      <w:bodyDiv w:val="1"/>
      <w:marLeft w:val="0"/>
      <w:marRight w:val="0"/>
      <w:marTop w:val="0"/>
      <w:marBottom w:val="0"/>
      <w:divBdr>
        <w:top w:val="none" w:sz="0" w:space="0" w:color="auto"/>
        <w:left w:val="none" w:sz="0" w:space="0" w:color="auto"/>
        <w:bottom w:val="none" w:sz="0" w:space="0" w:color="auto"/>
        <w:right w:val="none" w:sz="0" w:space="0" w:color="auto"/>
      </w:divBdr>
    </w:div>
    <w:div w:id="1578393302">
      <w:bodyDiv w:val="1"/>
      <w:marLeft w:val="0"/>
      <w:marRight w:val="0"/>
      <w:marTop w:val="0"/>
      <w:marBottom w:val="0"/>
      <w:divBdr>
        <w:top w:val="none" w:sz="0" w:space="0" w:color="auto"/>
        <w:left w:val="none" w:sz="0" w:space="0" w:color="auto"/>
        <w:bottom w:val="none" w:sz="0" w:space="0" w:color="auto"/>
        <w:right w:val="none" w:sz="0" w:space="0" w:color="auto"/>
      </w:divBdr>
    </w:div>
    <w:div w:id="1583446500">
      <w:bodyDiv w:val="1"/>
      <w:marLeft w:val="0"/>
      <w:marRight w:val="0"/>
      <w:marTop w:val="0"/>
      <w:marBottom w:val="0"/>
      <w:divBdr>
        <w:top w:val="none" w:sz="0" w:space="0" w:color="auto"/>
        <w:left w:val="none" w:sz="0" w:space="0" w:color="auto"/>
        <w:bottom w:val="none" w:sz="0" w:space="0" w:color="auto"/>
        <w:right w:val="none" w:sz="0" w:space="0" w:color="auto"/>
      </w:divBdr>
    </w:div>
    <w:div w:id="1583566626">
      <w:bodyDiv w:val="1"/>
      <w:marLeft w:val="0"/>
      <w:marRight w:val="0"/>
      <w:marTop w:val="0"/>
      <w:marBottom w:val="0"/>
      <w:divBdr>
        <w:top w:val="none" w:sz="0" w:space="0" w:color="auto"/>
        <w:left w:val="none" w:sz="0" w:space="0" w:color="auto"/>
        <w:bottom w:val="none" w:sz="0" w:space="0" w:color="auto"/>
        <w:right w:val="none" w:sz="0" w:space="0" w:color="auto"/>
      </w:divBdr>
    </w:div>
    <w:div w:id="1584146867">
      <w:bodyDiv w:val="1"/>
      <w:marLeft w:val="0"/>
      <w:marRight w:val="0"/>
      <w:marTop w:val="0"/>
      <w:marBottom w:val="0"/>
      <w:divBdr>
        <w:top w:val="none" w:sz="0" w:space="0" w:color="auto"/>
        <w:left w:val="none" w:sz="0" w:space="0" w:color="auto"/>
        <w:bottom w:val="none" w:sz="0" w:space="0" w:color="auto"/>
        <w:right w:val="none" w:sz="0" w:space="0" w:color="auto"/>
      </w:divBdr>
    </w:div>
    <w:div w:id="1587575980">
      <w:bodyDiv w:val="1"/>
      <w:marLeft w:val="0"/>
      <w:marRight w:val="0"/>
      <w:marTop w:val="0"/>
      <w:marBottom w:val="0"/>
      <w:divBdr>
        <w:top w:val="none" w:sz="0" w:space="0" w:color="auto"/>
        <w:left w:val="none" w:sz="0" w:space="0" w:color="auto"/>
        <w:bottom w:val="none" w:sz="0" w:space="0" w:color="auto"/>
        <w:right w:val="none" w:sz="0" w:space="0" w:color="auto"/>
      </w:divBdr>
    </w:div>
    <w:div w:id="1589457753">
      <w:bodyDiv w:val="1"/>
      <w:marLeft w:val="0"/>
      <w:marRight w:val="0"/>
      <w:marTop w:val="0"/>
      <w:marBottom w:val="0"/>
      <w:divBdr>
        <w:top w:val="none" w:sz="0" w:space="0" w:color="auto"/>
        <w:left w:val="none" w:sz="0" w:space="0" w:color="auto"/>
        <w:bottom w:val="none" w:sz="0" w:space="0" w:color="auto"/>
        <w:right w:val="none" w:sz="0" w:space="0" w:color="auto"/>
      </w:divBdr>
    </w:div>
    <w:div w:id="1589998648">
      <w:bodyDiv w:val="1"/>
      <w:marLeft w:val="0"/>
      <w:marRight w:val="0"/>
      <w:marTop w:val="0"/>
      <w:marBottom w:val="0"/>
      <w:divBdr>
        <w:top w:val="none" w:sz="0" w:space="0" w:color="auto"/>
        <w:left w:val="none" w:sz="0" w:space="0" w:color="auto"/>
        <w:bottom w:val="none" w:sz="0" w:space="0" w:color="auto"/>
        <w:right w:val="none" w:sz="0" w:space="0" w:color="auto"/>
      </w:divBdr>
    </w:div>
    <w:div w:id="1590384575">
      <w:bodyDiv w:val="1"/>
      <w:marLeft w:val="0"/>
      <w:marRight w:val="0"/>
      <w:marTop w:val="0"/>
      <w:marBottom w:val="0"/>
      <w:divBdr>
        <w:top w:val="none" w:sz="0" w:space="0" w:color="auto"/>
        <w:left w:val="none" w:sz="0" w:space="0" w:color="auto"/>
        <w:bottom w:val="none" w:sz="0" w:space="0" w:color="auto"/>
        <w:right w:val="none" w:sz="0" w:space="0" w:color="auto"/>
      </w:divBdr>
    </w:div>
    <w:div w:id="1591083937">
      <w:bodyDiv w:val="1"/>
      <w:marLeft w:val="0"/>
      <w:marRight w:val="0"/>
      <w:marTop w:val="0"/>
      <w:marBottom w:val="0"/>
      <w:divBdr>
        <w:top w:val="none" w:sz="0" w:space="0" w:color="auto"/>
        <w:left w:val="none" w:sz="0" w:space="0" w:color="auto"/>
        <w:bottom w:val="none" w:sz="0" w:space="0" w:color="auto"/>
        <w:right w:val="none" w:sz="0" w:space="0" w:color="auto"/>
      </w:divBdr>
    </w:div>
    <w:div w:id="1593852970">
      <w:bodyDiv w:val="1"/>
      <w:marLeft w:val="0"/>
      <w:marRight w:val="0"/>
      <w:marTop w:val="0"/>
      <w:marBottom w:val="0"/>
      <w:divBdr>
        <w:top w:val="none" w:sz="0" w:space="0" w:color="auto"/>
        <w:left w:val="none" w:sz="0" w:space="0" w:color="auto"/>
        <w:bottom w:val="none" w:sz="0" w:space="0" w:color="auto"/>
        <w:right w:val="none" w:sz="0" w:space="0" w:color="auto"/>
      </w:divBdr>
    </w:div>
    <w:div w:id="1593971989">
      <w:bodyDiv w:val="1"/>
      <w:marLeft w:val="0"/>
      <w:marRight w:val="0"/>
      <w:marTop w:val="0"/>
      <w:marBottom w:val="0"/>
      <w:divBdr>
        <w:top w:val="none" w:sz="0" w:space="0" w:color="auto"/>
        <w:left w:val="none" w:sz="0" w:space="0" w:color="auto"/>
        <w:bottom w:val="none" w:sz="0" w:space="0" w:color="auto"/>
        <w:right w:val="none" w:sz="0" w:space="0" w:color="auto"/>
      </w:divBdr>
    </w:div>
    <w:div w:id="1597053458">
      <w:bodyDiv w:val="1"/>
      <w:marLeft w:val="0"/>
      <w:marRight w:val="0"/>
      <w:marTop w:val="0"/>
      <w:marBottom w:val="0"/>
      <w:divBdr>
        <w:top w:val="none" w:sz="0" w:space="0" w:color="auto"/>
        <w:left w:val="none" w:sz="0" w:space="0" w:color="auto"/>
        <w:bottom w:val="none" w:sz="0" w:space="0" w:color="auto"/>
        <w:right w:val="none" w:sz="0" w:space="0" w:color="auto"/>
      </w:divBdr>
    </w:div>
    <w:div w:id="1597054208">
      <w:bodyDiv w:val="1"/>
      <w:marLeft w:val="0"/>
      <w:marRight w:val="0"/>
      <w:marTop w:val="0"/>
      <w:marBottom w:val="0"/>
      <w:divBdr>
        <w:top w:val="none" w:sz="0" w:space="0" w:color="auto"/>
        <w:left w:val="none" w:sz="0" w:space="0" w:color="auto"/>
        <w:bottom w:val="none" w:sz="0" w:space="0" w:color="auto"/>
        <w:right w:val="none" w:sz="0" w:space="0" w:color="auto"/>
      </w:divBdr>
    </w:div>
    <w:div w:id="1597595950">
      <w:bodyDiv w:val="1"/>
      <w:marLeft w:val="0"/>
      <w:marRight w:val="0"/>
      <w:marTop w:val="0"/>
      <w:marBottom w:val="0"/>
      <w:divBdr>
        <w:top w:val="none" w:sz="0" w:space="0" w:color="auto"/>
        <w:left w:val="none" w:sz="0" w:space="0" w:color="auto"/>
        <w:bottom w:val="none" w:sz="0" w:space="0" w:color="auto"/>
        <w:right w:val="none" w:sz="0" w:space="0" w:color="auto"/>
      </w:divBdr>
    </w:div>
    <w:div w:id="1600522404">
      <w:bodyDiv w:val="1"/>
      <w:marLeft w:val="0"/>
      <w:marRight w:val="0"/>
      <w:marTop w:val="0"/>
      <w:marBottom w:val="0"/>
      <w:divBdr>
        <w:top w:val="none" w:sz="0" w:space="0" w:color="auto"/>
        <w:left w:val="none" w:sz="0" w:space="0" w:color="auto"/>
        <w:bottom w:val="none" w:sz="0" w:space="0" w:color="auto"/>
        <w:right w:val="none" w:sz="0" w:space="0" w:color="auto"/>
      </w:divBdr>
    </w:div>
    <w:div w:id="1601598256">
      <w:bodyDiv w:val="1"/>
      <w:marLeft w:val="0"/>
      <w:marRight w:val="0"/>
      <w:marTop w:val="0"/>
      <w:marBottom w:val="0"/>
      <w:divBdr>
        <w:top w:val="none" w:sz="0" w:space="0" w:color="auto"/>
        <w:left w:val="none" w:sz="0" w:space="0" w:color="auto"/>
        <w:bottom w:val="none" w:sz="0" w:space="0" w:color="auto"/>
        <w:right w:val="none" w:sz="0" w:space="0" w:color="auto"/>
      </w:divBdr>
    </w:div>
    <w:div w:id="1602832381">
      <w:bodyDiv w:val="1"/>
      <w:marLeft w:val="0"/>
      <w:marRight w:val="0"/>
      <w:marTop w:val="0"/>
      <w:marBottom w:val="0"/>
      <w:divBdr>
        <w:top w:val="none" w:sz="0" w:space="0" w:color="auto"/>
        <w:left w:val="none" w:sz="0" w:space="0" w:color="auto"/>
        <w:bottom w:val="none" w:sz="0" w:space="0" w:color="auto"/>
        <w:right w:val="none" w:sz="0" w:space="0" w:color="auto"/>
      </w:divBdr>
    </w:div>
    <w:div w:id="1603872979">
      <w:bodyDiv w:val="1"/>
      <w:marLeft w:val="0"/>
      <w:marRight w:val="0"/>
      <w:marTop w:val="0"/>
      <w:marBottom w:val="0"/>
      <w:divBdr>
        <w:top w:val="none" w:sz="0" w:space="0" w:color="auto"/>
        <w:left w:val="none" w:sz="0" w:space="0" w:color="auto"/>
        <w:bottom w:val="none" w:sz="0" w:space="0" w:color="auto"/>
        <w:right w:val="none" w:sz="0" w:space="0" w:color="auto"/>
      </w:divBdr>
    </w:div>
    <w:div w:id="1606227229">
      <w:bodyDiv w:val="1"/>
      <w:marLeft w:val="0"/>
      <w:marRight w:val="0"/>
      <w:marTop w:val="0"/>
      <w:marBottom w:val="0"/>
      <w:divBdr>
        <w:top w:val="none" w:sz="0" w:space="0" w:color="auto"/>
        <w:left w:val="none" w:sz="0" w:space="0" w:color="auto"/>
        <w:bottom w:val="none" w:sz="0" w:space="0" w:color="auto"/>
        <w:right w:val="none" w:sz="0" w:space="0" w:color="auto"/>
      </w:divBdr>
    </w:div>
    <w:div w:id="1606694109">
      <w:bodyDiv w:val="1"/>
      <w:marLeft w:val="0"/>
      <w:marRight w:val="0"/>
      <w:marTop w:val="0"/>
      <w:marBottom w:val="0"/>
      <w:divBdr>
        <w:top w:val="none" w:sz="0" w:space="0" w:color="auto"/>
        <w:left w:val="none" w:sz="0" w:space="0" w:color="auto"/>
        <w:bottom w:val="none" w:sz="0" w:space="0" w:color="auto"/>
        <w:right w:val="none" w:sz="0" w:space="0" w:color="auto"/>
      </w:divBdr>
    </w:div>
    <w:div w:id="1606957143">
      <w:bodyDiv w:val="1"/>
      <w:marLeft w:val="0"/>
      <w:marRight w:val="0"/>
      <w:marTop w:val="0"/>
      <w:marBottom w:val="0"/>
      <w:divBdr>
        <w:top w:val="none" w:sz="0" w:space="0" w:color="auto"/>
        <w:left w:val="none" w:sz="0" w:space="0" w:color="auto"/>
        <w:bottom w:val="none" w:sz="0" w:space="0" w:color="auto"/>
        <w:right w:val="none" w:sz="0" w:space="0" w:color="auto"/>
      </w:divBdr>
    </w:div>
    <w:div w:id="1607615016">
      <w:bodyDiv w:val="1"/>
      <w:marLeft w:val="0"/>
      <w:marRight w:val="0"/>
      <w:marTop w:val="0"/>
      <w:marBottom w:val="0"/>
      <w:divBdr>
        <w:top w:val="none" w:sz="0" w:space="0" w:color="auto"/>
        <w:left w:val="none" w:sz="0" w:space="0" w:color="auto"/>
        <w:bottom w:val="none" w:sz="0" w:space="0" w:color="auto"/>
        <w:right w:val="none" w:sz="0" w:space="0" w:color="auto"/>
      </w:divBdr>
    </w:div>
    <w:div w:id="1608349292">
      <w:bodyDiv w:val="1"/>
      <w:marLeft w:val="0"/>
      <w:marRight w:val="0"/>
      <w:marTop w:val="0"/>
      <w:marBottom w:val="0"/>
      <w:divBdr>
        <w:top w:val="none" w:sz="0" w:space="0" w:color="auto"/>
        <w:left w:val="none" w:sz="0" w:space="0" w:color="auto"/>
        <w:bottom w:val="none" w:sz="0" w:space="0" w:color="auto"/>
        <w:right w:val="none" w:sz="0" w:space="0" w:color="auto"/>
      </w:divBdr>
    </w:div>
    <w:div w:id="1608542882">
      <w:bodyDiv w:val="1"/>
      <w:marLeft w:val="0"/>
      <w:marRight w:val="0"/>
      <w:marTop w:val="0"/>
      <w:marBottom w:val="0"/>
      <w:divBdr>
        <w:top w:val="none" w:sz="0" w:space="0" w:color="auto"/>
        <w:left w:val="none" w:sz="0" w:space="0" w:color="auto"/>
        <w:bottom w:val="none" w:sz="0" w:space="0" w:color="auto"/>
        <w:right w:val="none" w:sz="0" w:space="0" w:color="auto"/>
      </w:divBdr>
    </w:div>
    <w:div w:id="1608848301">
      <w:bodyDiv w:val="1"/>
      <w:marLeft w:val="0"/>
      <w:marRight w:val="0"/>
      <w:marTop w:val="0"/>
      <w:marBottom w:val="0"/>
      <w:divBdr>
        <w:top w:val="none" w:sz="0" w:space="0" w:color="auto"/>
        <w:left w:val="none" w:sz="0" w:space="0" w:color="auto"/>
        <w:bottom w:val="none" w:sz="0" w:space="0" w:color="auto"/>
        <w:right w:val="none" w:sz="0" w:space="0" w:color="auto"/>
      </w:divBdr>
    </w:div>
    <w:div w:id="1608930959">
      <w:bodyDiv w:val="1"/>
      <w:marLeft w:val="0"/>
      <w:marRight w:val="0"/>
      <w:marTop w:val="0"/>
      <w:marBottom w:val="0"/>
      <w:divBdr>
        <w:top w:val="none" w:sz="0" w:space="0" w:color="auto"/>
        <w:left w:val="none" w:sz="0" w:space="0" w:color="auto"/>
        <w:bottom w:val="none" w:sz="0" w:space="0" w:color="auto"/>
        <w:right w:val="none" w:sz="0" w:space="0" w:color="auto"/>
      </w:divBdr>
    </w:div>
    <w:div w:id="1609237660">
      <w:bodyDiv w:val="1"/>
      <w:marLeft w:val="0"/>
      <w:marRight w:val="0"/>
      <w:marTop w:val="0"/>
      <w:marBottom w:val="0"/>
      <w:divBdr>
        <w:top w:val="none" w:sz="0" w:space="0" w:color="auto"/>
        <w:left w:val="none" w:sz="0" w:space="0" w:color="auto"/>
        <w:bottom w:val="none" w:sz="0" w:space="0" w:color="auto"/>
        <w:right w:val="none" w:sz="0" w:space="0" w:color="auto"/>
      </w:divBdr>
    </w:div>
    <w:div w:id="1610745394">
      <w:bodyDiv w:val="1"/>
      <w:marLeft w:val="0"/>
      <w:marRight w:val="0"/>
      <w:marTop w:val="0"/>
      <w:marBottom w:val="0"/>
      <w:divBdr>
        <w:top w:val="none" w:sz="0" w:space="0" w:color="auto"/>
        <w:left w:val="none" w:sz="0" w:space="0" w:color="auto"/>
        <w:bottom w:val="none" w:sz="0" w:space="0" w:color="auto"/>
        <w:right w:val="none" w:sz="0" w:space="0" w:color="auto"/>
      </w:divBdr>
    </w:div>
    <w:div w:id="1612319147">
      <w:bodyDiv w:val="1"/>
      <w:marLeft w:val="0"/>
      <w:marRight w:val="0"/>
      <w:marTop w:val="0"/>
      <w:marBottom w:val="0"/>
      <w:divBdr>
        <w:top w:val="none" w:sz="0" w:space="0" w:color="auto"/>
        <w:left w:val="none" w:sz="0" w:space="0" w:color="auto"/>
        <w:bottom w:val="none" w:sz="0" w:space="0" w:color="auto"/>
        <w:right w:val="none" w:sz="0" w:space="0" w:color="auto"/>
      </w:divBdr>
    </w:div>
    <w:div w:id="1614484737">
      <w:bodyDiv w:val="1"/>
      <w:marLeft w:val="0"/>
      <w:marRight w:val="0"/>
      <w:marTop w:val="0"/>
      <w:marBottom w:val="0"/>
      <w:divBdr>
        <w:top w:val="none" w:sz="0" w:space="0" w:color="auto"/>
        <w:left w:val="none" w:sz="0" w:space="0" w:color="auto"/>
        <w:bottom w:val="none" w:sz="0" w:space="0" w:color="auto"/>
        <w:right w:val="none" w:sz="0" w:space="0" w:color="auto"/>
      </w:divBdr>
    </w:div>
    <w:div w:id="1614942563">
      <w:bodyDiv w:val="1"/>
      <w:marLeft w:val="0"/>
      <w:marRight w:val="0"/>
      <w:marTop w:val="0"/>
      <w:marBottom w:val="0"/>
      <w:divBdr>
        <w:top w:val="none" w:sz="0" w:space="0" w:color="auto"/>
        <w:left w:val="none" w:sz="0" w:space="0" w:color="auto"/>
        <w:bottom w:val="none" w:sz="0" w:space="0" w:color="auto"/>
        <w:right w:val="none" w:sz="0" w:space="0" w:color="auto"/>
      </w:divBdr>
    </w:div>
    <w:div w:id="1616131579">
      <w:bodyDiv w:val="1"/>
      <w:marLeft w:val="0"/>
      <w:marRight w:val="0"/>
      <w:marTop w:val="0"/>
      <w:marBottom w:val="0"/>
      <w:divBdr>
        <w:top w:val="none" w:sz="0" w:space="0" w:color="auto"/>
        <w:left w:val="none" w:sz="0" w:space="0" w:color="auto"/>
        <w:bottom w:val="none" w:sz="0" w:space="0" w:color="auto"/>
        <w:right w:val="none" w:sz="0" w:space="0" w:color="auto"/>
      </w:divBdr>
    </w:div>
    <w:div w:id="1618104882">
      <w:bodyDiv w:val="1"/>
      <w:marLeft w:val="0"/>
      <w:marRight w:val="0"/>
      <w:marTop w:val="0"/>
      <w:marBottom w:val="0"/>
      <w:divBdr>
        <w:top w:val="none" w:sz="0" w:space="0" w:color="auto"/>
        <w:left w:val="none" w:sz="0" w:space="0" w:color="auto"/>
        <w:bottom w:val="none" w:sz="0" w:space="0" w:color="auto"/>
        <w:right w:val="none" w:sz="0" w:space="0" w:color="auto"/>
      </w:divBdr>
    </w:div>
    <w:div w:id="1618296545">
      <w:bodyDiv w:val="1"/>
      <w:marLeft w:val="0"/>
      <w:marRight w:val="0"/>
      <w:marTop w:val="0"/>
      <w:marBottom w:val="0"/>
      <w:divBdr>
        <w:top w:val="none" w:sz="0" w:space="0" w:color="auto"/>
        <w:left w:val="none" w:sz="0" w:space="0" w:color="auto"/>
        <w:bottom w:val="none" w:sz="0" w:space="0" w:color="auto"/>
        <w:right w:val="none" w:sz="0" w:space="0" w:color="auto"/>
      </w:divBdr>
    </w:div>
    <w:div w:id="1618751715">
      <w:bodyDiv w:val="1"/>
      <w:marLeft w:val="0"/>
      <w:marRight w:val="0"/>
      <w:marTop w:val="0"/>
      <w:marBottom w:val="0"/>
      <w:divBdr>
        <w:top w:val="none" w:sz="0" w:space="0" w:color="auto"/>
        <w:left w:val="none" w:sz="0" w:space="0" w:color="auto"/>
        <w:bottom w:val="none" w:sz="0" w:space="0" w:color="auto"/>
        <w:right w:val="none" w:sz="0" w:space="0" w:color="auto"/>
      </w:divBdr>
    </w:div>
    <w:div w:id="1619874022">
      <w:bodyDiv w:val="1"/>
      <w:marLeft w:val="0"/>
      <w:marRight w:val="0"/>
      <w:marTop w:val="0"/>
      <w:marBottom w:val="0"/>
      <w:divBdr>
        <w:top w:val="none" w:sz="0" w:space="0" w:color="auto"/>
        <w:left w:val="none" w:sz="0" w:space="0" w:color="auto"/>
        <w:bottom w:val="none" w:sz="0" w:space="0" w:color="auto"/>
        <w:right w:val="none" w:sz="0" w:space="0" w:color="auto"/>
      </w:divBdr>
    </w:div>
    <w:div w:id="1620916339">
      <w:bodyDiv w:val="1"/>
      <w:marLeft w:val="0"/>
      <w:marRight w:val="0"/>
      <w:marTop w:val="0"/>
      <w:marBottom w:val="0"/>
      <w:divBdr>
        <w:top w:val="none" w:sz="0" w:space="0" w:color="auto"/>
        <w:left w:val="none" w:sz="0" w:space="0" w:color="auto"/>
        <w:bottom w:val="none" w:sz="0" w:space="0" w:color="auto"/>
        <w:right w:val="none" w:sz="0" w:space="0" w:color="auto"/>
      </w:divBdr>
    </w:div>
    <w:div w:id="1621691123">
      <w:bodyDiv w:val="1"/>
      <w:marLeft w:val="0"/>
      <w:marRight w:val="0"/>
      <w:marTop w:val="0"/>
      <w:marBottom w:val="0"/>
      <w:divBdr>
        <w:top w:val="none" w:sz="0" w:space="0" w:color="auto"/>
        <w:left w:val="none" w:sz="0" w:space="0" w:color="auto"/>
        <w:bottom w:val="none" w:sz="0" w:space="0" w:color="auto"/>
        <w:right w:val="none" w:sz="0" w:space="0" w:color="auto"/>
      </w:divBdr>
    </w:div>
    <w:div w:id="1622883098">
      <w:bodyDiv w:val="1"/>
      <w:marLeft w:val="0"/>
      <w:marRight w:val="0"/>
      <w:marTop w:val="0"/>
      <w:marBottom w:val="0"/>
      <w:divBdr>
        <w:top w:val="none" w:sz="0" w:space="0" w:color="auto"/>
        <w:left w:val="none" w:sz="0" w:space="0" w:color="auto"/>
        <w:bottom w:val="none" w:sz="0" w:space="0" w:color="auto"/>
        <w:right w:val="none" w:sz="0" w:space="0" w:color="auto"/>
      </w:divBdr>
    </w:div>
    <w:div w:id="1623265294">
      <w:bodyDiv w:val="1"/>
      <w:marLeft w:val="0"/>
      <w:marRight w:val="0"/>
      <w:marTop w:val="0"/>
      <w:marBottom w:val="0"/>
      <w:divBdr>
        <w:top w:val="none" w:sz="0" w:space="0" w:color="auto"/>
        <w:left w:val="none" w:sz="0" w:space="0" w:color="auto"/>
        <w:bottom w:val="none" w:sz="0" w:space="0" w:color="auto"/>
        <w:right w:val="none" w:sz="0" w:space="0" w:color="auto"/>
      </w:divBdr>
    </w:div>
    <w:div w:id="1623806736">
      <w:bodyDiv w:val="1"/>
      <w:marLeft w:val="0"/>
      <w:marRight w:val="0"/>
      <w:marTop w:val="0"/>
      <w:marBottom w:val="0"/>
      <w:divBdr>
        <w:top w:val="none" w:sz="0" w:space="0" w:color="auto"/>
        <w:left w:val="none" w:sz="0" w:space="0" w:color="auto"/>
        <w:bottom w:val="none" w:sz="0" w:space="0" w:color="auto"/>
        <w:right w:val="none" w:sz="0" w:space="0" w:color="auto"/>
      </w:divBdr>
    </w:div>
    <w:div w:id="1625505719">
      <w:bodyDiv w:val="1"/>
      <w:marLeft w:val="0"/>
      <w:marRight w:val="0"/>
      <w:marTop w:val="0"/>
      <w:marBottom w:val="0"/>
      <w:divBdr>
        <w:top w:val="none" w:sz="0" w:space="0" w:color="auto"/>
        <w:left w:val="none" w:sz="0" w:space="0" w:color="auto"/>
        <w:bottom w:val="none" w:sz="0" w:space="0" w:color="auto"/>
        <w:right w:val="none" w:sz="0" w:space="0" w:color="auto"/>
      </w:divBdr>
    </w:div>
    <w:div w:id="1627202127">
      <w:bodyDiv w:val="1"/>
      <w:marLeft w:val="0"/>
      <w:marRight w:val="0"/>
      <w:marTop w:val="0"/>
      <w:marBottom w:val="0"/>
      <w:divBdr>
        <w:top w:val="none" w:sz="0" w:space="0" w:color="auto"/>
        <w:left w:val="none" w:sz="0" w:space="0" w:color="auto"/>
        <w:bottom w:val="none" w:sz="0" w:space="0" w:color="auto"/>
        <w:right w:val="none" w:sz="0" w:space="0" w:color="auto"/>
      </w:divBdr>
    </w:div>
    <w:div w:id="1627272079">
      <w:bodyDiv w:val="1"/>
      <w:marLeft w:val="0"/>
      <w:marRight w:val="0"/>
      <w:marTop w:val="0"/>
      <w:marBottom w:val="0"/>
      <w:divBdr>
        <w:top w:val="none" w:sz="0" w:space="0" w:color="auto"/>
        <w:left w:val="none" w:sz="0" w:space="0" w:color="auto"/>
        <w:bottom w:val="none" w:sz="0" w:space="0" w:color="auto"/>
        <w:right w:val="none" w:sz="0" w:space="0" w:color="auto"/>
      </w:divBdr>
    </w:div>
    <w:div w:id="1627614093">
      <w:bodyDiv w:val="1"/>
      <w:marLeft w:val="0"/>
      <w:marRight w:val="0"/>
      <w:marTop w:val="0"/>
      <w:marBottom w:val="0"/>
      <w:divBdr>
        <w:top w:val="none" w:sz="0" w:space="0" w:color="auto"/>
        <w:left w:val="none" w:sz="0" w:space="0" w:color="auto"/>
        <w:bottom w:val="none" w:sz="0" w:space="0" w:color="auto"/>
        <w:right w:val="none" w:sz="0" w:space="0" w:color="auto"/>
      </w:divBdr>
    </w:div>
    <w:div w:id="1628706911">
      <w:bodyDiv w:val="1"/>
      <w:marLeft w:val="0"/>
      <w:marRight w:val="0"/>
      <w:marTop w:val="0"/>
      <w:marBottom w:val="0"/>
      <w:divBdr>
        <w:top w:val="none" w:sz="0" w:space="0" w:color="auto"/>
        <w:left w:val="none" w:sz="0" w:space="0" w:color="auto"/>
        <w:bottom w:val="none" w:sz="0" w:space="0" w:color="auto"/>
        <w:right w:val="none" w:sz="0" w:space="0" w:color="auto"/>
      </w:divBdr>
    </w:div>
    <w:div w:id="1629552730">
      <w:bodyDiv w:val="1"/>
      <w:marLeft w:val="0"/>
      <w:marRight w:val="0"/>
      <w:marTop w:val="0"/>
      <w:marBottom w:val="0"/>
      <w:divBdr>
        <w:top w:val="none" w:sz="0" w:space="0" w:color="auto"/>
        <w:left w:val="none" w:sz="0" w:space="0" w:color="auto"/>
        <w:bottom w:val="none" w:sz="0" w:space="0" w:color="auto"/>
        <w:right w:val="none" w:sz="0" w:space="0" w:color="auto"/>
      </w:divBdr>
    </w:div>
    <w:div w:id="1630168020">
      <w:bodyDiv w:val="1"/>
      <w:marLeft w:val="0"/>
      <w:marRight w:val="0"/>
      <w:marTop w:val="0"/>
      <w:marBottom w:val="0"/>
      <w:divBdr>
        <w:top w:val="none" w:sz="0" w:space="0" w:color="auto"/>
        <w:left w:val="none" w:sz="0" w:space="0" w:color="auto"/>
        <w:bottom w:val="none" w:sz="0" w:space="0" w:color="auto"/>
        <w:right w:val="none" w:sz="0" w:space="0" w:color="auto"/>
      </w:divBdr>
    </w:div>
    <w:div w:id="1630358478">
      <w:bodyDiv w:val="1"/>
      <w:marLeft w:val="0"/>
      <w:marRight w:val="0"/>
      <w:marTop w:val="0"/>
      <w:marBottom w:val="0"/>
      <w:divBdr>
        <w:top w:val="none" w:sz="0" w:space="0" w:color="auto"/>
        <w:left w:val="none" w:sz="0" w:space="0" w:color="auto"/>
        <w:bottom w:val="none" w:sz="0" w:space="0" w:color="auto"/>
        <w:right w:val="none" w:sz="0" w:space="0" w:color="auto"/>
      </w:divBdr>
    </w:div>
    <w:div w:id="1633561475">
      <w:bodyDiv w:val="1"/>
      <w:marLeft w:val="0"/>
      <w:marRight w:val="0"/>
      <w:marTop w:val="0"/>
      <w:marBottom w:val="0"/>
      <w:divBdr>
        <w:top w:val="none" w:sz="0" w:space="0" w:color="auto"/>
        <w:left w:val="none" w:sz="0" w:space="0" w:color="auto"/>
        <w:bottom w:val="none" w:sz="0" w:space="0" w:color="auto"/>
        <w:right w:val="none" w:sz="0" w:space="0" w:color="auto"/>
      </w:divBdr>
    </w:div>
    <w:div w:id="1636334445">
      <w:bodyDiv w:val="1"/>
      <w:marLeft w:val="0"/>
      <w:marRight w:val="0"/>
      <w:marTop w:val="0"/>
      <w:marBottom w:val="0"/>
      <w:divBdr>
        <w:top w:val="none" w:sz="0" w:space="0" w:color="auto"/>
        <w:left w:val="none" w:sz="0" w:space="0" w:color="auto"/>
        <w:bottom w:val="none" w:sz="0" w:space="0" w:color="auto"/>
        <w:right w:val="none" w:sz="0" w:space="0" w:color="auto"/>
      </w:divBdr>
    </w:div>
    <w:div w:id="1636334634">
      <w:bodyDiv w:val="1"/>
      <w:marLeft w:val="0"/>
      <w:marRight w:val="0"/>
      <w:marTop w:val="0"/>
      <w:marBottom w:val="0"/>
      <w:divBdr>
        <w:top w:val="none" w:sz="0" w:space="0" w:color="auto"/>
        <w:left w:val="none" w:sz="0" w:space="0" w:color="auto"/>
        <w:bottom w:val="none" w:sz="0" w:space="0" w:color="auto"/>
        <w:right w:val="none" w:sz="0" w:space="0" w:color="auto"/>
      </w:divBdr>
    </w:div>
    <w:div w:id="1636594667">
      <w:bodyDiv w:val="1"/>
      <w:marLeft w:val="0"/>
      <w:marRight w:val="0"/>
      <w:marTop w:val="0"/>
      <w:marBottom w:val="0"/>
      <w:divBdr>
        <w:top w:val="none" w:sz="0" w:space="0" w:color="auto"/>
        <w:left w:val="none" w:sz="0" w:space="0" w:color="auto"/>
        <w:bottom w:val="none" w:sz="0" w:space="0" w:color="auto"/>
        <w:right w:val="none" w:sz="0" w:space="0" w:color="auto"/>
      </w:divBdr>
    </w:div>
    <w:div w:id="1636717771">
      <w:bodyDiv w:val="1"/>
      <w:marLeft w:val="0"/>
      <w:marRight w:val="0"/>
      <w:marTop w:val="0"/>
      <w:marBottom w:val="0"/>
      <w:divBdr>
        <w:top w:val="none" w:sz="0" w:space="0" w:color="auto"/>
        <w:left w:val="none" w:sz="0" w:space="0" w:color="auto"/>
        <w:bottom w:val="none" w:sz="0" w:space="0" w:color="auto"/>
        <w:right w:val="none" w:sz="0" w:space="0" w:color="auto"/>
      </w:divBdr>
    </w:div>
    <w:div w:id="1636839232">
      <w:bodyDiv w:val="1"/>
      <w:marLeft w:val="0"/>
      <w:marRight w:val="0"/>
      <w:marTop w:val="0"/>
      <w:marBottom w:val="0"/>
      <w:divBdr>
        <w:top w:val="none" w:sz="0" w:space="0" w:color="auto"/>
        <w:left w:val="none" w:sz="0" w:space="0" w:color="auto"/>
        <w:bottom w:val="none" w:sz="0" w:space="0" w:color="auto"/>
        <w:right w:val="none" w:sz="0" w:space="0" w:color="auto"/>
      </w:divBdr>
    </w:div>
    <w:div w:id="1638874541">
      <w:bodyDiv w:val="1"/>
      <w:marLeft w:val="0"/>
      <w:marRight w:val="0"/>
      <w:marTop w:val="0"/>
      <w:marBottom w:val="0"/>
      <w:divBdr>
        <w:top w:val="none" w:sz="0" w:space="0" w:color="auto"/>
        <w:left w:val="none" w:sz="0" w:space="0" w:color="auto"/>
        <w:bottom w:val="none" w:sz="0" w:space="0" w:color="auto"/>
        <w:right w:val="none" w:sz="0" w:space="0" w:color="auto"/>
      </w:divBdr>
    </w:div>
    <w:div w:id="1640956220">
      <w:bodyDiv w:val="1"/>
      <w:marLeft w:val="0"/>
      <w:marRight w:val="0"/>
      <w:marTop w:val="0"/>
      <w:marBottom w:val="0"/>
      <w:divBdr>
        <w:top w:val="none" w:sz="0" w:space="0" w:color="auto"/>
        <w:left w:val="none" w:sz="0" w:space="0" w:color="auto"/>
        <w:bottom w:val="none" w:sz="0" w:space="0" w:color="auto"/>
        <w:right w:val="none" w:sz="0" w:space="0" w:color="auto"/>
      </w:divBdr>
    </w:div>
    <w:div w:id="1643347659">
      <w:bodyDiv w:val="1"/>
      <w:marLeft w:val="0"/>
      <w:marRight w:val="0"/>
      <w:marTop w:val="0"/>
      <w:marBottom w:val="0"/>
      <w:divBdr>
        <w:top w:val="none" w:sz="0" w:space="0" w:color="auto"/>
        <w:left w:val="none" w:sz="0" w:space="0" w:color="auto"/>
        <w:bottom w:val="none" w:sz="0" w:space="0" w:color="auto"/>
        <w:right w:val="none" w:sz="0" w:space="0" w:color="auto"/>
      </w:divBdr>
    </w:div>
    <w:div w:id="1644844237">
      <w:bodyDiv w:val="1"/>
      <w:marLeft w:val="0"/>
      <w:marRight w:val="0"/>
      <w:marTop w:val="0"/>
      <w:marBottom w:val="0"/>
      <w:divBdr>
        <w:top w:val="none" w:sz="0" w:space="0" w:color="auto"/>
        <w:left w:val="none" w:sz="0" w:space="0" w:color="auto"/>
        <w:bottom w:val="none" w:sz="0" w:space="0" w:color="auto"/>
        <w:right w:val="none" w:sz="0" w:space="0" w:color="auto"/>
      </w:divBdr>
    </w:div>
    <w:div w:id="1646427662">
      <w:bodyDiv w:val="1"/>
      <w:marLeft w:val="0"/>
      <w:marRight w:val="0"/>
      <w:marTop w:val="0"/>
      <w:marBottom w:val="0"/>
      <w:divBdr>
        <w:top w:val="none" w:sz="0" w:space="0" w:color="auto"/>
        <w:left w:val="none" w:sz="0" w:space="0" w:color="auto"/>
        <w:bottom w:val="none" w:sz="0" w:space="0" w:color="auto"/>
        <w:right w:val="none" w:sz="0" w:space="0" w:color="auto"/>
      </w:divBdr>
    </w:div>
    <w:div w:id="1649169010">
      <w:bodyDiv w:val="1"/>
      <w:marLeft w:val="0"/>
      <w:marRight w:val="0"/>
      <w:marTop w:val="0"/>
      <w:marBottom w:val="0"/>
      <w:divBdr>
        <w:top w:val="none" w:sz="0" w:space="0" w:color="auto"/>
        <w:left w:val="none" w:sz="0" w:space="0" w:color="auto"/>
        <w:bottom w:val="none" w:sz="0" w:space="0" w:color="auto"/>
        <w:right w:val="none" w:sz="0" w:space="0" w:color="auto"/>
      </w:divBdr>
    </w:div>
    <w:div w:id="1649673251">
      <w:bodyDiv w:val="1"/>
      <w:marLeft w:val="0"/>
      <w:marRight w:val="0"/>
      <w:marTop w:val="0"/>
      <w:marBottom w:val="0"/>
      <w:divBdr>
        <w:top w:val="none" w:sz="0" w:space="0" w:color="auto"/>
        <w:left w:val="none" w:sz="0" w:space="0" w:color="auto"/>
        <w:bottom w:val="none" w:sz="0" w:space="0" w:color="auto"/>
        <w:right w:val="none" w:sz="0" w:space="0" w:color="auto"/>
      </w:divBdr>
    </w:div>
    <w:div w:id="1650092438">
      <w:bodyDiv w:val="1"/>
      <w:marLeft w:val="0"/>
      <w:marRight w:val="0"/>
      <w:marTop w:val="0"/>
      <w:marBottom w:val="0"/>
      <w:divBdr>
        <w:top w:val="none" w:sz="0" w:space="0" w:color="auto"/>
        <w:left w:val="none" w:sz="0" w:space="0" w:color="auto"/>
        <w:bottom w:val="none" w:sz="0" w:space="0" w:color="auto"/>
        <w:right w:val="none" w:sz="0" w:space="0" w:color="auto"/>
      </w:divBdr>
    </w:div>
    <w:div w:id="1650741660">
      <w:bodyDiv w:val="1"/>
      <w:marLeft w:val="0"/>
      <w:marRight w:val="0"/>
      <w:marTop w:val="0"/>
      <w:marBottom w:val="0"/>
      <w:divBdr>
        <w:top w:val="none" w:sz="0" w:space="0" w:color="auto"/>
        <w:left w:val="none" w:sz="0" w:space="0" w:color="auto"/>
        <w:bottom w:val="none" w:sz="0" w:space="0" w:color="auto"/>
        <w:right w:val="none" w:sz="0" w:space="0" w:color="auto"/>
      </w:divBdr>
    </w:div>
    <w:div w:id="1651669735">
      <w:bodyDiv w:val="1"/>
      <w:marLeft w:val="0"/>
      <w:marRight w:val="0"/>
      <w:marTop w:val="0"/>
      <w:marBottom w:val="0"/>
      <w:divBdr>
        <w:top w:val="none" w:sz="0" w:space="0" w:color="auto"/>
        <w:left w:val="none" w:sz="0" w:space="0" w:color="auto"/>
        <w:bottom w:val="none" w:sz="0" w:space="0" w:color="auto"/>
        <w:right w:val="none" w:sz="0" w:space="0" w:color="auto"/>
      </w:divBdr>
    </w:div>
    <w:div w:id="1652248764">
      <w:bodyDiv w:val="1"/>
      <w:marLeft w:val="0"/>
      <w:marRight w:val="0"/>
      <w:marTop w:val="0"/>
      <w:marBottom w:val="0"/>
      <w:divBdr>
        <w:top w:val="none" w:sz="0" w:space="0" w:color="auto"/>
        <w:left w:val="none" w:sz="0" w:space="0" w:color="auto"/>
        <w:bottom w:val="none" w:sz="0" w:space="0" w:color="auto"/>
        <w:right w:val="none" w:sz="0" w:space="0" w:color="auto"/>
      </w:divBdr>
    </w:div>
    <w:div w:id="1652833496">
      <w:bodyDiv w:val="1"/>
      <w:marLeft w:val="0"/>
      <w:marRight w:val="0"/>
      <w:marTop w:val="0"/>
      <w:marBottom w:val="0"/>
      <w:divBdr>
        <w:top w:val="none" w:sz="0" w:space="0" w:color="auto"/>
        <w:left w:val="none" w:sz="0" w:space="0" w:color="auto"/>
        <w:bottom w:val="none" w:sz="0" w:space="0" w:color="auto"/>
        <w:right w:val="none" w:sz="0" w:space="0" w:color="auto"/>
      </w:divBdr>
    </w:div>
    <w:div w:id="1653293452">
      <w:bodyDiv w:val="1"/>
      <w:marLeft w:val="0"/>
      <w:marRight w:val="0"/>
      <w:marTop w:val="0"/>
      <w:marBottom w:val="0"/>
      <w:divBdr>
        <w:top w:val="none" w:sz="0" w:space="0" w:color="auto"/>
        <w:left w:val="none" w:sz="0" w:space="0" w:color="auto"/>
        <w:bottom w:val="none" w:sz="0" w:space="0" w:color="auto"/>
        <w:right w:val="none" w:sz="0" w:space="0" w:color="auto"/>
      </w:divBdr>
    </w:div>
    <w:div w:id="1654680271">
      <w:bodyDiv w:val="1"/>
      <w:marLeft w:val="0"/>
      <w:marRight w:val="0"/>
      <w:marTop w:val="0"/>
      <w:marBottom w:val="0"/>
      <w:divBdr>
        <w:top w:val="none" w:sz="0" w:space="0" w:color="auto"/>
        <w:left w:val="none" w:sz="0" w:space="0" w:color="auto"/>
        <w:bottom w:val="none" w:sz="0" w:space="0" w:color="auto"/>
        <w:right w:val="none" w:sz="0" w:space="0" w:color="auto"/>
      </w:divBdr>
    </w:div>
    <w:div w:id="1655184541">
      <w:bodyDiv w:val="1"/>
      <w:marLeft w:val="0"/>
      <w:marRight w:val="0"/>
      <w:marTop w:val="0"/>
      <w:marBottom w:val="0"/>
      <w:divBdr>
        <w:top w:val="none" w:sz="0" w:space="0" w:color="auto"/>
        <w:left w:val="none" w:sz="0" w:space="0" w:color="auto"/>
        <w:bottom w:val="none" w:sz="0" w:space="0" w:color="auto"/>
        <w:right w:val="none" w:sz="0" w:space="0" w:color="auto"/>
      </w:divBdr>
    </w:div>
    <w:div w:id="1655449159">
      <w:bodyDiv w:val="1"/>
      <w:marLeft w:val="0"/>
      <w:marRight w:val="0"/>
      <w:marTop w:val="0"/>
      <w:marBottom w:val="0"/>
      <w:divBdr>
        <w:top w:val="none" w:sz="0" w:space="0" w:color="auto"/>
        <w:left w:val="none" w:sz="0" w:space="0" w:color="auto"/>
        <w:bottom w:val="none" w:sz="0" w:space="0" w:color="auto"/>
        <w:right w:val="none" w:sz="0" w:space="0" w:color="auto"/>
      </w:divBdr>
    </w:div>
    <w:div w:id="1657417207">
      <w:bodyDiv w:val="1"/>
      <w:marLeft w:val="0"/>
      <w:marRight w:val="0"/>
      <w:marTop w:val="0"/>
      <w:marBottom w:val="0"/>
      <w:divBdr>
        <w:top w:val="none" w:sz="0" w:space="0" w:color="auto"/>
        <w:left w:val="none" w:sz="0" w:space="0" w:color="auto"/>
        <w:bottom w:val="none" w:sz="0" w:space="0" w:color="auto"/>
        <w:right w:val="none" w:sz="0" w:space="0" w:color="auto"/>
      </w:divBdr>
    </w:div>
    <w:div w:id="1657952532">
      <w:bodyDiv w:val="1"/>
      <w:marLeft w:val="0"/>
      <w:marRight w:val="0"/>
      <w:marTop w:val="0"/>
      <w:marBottom w:val="0"/>
      <w:divBdr>
        <w:top w:val="none" w:sz="0" w:space="0" w:color="auto"/>
        <w:left w:val="none" w:sz="0" w:space="0" w:color="auto"/>
        <w:bottom w:val="none" w:sz="0" w:space="0" w:color="auto"/>
        <w:right w:val="none" w:sz="0" w:space="0" w:color="auto"/>
      </w:divBdr>
    </w:div>
    <w:div w:id="1658267602">
      <w:bodyDiv w:val="1"/>
      <w:marLeft w:val="0"/>
      <w:marRight w:val="0"/>
      <w:marTop w:val="0"/>
      <w:marBottom w:val="0"/>
      <w:divBdr>
        <w:top w:val="none" w:sz="0" w:space="0" w:color="auto"/>
        <w:left w:val="none" w:sz="0" w:space="0" w:color="auto"/>
        <w:bottom w:val="none" w:sz="0" w:space="0" w:color="auto"/>
        <w:right w:val="none" w:sz="0" w:space="0" w:color="auto"/>
      </w:divBdr>
    </w:div>
    <w:div w:id="1658726880">
      <w:bodyDiv w:val="1"/>
      <w:marLeft w:val="0"/>
      <w:marRight w:val="0"/>
      <w:marTop w:val="0"/>
      <w:marBottom w:val="0"/>
      <w:divBdr>
        <w:top w:val="none" w:sz="0" w:space="0" w:color="auto"/>
        <w:left w:val="none" w:sz="0" w:space="0" w:color="auto"/>
        <w:bottom w:val="none" w:sz="0" w:space="0" w:color="auto"/>
        <w:right w:val="none" w:sz="0" w:space="0" w:color="auto"/>
      </w:divBdr>
    </w:div>
    <w:div w:id="1661036484">
      <w:bodyDiv w:val="1"/>
      <w:marLeft w:val="0"/>
      <w:marRight w:val="0"/>
      <w:marTop w:val="0"/>
      <w:marBottom w:val="0"/>
      <w:divBdr>
        <w:top w:val="none" w:sz="0" w:space="0" w:color="auto"/>
        <w:left w:val="none" w:sz="0" w:space="0" w:color="auto"/>
        <w:bottom w:val="none" w:sz="0" w:space="0" w:color="auto"/>
        <w:right w:val="none" w:sz="0" w:space="0" w:color="auto"/>
      </w:divBdr>
    </w:div>
    <w:div w:id="1661536514">
      <w:bodyDiv w:val="1"/>
      <w:marLeft w:val="0"/>
      <w:marRight w:val="0"/>
      <w:marTop w:val="0"/>
      <w:marBottom w:val="0"/>
      <w:divBdr>
        <w:top w:val="none" w:sz="0" w:space="0" w:color="auto"/>
        <w:left w:val="none" w:sz="0" w:space="0" w:color="auto"/>
        <w:bottom w:val="none" w:sz="0" w:space="0" w:color="auto"/>
        <w:right w:val="none" w:sz="0" w:space="0" w:color="auto"/>
      </w:divBdr>
    </w:div>
    <w:div w:id="1661887224">
      <w:bodyDiv w:val="1"/>
      <w:marLeft w:val="0"/>
      <w:marRight w:val="0"/>
      <w:marTop w:val="0"/>
      <w:marBottom w:val="0"/>
      <w:divBdr>
        <w:top w:val="none" w:sz="0" w:space="0" w:color="auto"/>
        <w:left w:val="none" w:sz="0" w:space="0" w:color="auto"/>
        <w:bottom w:val="none" w:sz="0" w:space="0" w:color="auto"/>
        <w:right w:val="none" w:sz="0" w:space="0" w:color="auto"/>
      </w:divBdr>
    </w:div>
    <w:div w:id="1662391507">
      <w:bodyDiv w:val="1"/>
      <w:marLeft w:val="0"/>
      <w:marRight w:val="0"/>
      <w:marTop w:val="0"/>
      <w:marBottom w:val="0"/>
      <w:divBdr>
        <w:top w:val="none" w:sz="0" w:space="0" w:color="auto"/>
        <w:left w:val="none" w:sz="0" w:space="0" w:color="auto"/>
        <w:bottom w:val="none" w:sz="0" w:space="0" w:color="auto"/>
        <w:right w:val="none" w:sz="0" w:space="0" w:color="auto"/>
      </w:divBdr>
    </w:div>
    <w:div w:id="1662734412">
      <w:bodyDiv w:val="1"/>
      <w:marLeft w:val="0"/>
      <w:marRight w:val="0"/>
      <w:marTop w:val="0"/>
      <w:marBottom w:val="0"/>
      <w:divBdr>
        <w:top w:val="none" w:sz="0" w:space="0" w:color="auto"/>
        <w:left w:val="none" w:sz="0" w:space="0" w:color="auto"/>
        <w:bottom w:val="none" w:sz="0" w:space="0" w:color="auto"/>
        <w:right w:val="none" w:sz="0" w:space="0" w:color="auto"/>
      </w:divBdr>
    </w:div>
    <w:div w:id="1662736297">
      <w:bodyDiv w:val="1"/>
      <w:marLeft w:val="0"/>
      <w:marRight w:val="0"/>
      <w:marTop w:val="0"/>
      <w:marBottom w:val="0"/>
      <w:divBdr>
        <w:top w:val="none" w:sz="0" w:space="0" w:color="auto"/>
        <w:left w:val="none" w:sz="0" w:space="0" w:color="auto"/>
        <w:bottom w:val="none" w:sz="0" w:space="0" w:color="auto"/>
        <w:right w:val="none" w:sz="0" w:space="0" w:color="auto"/>
      </w:divBdr>
    </w:div>
    <w:div w:id="1663463179">
      <w:bodyDiv w:val="1"/>
      <w:marLeft w:val="0"/>
      <w:marRight w:val="0"/>
      <w:marTop w:val="0"/>
      <w:marBottom w:val="0"/>
      <w:divBdr>
        <w:top w:val="none" w:sz="0" w:space="0" w:color="auto"/>
        <w:left w:val="none" w:sz="0" w:space="0" w:color="auto"/>
        <w:bottom w:val="none" w:sz="0" w:space="0" w:color="auto"/>
        <w:right w:val="none" w:sz="0" w:space="0" w:color="auto"/>
      </w:divBdr>
    </w:div>
    <w:div w:id="1664511105">
      <w:bodyDiv w:val="1"/>
      <w:marLeft w:val="0"/>
      <w:marRight w:val="0"/>
      <w:marTop w:val="0"/>
      <w:marBottom w:val="0"/>
      <w:divBdr>
        <w:top w:val="none" w:sz="0" w:space="0" w:color="auto"/>
        <w:left w:val="none" w:sz="0" w:space="0" w:color="auto"/>
        <w:bottom w:val="none" w:sz="0" w:space="0" w:color="auto"/>
        <w:right w:val="none" w:sz="0" w:space="0" w:color="auto"/>
      </w:divBdr>
    </w:div>
    <w:div w:id="1665738509">
      <w:bodyDiv w:val="1"/>
      <w:marLeft w:val="0"/>
      <w:marRight w:val="0"/>
      <w:marTop w:val="0"/>
      <w:marBottom w:val="0"/>
      <w:divBdr>
        <w:top w:val="none" w:sz="0" w:space="0" w:color="auto"/>
        <w:left w:val="none" w:sz="0" w:space="0" w:color="auto"/>
        <w:bottom w:val="none" w:sz="0" w:space="0" w:color="auto"/>
        <w:right w:val="none" w:sz="0" w:space="0" w:color="auto"/>
      </w:divBdr>
    </w:div>
    <w:div w:id="1666281559">
      <w:bodyDiv w:val="1"/>
      <w:marLeft w:val="0"/>
      <w:marRight w:val="0"/>
      <w:marTop w:val="0"/>
      <w:marBottom w:val="0"/>
      <w:divBdr>
        <w:top w:val="none" w:sz="0" w:space="0" w:color="auto"/>
        <w:left w:val="none" w:sz="0" w:space="0" w:color="auto"/>
        <w:bottom w:val="none" w:sz="0" w:space="0" w:color="auto"/>
        <w:right w:val="none" w:sz="0" w:space="0" w:color="auto"/>
      </w:divBdr>
    </w:div>
    <w:div w:id="1667513280">
      <w:bodyDiv w:val="1"/>
      <w:marLeft w:val="0"/>
      <w:marRight w:val="0"/>
      <w:marTop w:val="0"/>
      <w:marBottom w:val="0"/>
      <w:divBdr>
        <w:top w:val="none" w:sz="0" w:space="0" w:color="auto"/>
        <w:left w:val="none" w:sz="0" w:space="0" w:color="auto"/>
        <w:bottom w:val="none" w:sz="0" w:space="0" w:color="auto"/>
        <w:right w:val="none" w:sz="0" w:space="0" w:color="auto"/>
      </w:divBdr>
    </w:div>
    <w:div w:id="1667855910">
      <w:bodyDiv w:val="1"/>
      <w:marLeft w:val="0"/>
      <w:marRight w:val="0"/>
      <w:marTop w:val="0"/>
      <w:marBottom w:val="0"/>
      <w:divBdr>
        <w:top w:val="none" w:sz="0" w:space="0" w:color="auto"/>
        <w:left w:val="none" w:sz="0" w:space="0" w:color="auto"/>
        <w:bottom w:val="none" w:sz="0" w:space="0" w:color="auto"/>
        <w:right w:val="none" w:sz="0" w:space="0" w:color="auto"/>
      </w:divBdr>
    </w:div>
    <w:div w:id="1668361348">
      <w:bodyDiv w:val="1"/>
      <w:marLeft w:val="0"/>
      <w:marRight w:val="0"/>
      <w:marTop w:val="0"/>
      <w:marBottom w:val="0"/>
      <w:divBdr>
        <w:top w:val="none" w:sz="0" w:space="0" w:color="auto"/>
        <w:left w:val="none" w:sz="0" w:space="0" w:color="auto"/>
        <w:bottom w:val="none" w:sz="0" w:space="0" w:color="auto"/>
        <w:right w:val="none" w:sz="0" w:space="0" w:color="auto"/>
      </w:divBdr>
    </w:div>
    <w:div w:id="1672954484">
      <w:bodyDiv w:val="1"/>
      <w:marLeft w:val="0"/>
      <w:marRight w:val="0"/>
      <w:marTop w:val="0"/>
      <w:marBottom w:val="0"/>
      <w:divBdr>
        <w:top w:val="none" w:sz="0" w:space="0" w:color="auto"/>
        <w:left w:val="none" w:sz="0" w:space="0" w:color="auto"/>
        <w:bottom w:val="none" w:sz="0" w:space="0" w:color="auto"/>
        <w:right w:val="none" w:sz="0" w:space="0" w:color="auto"/>
      </w:divBdr>
    </w:div>
    <w:div w:id="1674532337">
      <w:bodyDiv w:val="1"/>
      <w:marLeft w:val="0"/>
      <w:marRight w:val="0"/>
      <w:marTop w:val="0"/>
      <w:marBottom w:val="0"/>
      <w:divBdr>
        <w:top w:val="none" w:sz="0" w:space="0" w:color="auto"/>
        <w:left w:val="none" w:sz="0" w:space="0" w:color="auto"/>
        <w:bottom w:val="none" w:sz="0" w:space="0" w:color="auto"/>
        <w:right w:val="none" w:sz="0" w:space="0" w:color="auto"/>
      </w:divBdr>
    </w:div>
    <w:div w:id="1675567892">
      <w:bodyDiv w:val="1"/>
      <w:marLeft w:val="0"/>
      <w:marRight w:val="0"/>
      <w:marTop w:val="0"/>
      <w:marBottom w:val="0"/>
      <w:divBdr>
        <w:top w:val="none" w:sz="0" w:space="0" w:color="auto"/>
        <w:left w:val="none" w:sz="0" w:space="0" w:color="auto"/>
        <w:bottom w:val="none" w:sz="0" w:space="0" w:color="auto"/>
        <w:right w:val="none" w:sz="0" w:space="0" w:color="auto"/>
      </w:divBdr>
    </w:div>
    <w:div w:id="1677001411">
      <w:bodyDiv w:val="1"/>
      <w:marLeft w:val="0"/>
      <w:marRight w:val="0"/>
      <w:marTop w:val="0"/>
      <w:marBottom w:val="0"/>
      <w:divBdr>
        <w:top w:val="none" w:sz="0" w:space="0" w:color="auto"/>
        <w:left w:val="none" w:sz="0" w:space="0" w:color="auto"/>
        <w:bottom w:val="none" w:sz="0" w:space="0" w:color="auto"/>
        <w:right w:val="none" w:sz="0" w:space="0" w:color="auto"/>
      </w:divBdr>
    </w:div>
    <w:div w:id="1682508921">
      <w:bodyDiv w:val="1"/>
      <w:marLeft w:val="0"/>
      <w:marRight w:val="0"/>
      <w:marTop w:val="0"/>
      <w:marBottom w:val="0"/>
      <w:divBdr>
        <w:top w:val="none" w:sz="0" w:space="0" w:color="auto"/>
        <w:left w:val="none" w:sz="0" w:space="0" w:color="auto"/>
        <w:bottom w:val="none" w:sz="0" w:space="0" w:color="auto"/>
        <w:right w:val="none" w:sz="0" w:space="0" w:color="auto"/>
      </w:divBdr>
    </w:div>
    <w:div w:id="1683193557">
      <w:bodyDiv w:val="1"/>
      <w:marLeft w:val="0"/>
      <w:marRight w:val="0"/>
      <w:marTop w:val="0"/>
      <w:marBottom w:val="0"/>
      <w:divBdr>
        <w:top w:val="none" w:sz="0" w:space="0" w:color="auto"/>
        <w:left w:val="none" w:sz="0" w:space="0" w:color="auto"/>
        <w:bottom w:val="none" w:sz="0" w:space="0" w:color="auto"/>
        <w:right w:val="none" w:sz="0" w:space="0" w:color="auto"/>
      </w:divBdr>
    </w:div>
    <w:div w:id="1683429842">
      <w:bodyDiv w:val="1"/>
      <w:marLeft w:val="0"/>
      <w:marRight w:val="0"/>
      <w:marTop w:val="0"/>
      <w:marBottom w:val="0"/>
      <w:divBdr>
        <w:top w:val="none" w:sz="0" w:space="0" w:color="auto"/>
        <w:left w:val="none" w:sz="0" w:space="0" w:color="auto"/>
        <w:bottom w:val="none" w:sz="0" w:space="0" w:color="auto"/>
        <w:right w:val="none" w:sz="0" w:space="0" w:color="auto"/>
      </w:divBdr>
    </w:div>
    <w:div w:id="1685979807">
      <w:bodyDiv w:val="1"/>
      <w:marLeft w:val="0"/>
      <w:marRight w:val="0"/>
      <w:marTop w:val="0"/>
      <w:marBottom w:val="0"/>
      <w:divBdr>
        <w:top w:val="none" w:sz="0" w:space="0" w:color="auto"/>
        <w:left w:val="none" w:sz="0" w:space="0" w:color="auto"/>
        <w:bottom w:val="none" w:sz="0" w:space="0" w:color="auto"/>
        <w:right w:val="none" w:sz="0" w:space="0" w:color="auto"/>
      </w:divBdr>
    </w:div>
    <w:div w:id="1691909614">
      <w:bodyDiv w:val="1"/>
      <w:marLeft w:val="0"/>
      <w:marRight w:val="0"/>
      <w:marTop w:val="0"/>
      <w:marBottom w:val="0"/>
      <w:divBdr>
        <w:top w:val="none" w:sz="0" w:space="0" w:color="auto"/>
        <w:left w:val="none" w:sz="0" w:space="0" w:color="auto"/>
        <w:bottom w:val="none" w:sz="0" w:space="0" w:color="auto"/>
        <w:right w:val="none" w:sz="0" w:space="0" w:color="auto"/>
      </w:divBdr>
    </w:div>
    <w:div w:id="1693072858">
      <w:bodyDiv w:val="1"/>
      <w:marLeft w:val="0"/>
      <w:marRight w:val="0"/>
      <w:marTop w:val="0"/>
      <w:marBottom w:val="0"/>
      <w:divBdr>
        <w:top w:val="none" w:sz="0" w:space="0" w:color="auto"/>
        <w:left w:val="none" w:sz="0" w:space="0" w:color="auto"/>
        <w:bottom w:val="none" w:sz="0" w:space="0" w:color="auto"/>
        <w:right w:val="none" w:sz="0" w:space="0" w:color="auto"/>
      </w:divBdr>
    </w:div>
    <w:div w:id="1693144666">
      <w:bodyDiv w:val="1"/>
      <w:marLeft w:val="0"/>
      <w:marRight w:val="0"/>
      <w:marTop w:val="0"/>
      <w:marBottom w:val="0"/>
      <w:divBdr>
        <w:top w:val="none" w:sz="0" w:space="0" w:color="auto"/>
        <w:left w:val="none" w:sz="0" w:space="0" w:color="auto"/>
        <w:bottom w:val="none" w:sz="0" w:space="0" w:color="auto"/>
        <w:right w:val="none" w:sz="0" w:space="0" w:color="auto"/>
      </w:divBdr>
    </w:div>
    <w:div w:id="1693653242">
      <w:bodyDiv w:val="1"/>
      <w:marLeft w:val="0"/>
      <w:marRight w:val="0"/>
      <w:marTop w:val="0"/>
      <w:marBottom w:val="0"/>
      <w:divBdr>
        <w:top w:val="none" w:sz="0" w:space="0" w:color="auto"/>
        <w:left w:val="none" w:sz="0" w:space="0" w:color="auto"/>
        <w:bottom w:val="none" w:sz="0" w:space="0" w:color="auto"/>
        <w:right w:val="none" w:sz="0" w:space="0" w:color="auto"/>
      </w:divBdr>
    </w:div>
    <w:div w:id="1694189964">
      <w:bodyDiv w:val="1"/>
      <w:marLeft w:val="0"/>
      <w:marRight w:val="0"/>
      <w:marTop w:val="0"/>
      <w:marBottom w:val="0"/>
      <w:divBdr>
        <w:top w:val="none" w:sz="0" w:space="0" w:color="auto"/>
        <w:left w:val="none" w:sz="0" w:space="0" w:color="auto"/>
        <w:bottom w:val="none" w:sz="0" w:space="0" w:color="auto"/>
        <w:right w:val="none" w:sz="0" w:space="0" w:color="auto"/>
      </w:divBdr>
    </w:div>
    <w:div w:id="1696616603">
      <w:bodyDiv w:val="1"/>
      <w:marLeft w:val="0"/>
      <w:marRight w:val="0"/>
      <w:marTop w:val="0"/>
      <w:marBottom w:val="0"/>
      <w:divBdr>
        <w:top w:val="none" w:sz="0" w:space="0" w:color="auto"/>
        <w:left w:val="none" w:sz="0" w:space="0" w:color="auto"/>
        <w:bottom w:val="none" w:sz="0" w:space="0" w:color="auto"/>
        <w:right w:val="none" w:sz="0" w:space="0" w:color="auto"/>
      </w:divBdr>
    </w:div>
    <w:div w:id="1697387910">
      <w:bodyDiv w:val="1"/>
      <w:marLeft w:val="0"/>
      <w:marRight w:val="0"/>
      <w:marTop w:val="0"/>
      <w:marBottom w:val="0"/>
      <w:divBdr>
        <w:top w:val="none" w:sz="0" w:space="0" w:color="auto"/>
        <w:left w:val="none" w:sz="0" w:space="0" w:color="auto"/>
        <w:bottom w:val="none" w:sz="0" w:space="0" w:color="auto"/>
        <w:right w:val="none" w:sz="0" w:space="0" w:color="auto"/>
      </w:divBdr>
    </w:div>
    <w:div w:id="1697542873">
      <w:bodyDiv w:val="1"/>
      <w:marLeft w:val="0"/>
      <w:marRight w:val="0"/>
      <w:marTop w:val="0"/>
      <w:marBottom w:val="0"/>
      <w:divBdr>
        <w:top w:val="none" w:sz="0" w:space="0" w:color="auto"/>
        <w:left w:val="none" w:sz="0" w:space="0" w:color="auto"/>
        <w:bottom w:val="none" w:sz="0" w:space="0" w:color="auto"/>
        <w:right w:val="none" w:sz="0" w:space="0" w:color="auto"/>
      </w:divBdr>
    </w:div>
    <w:div w:id="1697729053">
      <w:bodyDiv w:val="1"/>
      <w:marLeft w:val="0"/>
      <w:marRight w:val="0"/>
      <w:marTop w:val="0"/>
      <w:marBottom w:val="0"/>
      <w:divBdr>
        <w:top w:val="none" w:sz="0" w:space="0" w:color="auto"/>
        <w:left w:val="none" w:sz="0" w:space="0" w:color="auto"/>
        <w:bottom w:val="none" w:sz="0" w:space="0" w:color="auto"/>
        <w:right w:val="none" w:sz="0" w:space="0" w:color="auto"/>
      </w:divBdr>
    </w:div>
    <w:div w:id="1698966666">
      <w:bodyDiv w:val="1"/>
      <w:marLeft w:val="0"/>
      <w:marRight w:val="0"/>
      <w:marTop w:val="0"/>
      <w:marBottom w:val="0"/>
      <w:divBdr>
        <w:top w:val="none" w:sz="0" w:space="0" w:color="auto"/>
        <w:left w:val="none" w:sz="0" w:space="0" w:color="auto"/>
        <w:bottom w:val="none" w:sz="0" w:space="0" w:color="auto"/>
        <w:right w:val="none" w:sz="0" w:space="0" w:color="auto"/>
      </w:divBdr>
    </w:div>
    <w:div w:id="1700623826">
      <w:bodyDiv w:val="1"/>
      <w:marLeft w:val="0"/>
      <w:marRight w:val="0"/>
      <w:marTop w:val="0"/>
      <w:marBottom w:val="0"/>
      <w:divBdr>
        <w:top w:val="none" w:sz="0" w:space="0" w:color="auto"/>
        <w:left w:val="none" w:sz="0" w:space="0" w:color="auto"/>
        <w:bottom w:val="none" w:sz="0" w:space="0" w:color="auto"/>
        <w:right w:val="none" w:sz="0" w:space="0" w:color="auto"/>
      </w:divBdr>
    </w:div>
    <w:div w:id="1701467447">
      <w:bodyDiv w:val="1"/>
      <w:marLeft w:val="0"/>
      <w:marRight w:val="0"/>
      <w:marTop w:val="0"/>
      <w:marBottom w:val="0"/>
      <w:divBdr>
        <w:top w:val="none" w:sz="0" w:space="0" w:color="auto"/>
        <w:left w:val="none" w:sz="0" w:space="0" w:color="auto"/>
        <w:bottom w:val="none" w:sz="0" w:space="0" w:color="auto"/>
        <w:right w:val="none" w:sz="0" w:space="0" w:color="auto"/>
      </w:divBdr>
    </w:div>
    <w:div w:id="1701931816">
      <w:bodyDiv w:val="1"/>
      <w:marLeft w:val="0"/>
      <w:marRight w:val="0"/>
      <w:marTop w:val="0"/>
      <w:marBottom w:val="0"/>
      <w:divBdr>
        <w:top w:val="none" w:sz="0" w:space="0" w:color="auto"/>
        <w:left w:val="none" w:sz="0" w:space="0" w:color="auto"/>
        <w:bottom w:val="none" w:sz="0" w:space="0" w:color="auto"/>
        <w:right w:val="none" w:sz="0" w:space="0" w:color="auto"/>
      </w:divBdr>
    </w:div>
    <w:div w:id="1702975005">
      <w:bodyDiv w:val="1"/>
      <w:marLeft w:val="0"/>
      <w:marRight w:val="0"/>
      <w:marTop w:val="0"/>
      <w:marBottom w:val="0"/>
      <w:divBdr>
        <w:top w:val="none" w:sz="0" w:space="0" w:color="auto"/>
        <w:left w:val="none" w:sz="0" w:space="0" w:color="auto"/>
        <w:bottom w:val="none" w:sz="0" w:space="0" w:color="auto"/>
        <w:right w:val="none" w:sz="0" w:space="0" w:color="auto"/>
      </w:divBdr>
    </w:div>
    <w:div w:id="1705406075">
      <w:bodyDiv w:val="1"/>
      <w:marLeft w:val="0"/>
      <w:marRight w:val="0"/>
      <w:marTop w:val="0"/>
      <w:marBottom w:val="0"/>
      <w:divBdr>
        <w:top w:val="none" w:sz="0" w:space="0" w:color="auto"/>
        <w:left w:val="none" w:sz="0" w:space="0" w:color="auto"/>
        <w:bottom w:val="none" w:sz="0" w:space="0" w:color="auto"/>
        <w:right w:val="none" w:sz="0" w:space="0" w:color="auto"/>
      </w:divBdr>
    </w:div>
    <w:div w:id="1707949961">
      <w:bodyDiv w:val="1"/>
      <w:marLeft w:val="0"/>
      <w:marRight w:val="0"/>
      <w:marTop w:val="0"/>
      <w:marBottom w:val="0"/>
      <w:divBdr>
        <w:top w:val="none" w:sz="0" w:space="0" w:color="auto"/>
        <w:left w:val="none" w:sz="0" w:space="0" w:color="auto"/>
        <w:bottom w:val="none" w:sz="0" w:space="0" w:color="auto"/>
        <w:right w:val="none" w:sz="0" w:space="0" w:color="auto"/>
      </w:divBdr>
    </w:div>
    <w:div w:id="1708217576">
      <w:bodyDiv w:val="1"/>
      <w:marLeft w:val="0"/>
      <w:marRight w:val="0"/>
      <w:marTop w:val="0"/>
      <w:marBottom w:val="0"/>
      <w:divBdr>
        <w:top w:val="none" w:sz="0" w:space="0" w:color="auto"/>
        <w:left w:val="none" w:sz="0" w:space="0" w:color="auto"/>
        <w:bottom w:val="none" w:sz="0" w:space="0" w:color="auto"/>
        <w:right w:val="none" w:sz="0" w:space="0" w:color="auto"/>
      </w:divBdr>
    </w:div>
    <w:div w:id="1708721101">
      <w:bodyDiv w:val="1"/>
      <w:marLeft w:val="0"/>
      <w:marRight w:val="0"/>
      <w:marTop w:val="0"/>
      <w:marBottom w:val="0"/>
      <w:divBdr>
        <w:top w:val="none" w:sz="0" w:space="0" w:color="auto"/>
        <w:left w:val="none" w:sz="0" w:space="0" w:color="auto"/>
        <w:bottom w:val="none" w:sz="0" w:space="0" w:color="auto"/>
        <w:right w:val="none" w:sz="0" w:space="0" w:color="auto"/>
      </w:divBdr>
    </w:div>
    <w:div w:id="1709069522">
      <w:bodyDiv w:val="1"/>
      <w:marLeft w:val="0"/>
      <w:marRight w:val="0"/>
      <w:marTop w:val="0"/>
      <w:marBottom w:val="0"/>
      <w:divBdr>
        <w:top w:val="none" w:sz="0" w:space="0" w:color="auto"/>
        <w:left w:val="none" w:sz="0" w:space="0" w:color="auto"/>
        <w:bottom w:val="none" w:sz="0" w:space="0" w:color="auto"/>
        <w:right w:val="none" w:sz="0" w:space="0" w:color="auto"/>
      </w:divBdr>
    </w:div>
    <w:div w:id="1709407050">
      <w:bodyDiv w:val="1"/>
      <w:marLeft w:val="0"/>
      <w:marRight w:val="0"/>
      <w:marTop w:val="0"/>
      <w:marBottom w:val="0"/>
      <w:divBdr>
        <w:top w:val="none" w:sz="0" w:space="0" w:color="auto"/>
        <w:left w:val="none" w:sz="0" w:space="0" w:color="auto"/>
        <w:bottom w:val="none" w:sz="0" w:space="0" w:color="auto"/>
        <w:right w:val="none" w:sz="0" w:space="0" w:color="auto"/>
      </w:divBdr>
    </w:div>
    <w:div w:id="1709910277">
      <w:bodyDiv w:val="1"/>
      <w:marLeft w:val="0"/>
      <w:marRight w:val="0"/>
      <w:marTop w:val="0"/>
      <w:marBottom w:val="0"/>
      <w:divBdr>
        <w:top w:val="none" w:sz="0" w:space="0" w:color="auto"/>
        <w:left w:val="none" w:sz="0" w:space="0" w:color="auto"/>
        <w:bottom w:val="none" w:sz="0" w:space="0" w:color="auto"/>
        <w:right w:val="none" w:sz="0" w:space="0" w:color="auto"/>
      </w:divBdr>
    </w:div>
    <w:div w:id="1710107313">
      <w:bodyDiv w:val="1"/>
      <w:marLeft w:val="0"/>
      <w:marRight w:val="0"/>
      <w:marTop w:val="0"/>
      <w:marBottom w:val="0"/>
      <w:divBdr>
        <w:top w:val="none" w:sz="0" w:space="0" w:color="auto"/>
        <w:left w:val="none" w:sz="0" w:space="0" w:color="auto"/>
        <w:bottom w:val="none" w:sz="0" w:space="0" w:color="auto"/>
        <w:right w:val="none" w:sz="0" w:space="0" w:color="auto"/>
      </w:divBdr>
    </w:div>
    <w:div w:id="1711683028">
      <w:bodyDiv w:val="1"/>
      <w:marLeft w:val="0"/>
      <w:marRight w:val="0"/>
      <w:marTop w:val="0"/>
      <w:marBottom w:val="0"/>
      <w:divBdr>
        <w:top w:val="none" w:sz="0" w:space="0" w:color="auto"/>
        <w:left w:val="none" w:sz="0" w:space="0" w:color="auto"/>
        <w:bottom w:val="none" w:sz="0" w:space="0" w:color="auto"/>
        <w:right w:val="none" w:sz="0" w:space="0" w:color="auto"/>
      </w:divBdr>
    </w:div>
    <w:div w:id="1711760480">
      <w:bodyDiv w:val="1"/>
      <w:marLeft w:val="0"/>
      <w:marRight w:val="0"/>
      <w:marTop w:val="0"/>
      <w:marBottom w:val="0"/>
      <w:divBdr>
        <w:top w:val="none" w:sz="0" w:space="0" w:color="auto"/>
        <w:left w:val="none" w:sz="0" w:space="0" w:color="auto"/>
        <w:bottom w:val="none" w:sz="0" w:space="0" w:color="auto"/>
        <w:right w:val="none" w:sz="0" w:space="0" w:color="auto"/>
      </w:divBdr>
    </w:div>
    <w:div w:id="1712028518">
      <w:bodyDiv w:val="1"/>
      <w:marLeft w:val="0"/>
      <w:marRight w:val="0"/>
      <w:marTop w:val="0"/>
      <w:marBottom w:val="0"/>
      <w:divBdr>
        <w:top w:val="none" w:sz="0" w:space="0" w:color="auto"/>
        <w:left w:val="none" w:sz="0" w:space="0" w:color="auto"/>
        <w:bottom w:val="none" w:sz="0" w:space="0" w:color="auto"/>
        <w:right w:val="none" w:sz="0" w:space="0" w:color="auto"/>
      </w:divBdr>
    </w:div>
    <w:div w:id="1712724742">
      <w:bodyDiv w:val="1"/>
      <w:marLeft w:val="0"/>
      <w:marRight w:val="0"/>
      <w:marTop w:val="0"/>
      <w:marBottom w:val="0"/>
      <w:divBdr>
        <w:top w:val="none" w:sz="0" w:space="0" w:color="auto"/>
        <w:left w:val="none" w:sz="0" w:space="0" w:color="auto"/>
        <w:bottom w:val="none" w:sz="0" w:space="0" w:color="auto"/>
        <w:right w:val="none" w:sz="0" w:space="0" w:color="auto"/>
      </w:divBdr>
    </w:div>
    <w:div w:id="1712729786">
      <w:bodyDiv w:val="1"/>
      <w:marLeft w:val="0"/>
      <w:marRight w:val="0"/>
      <w:marTop w:val="0"/>
      <w:marBottom w:val="0"/>
      <w:divBdr>
        <w:top w:val="none" w:sz="0" w:space="0" w:color="auto"/>
        <w:left w:val="none" w:sz="0" w:space="0" w:color="auto"/>
        <w:bottom w:val="none" w:sz="0" w:space="0" w:color="auto"/>
        <w:right w:val="none" w:sz="0" w:space="0" w:color="auto"/>
      </w:divBdr>
    </w:div>
    <w:div w:id="1713529247">
      <w:bodyDiv w:val="1"/>
      <w:marLeft w:val="0"/>
      <w:marRight w:val="0"/>
      <w:marTop w:val="0"/>
      <w:marBottom w:val="0"/>
      <w:divBdr>
        <w:top w:val="none" w:sz="0" w:space="0" w:color="auto"/>
        <w:left w:val="none" w:sz="0" w:space="0" w:color="auto"/>
        <w:bottom w:val="none" w:sz="0" w:space="0" w:color="auto"/>
        <w:right w:val="none" w:sz="0" w:space="0" w:color="auto"/>
      </w:divBdr>
    </w:div>
    <w:div w:id="1714378197">
      <w:bodyDiv w:val="1"/>
      <w:marLeft w:val="0"/>
      <w:marRight w:val="0"/>
      <w:marTop w:val="0"/>
      <w:marBottom w:val="0"/>
      <w:divBdr>
        <w:top w:val="none" w:sz="0" w:space="0" w:color="auto"/>
        <w:left w:val="none" w:sz="0" w:space="0" w:color="auto"/>
        <w:bottom w:val="none" w:sz="0" w:space="0" w:color="auto"/>
        <w:right w:val="none" w:sz="0" w:space="0" w:color="auto"/>
      </w:divBdr>
    </w:div>
    <w:div w:id="1716927501">
      <w:bodyDiv w:val="1"/>
      <w:marLeft w:val="0"/>
      <w:marRight w:val="0"/>
      <w:marTop w:val="0"/>
      <w:marBottom w:val="0"/>
      <w:divBdr>
        <w:top w:val="none" w:sz="0" w:space="0" w:color="auto"/>
        <w:left w:val="none" w:sz="0" w:space="0" w:color="auto"/>
        <w:bottom w:val="none" w:sz="0" w:space="0" w:color="auto"/>
        <w:right w:val="none" w:sz="0" w:space="0" w:color="auto"/>
      </w:divBdr>
    </w:div>
    <w:div w:id="1717315217">
      <w:bodyDiv w:val="1"/>
      <w:marLeft w:val="0"/>
      <w:marRight w:val="0"/>
      <w:marTop w:val="0"/>
      <w:marBottom w:val="0"/>
      <w:divBdr>
        <w:top w:val="none" w:sz="0" w:space="0" w:color="auto"/>
        <w:left w:val="none" w:sz="0" w:space="0" w:color="auto"/>
        <w:bottom w:val="none" w:sz="0" w:space="0" w:color="auto"/>
        <w:right w:val="none" w:sz="0" w:space="0" w:color="auto"/>
      </w:divBdr>
    </w:div>
    <w:div w:id="1719279573">
      <w:bodyDiv w:val="1"/>
      <w:marLeft w:val="0"/>
      <w:marRight w:val="0"/>
      <w:marTop w:val="0"/>
      <w:marBottom w:val="0"/>
      <w:divBdr>
        <w:top w:val="none" w:sz="0" w:space="0" w:color="auto"/>
        <w:left w:val="none" w:sz="0" w:space="0" w:color="auto"/>
        <w:bottom w:val="none" w:sz="0" w:space="0" w:color="auto"/>
        <w:right w:val="none" w:sz="0" w:space="0" w:color="auto"/>
      </w:divBdr>
    </w:div>
    <w:div w:id="1720009253">
      <w:bodyDiv w:val="1"/>
      <w:marLeft w:val="0"/>
      <w:marRight w:val="0"/>
      <w:marTop w:val="0"/>
      <w:marBottom w:val="0"/>
      <w:divBdr>
        <w:top w:val="none" w:sz="0" w:space="0" w:color="auto"/>
        <w:left w:val="none" w:sz="0" w:space="0" w:color="auto"/>
        <w:bottom w:val="none" w:sz="0" w:space="0" w:color="auto"/>
        <w:right w:val="none" w:sz="0" w:space="0" w:color="auto"/>
      </w:divBdr>
    </w:div>
    <w:div w:id="1724140507">
      <w:bodyDiv w:val="1"/>
      <w:marLeft w:val="0"/>
      <w:marRight w:val="0"/>
      <w:marTop w:val="0"/>
      <w:marBottom w:val="0"/>
      <w:divBdr>
        <w:top w:val="none" w:sz="0" w:space="0" w:color="auto"/>
        <w:left w:val="none" w:sz="0" w:space="0" w:color="auto"/>
        <w:bottom w:val="none" w:sz="0" w:space="0" w:color="auto"/>
        <w:right w:val="none" w:sz="0" w:space="0" w:color="auto"/>
      </w:divBdr>
    </w:div>
    <w:div w:id="1725062554">
      <w:bodyDiv w:val="1"/>
      <w:marLeft w:val="0"/>
      <w:marRight w:val="0"/>
      <w:marTop w:val="0"/>
      <w:marBottom w:val="0"/>
      <w:divBdr>
        <w:top w:val="none" w:sz="0" w:space="0" w:color="auto"/>
        <w:left w:val="none" w:sz="0" w:space="0" w:color="auto"/>
        <w:bottom w:val="none" w:sz="0" w:space="0" w:color="auto"/>
        <w:right w:val="none" w:sz="0" w:space="0" w:color="auto"/>
      </w:divBdr>
    </w:div>
    <w:div w:id="1725829094">
      <w:bodyDiv w:val="1"/>
      <w:marLeft w:val="0"/>
      <w:marRight w:val="0"/>
      <w:marTop w:val="0"/>
      <w:marBottom w:val="0"/>
      <w:divBdr>
        <w:top w:val="none" w:sz="0" w:space="0" w:color="auto"/>
        <w:left w:val="none" w:sz="0" w:space="0" w:color="auto"/>
        <w:bottom w:val="none" w:sz="0" w:space="0" w:color="auto"/>
        <w:right w:val="none" w:sz="0" w:space="0" w:color="auto"/>
      </w:divBdr>
    </w:div>
    <w:div w:id="1728650028">
      <w:bodyDiv w:val="1"/>
      <w:marLeft w:val="0"/>
      <w:marRight w:val="0"/>
      <w:marTop w:val="0"/>
      <w:marBottom w:val="0"/>
      <w:divBdr>
        <w:top w:val="none" w:sz="0" w:space="0" w:color="auto"/>
        <w:left w:val="none" w:sz="0" w:space="0" w:color="auto"/>
        <w:bottom w:val="none" w:sz="0" w:space="0" w:color="auto"/>
        <w:right w:val="none" w:sz="0" w:space="0" w:color="auto"/>
      </w:divBdr>
    </w:div>
    <w:div w:id="1728995699">
      <w:bodyDiv w:val="1"/>
      <w:marLeft w:val="0"/>
      <w:marRight w:val="0"/>
      <w:marTop w:val="0"/>
      <w:marBottom w:val="0"/>
      <w:divBdr>
        <w:top w:val="none" w:sz="0" w:space="0" w:color="auto"/>
        <w:left w:val="none" w:sz="0" w:space="0" w:color="auto"/>
        <w:bottom w:val="none" w:sz="0" w:space="0" w:color="auto"/>
        <w:right w:val="none" w:sz="0" w:space="0" w:color="auto"/>
      </w:divBdr>
    </w:div>
    <w:div w:id="1730492350">
      <w:bodyDiv w:val="1"/>
      <w:marLeft w:val="0"/>
      <w:marRight w:val="0"/>
      <w:marTop w:val="0"/>
      <w:marBottom w:val="0"/>
      <w:divBdr>
        <w:top w:val="none" w:sz="0" w:space="0" w:color="auto"/>
        <w:left w:val="none" w:sz="0" w:space="0" w:color="auto"/>
        <w:bottom w:val="none" w:sz="0" w:space="0" w:color="auto"/>
        <w:right w:val="none" w:sz="0" w:space="0" w:color="auto"/>
      </w:divBdr>
    </w:div>
    <w:div w:id="1731146726">
      <w:bodyDiv w:val="1"/>
      <w:marLeft w:val="0"/>
      <w:marRight w:val="0"/>
      <w:marTop w:val="0"/>
      <w:marBottom w:val="0"/>
      <w:divBdr>
        <w:top w:val="none" w:sz="0" w:space="0" w:color="auto"/>
        <w:left w:val="none" w:sz="0" w:space="0" w:color="auto"/>
        <w:bottom w:val="none" w:sz="0" w:space="0" w:color="auto"/>
        <w:right w:val="none" w:sz="0" w:space="0" w:color="auto"/>
      </w:divBdr>
    </w:div>
    <w:div w:id="1732658750">
      <w:bodyDiv w:val="1"/>
      <w:marLeft w:val="0"/>
      <w:marRight w:val="0"/>
      <w:marTop w:val="0"/>
      <w:marBottom w:val="0"/>
      <w:divBdr>
        <w:top w:val="none" w:sz="0" w:space="0" w:color="auto"/>
        <w:left w:val="none" w:sz="0" w:space="0" w:color="auto"/>
        <w:bottom w:val="none" w:sz="0" w:space="0" w:color="auto"/>
        <w:right w:val="none" w:sz="0" w:space="0" w:color="auto"/>
      </w:divBdr>
    </w:div>
    <w:div w:id="1732850036">
      <w:bodyDiv w:val="1"/>
      <w:marLeft w:val="0"/>
      <w:marRight w:val="0"/>
      <w:marTop w:val="0"/>
      <w:marBottom w:val="0"/>
      <w:divBdr>
        <w:top w:val="none" w:sz="0" w:space="0" w:color="auto"/>
        <w:left w:val="none" w:sz="0" w:space="0" w:color="auto"/>
        <w:bottom w:val="none" w:sz="0" w:space="0" w:color="auto"/>
        <w:right w:val="none" w:sz="0" w:space="0" w:color="auto"/>
      </w:divBdr>
    </w:div>
    <w:div w:id="1733773769">
      <w:bodyDiv w:val="1"/>
      <w:marLeft w:val="0"/>
      <w:marRight w:val="0"/>
      <w:marTop w:val="0"/>
      <w:marBottom w:val="0"/>
      <w:divBdr>
        <w:top w:val="none" w:sz="0" w:space="0" w:color="auto"/>
        <w:left w:val="none" w:sz="0" w:space="0" w:color="auto"/>
        <w:bottom w:val="none" w:sz="0" w:space="0" w:color="auto"/>
        <w:right w:val="none" w:sz="0" w:space="0" w:color="auto"/>
      </w:divBdr>
    </w:div>
    <w:div w:id="1734812869">
      <w:bodyDiv w:val="1"/>
      <w:marLeft w:val="0"/>
      <w:marRight w:val="0"/>
      <w:marTop w:val="0"/>
      <w:marBottom w:val="0"/>
      <w:divBdr>
        <w:top w:val="none" w:sz="0" w:space="0" w:color="auto"/>
        <w:left w:val="none" w:sz="0" w:space="0" w:color="auto"/>
        <w:bottom w:val="none" w:sz="0" w:space="0" w:color="auto"/>
        <w:right w:val="none" w:sz="0" w:space="0" w:color="auto"/>
      </w:divBdr>
    </w:div>
    <w:div w:id="1736514606">
      <w:bodyDiv w:val="1"/>
      <w:marLeft w:val="0"/>
      <w:marRight w:val="0"/>
      <w:marTop w:val="0"/>
      <w:marBottom w:val="0"/>
      <w:divBdr>
        <w:top w:val="none" w:sz="0" w:space="0" w:color="auto"/>
        <w:left w:val="none" w:sz="0" w:space="0" w:color="auto"/>
        <w:bottom w:val="none" w:sz="0" w:space="0" w:color="auto"/>
        <w:right w:val="none" w:sz="0" w:space="0" w:color="auto"/>
      </w:divBdr>
    </w:div>
    <w:div w:id="1736708477">
      <w:bodyDiv w:val="1"/>
      <w:marLeft w:val="0"/>
      <w:marRight w:val="0"/>
      <w:marTop w:val="0"/>
      <w:marBottom w:val="0"/>
      <w:divBdr>
        <w:top w:val="none" w:sz="0" w:space="0" w:color="auto"/>
        <w:left w:val="none" w:sz="0" w:space="0" w:color="auto"/>
        <w:bottom w:val="none" w:sz="0" w:space="0" w:color="auto"/>
        <w:right w:val="none" w:sz="0" w:space="0" w:color="auto"/>
      </w:divBdr>
    </w:div>
    <w:div w:id="1736968683">
      <w:bodyDiv w:val="1"/>
      <w:marLeft w:val="0"/>
      <w:marRight w:val="0"/>
      <w:marTop w:val="0"/>
      <w:marBottom w:val="0"/>
      <w:divBdr>
        <w:top w:val="none" w:sz="0" w:space="0" w:color="auto"/>
        <w:left w:val="none" w:sz="0" w:space="0" w:color="auto"/>
        <w:bottom w:val="none" w:sz="0" w:space="0" w:color="auto"/>
        <w:right w:val="none" w:sz="0" w:space="0" w:color="auto"/>
      </w:divBdr>
    </w:div>
    <w:div w:id="1737389833">
      <w:bodyDiv w:val="1"/>
      <w:marLeft w:val="0"/>
      <w:marRight w:val="0"/>
      <w:marTop w:val="0"/>
      <w:marBottom w:val="0"/>
      <w:divBdr>
        <w:top w:val="none" w:sz="0" w:space="0" w:color="auto"/>
        <w:left w:val="none" w:sz="0" w:space="0" w:color="auto"/>
        <w:bottom w:val="none" w:sz="0" w:space="0" w:color="auto"/>
        <w:right w:val="none" w:sz="0" w:space="0" w:color="auto"/>
      </w:divBdr>
    </w:div>
    <w:div w:id="1738674376">
      <w:bodyDiv w:val="1"/>
      <w:marLeft w:val="0"/>
      <w:marRight w:val="0"/>
      <w:marTop w:val="0"/>
      <w:marBottom w:val="0"/>
      <w:divBdr>
        <w:top w:val="none" w:sz="0" w:space="0" w:color="auto"/>
        <w:left w:val="none" w:sz="0" w:space="0" w:color="auto"/>
        <w:bottom w:val="none" w:sz="0" w:space="0" w:color="auto"/>
        <w:right w:val="none" w:sz="0" w:space="0" w:color="auto"/>
      </w:divBdr>
    </w:div>
    <w:div w:id="1739742118">
      <w:bodyDiv w:val="1"/>
      <w:marLeft w:val="0"/>
      <w:marRight w:val="0"/>
      <w:marTop w:val="0"/>
      <w:marBottom w:val="0"/>
      <w:divBdr>
        <w:top w:val="none" w:sz="0" w:space="0" w:color="auto"/>
        <w:left w:val="none" w:sz="0" w:space="0" w:color="auto"/>
        <w:bottom w:val="none" w:sz="0" w:space="0" w:color="auto"/>
        <w:right w:val="none" w:sz="0" w:space="0" w:color="auto"/>
      </w:divBdr>
    </w:div>
    <w:div w:id="1741557492">
      <w:bodyDiv w:val="1"/>
      <w:marLeft w:val="0"/>
      <w:marRight w:val="0"/>
      <w:marTop w:val="0"/>
      <w:marBottom w:val="0"/>
      <w:divBdr>
        <w:top w:val="none" w:sz="0" w:space="0" w:color="auto"/>
        <w:left w:val="none" w:sz="0" w:space="0" w:color="auto"/>
        <w:bottom w:val="none" w:sz="0" w:space="0" w:color="auto"/>
        <w:right w:val="none" w:sz="0" w:space="0" w:color="auto"/>
      </w:divBdr>
    </w:div>
    <w:div w:id="1741782497">
      <w:bodyDiv w:val="1"/>
      <w:marLeft w:val="0"/>
      <w:marRight w:val="0"/>
      <w:marTop w:val="0"/>
      <w:marBottom w:val="0"/>
      <w:divBdr>
        <w:top w:val="none" w:sz="0" w:space="0" w:color="auto"/>
        <w:left w:val="none" w:sz="0" w:space="0" w:color="auto"/>
        <w:bottom w:val="none" w:sz="0" w:space="0" w:color="auto"/>
        <w:right w:val="none" w:sz="0" w:space="0" w:color="auto"/>
      </w:divBdr>
    </w:div>
    <w:div w:id="1743021072">
      <w:bodyDiv w:val="1"/>
      <w:marLeft w:val="0"/>
      <w:marRight w:val="0"/>
      <w:marTop w:val="0"/>
      <w:marBottom w:val="0"/>
      <w:divBdr>
        <w:top w:val="none" w:sz="0" w:space="0" w:color="auto"/>
        <w:left w:val="none" w:sz="0" w:space="0" w:color="auto"/>
        <w:bottom w:val="none" w:sz="0" w:space="0" w:color="auto"/>
        <w:right w:val="none" w:sz="0" w:space="0" w:color="auto"/>
      </w:divBdr>
    </w:div>
    <w:div w:id="1743327523">
      <w:bodyDiv w:val="1"/>
      <w:marLeft w:val="0"/>
      <w:marRight w:val="0"/>
      <w:marTop w:val="0"/>
      <w:marBottom w:val="0"/>
      <w:divBdr>
        <w:top w:val="none" w:sz="0" w:space="0" w:color="auto"/>
        <w:left w:val="none" w:sz="0" w:space="0" w:color="auto"/>
        <w:bottom w:val="none" w:sz="0" w:space="0" w:color="auto"/>
        <w:right w:val="none" w:sz="0" w:space="0" w:color="auto"/>
      </w:divBdr>
    </w:div>
    <w:div w:id="1743988167">
      <w:bodyDiv w:val="1"/>
      <w:marLeft w:val="0"/>
      <w:marRight w:val="0"/>
      <w:marTop w:val="0"/>
      <w:marBottom w:val="0"/>
      <w:divBdr>
        <w:top w:val="none" w:sz="0" w:space="0" w:color="auto"/>
        <w:left w:val="none" w:sz="0" w:space="0" w:color="auto"/>
        <w:bottom w:val="none" w:sz="0" w:space="0" w:color="auto"/>
        <w:right w:val="none" w:sz="0" w:space="0" w:color="auto"/>
      </w:divBdr>
    </w:div>
    <w:div w:id="1745300610">
      <w:bodyDiv w:val="1"/>
      <w:marLeft w:val="0"/>
      <w:marRight w:val="0"/>
      <w:marTop w:val="0"/>
      <w:marBottom w:val="0"/>
      <w:divBdr>
        <w:top w:val="none" w:sz="0" w:space="0" w:color="auto"/>
        <w:left w:val="none" w:sz="0" w:space="0" w:color="auto"/>
        <w:bottom w:val="none" w:sz="0" w:space="0" w:color="auto"/>
        <w:right w:val="none" w:sz="0" w:space="0" w:color="auto"/>
      </w:divBdr>
    </w:div>
    <w:div w:id="1745567696">
      <w:bodyDiv w:val="1"/>
      <w:marLeft w:val="0"/>
      <w:marRight w:val="0"/>
      <w:marTop w:val="0"/>
      <w:marBottom w:val="0"/>
      <w:divBdr>
        <w:top w:val="none" w:sz="0" w:space="0" w:color="auto"/>
        <w:left w:val="none" w:sz="0" w:space="0" w:color="auto"/>
        <w:bottom w:val="none" w:sz="0" w:space="0" w:color="auto"/>
        <w:right w:val="none" w:sz="0" w:space="0" w:color="auto"/>
      </w:divBdr>
    </w:div>
    <w:div w:id="1746101394">
      <w:bodyDiv w:val="1"/>
      <w:marLeft w:val="0"/>
      <w:marRight w:val="0"/>
      <w:marTop w:val="0"/>
      <w:marBottom w:val="0"/>
      <w:divBdr>
        <w:top w:val="none" w:sz="0" w:space="0" w:color="auto"/>
        <w:left w:val="none" w:sz="0" w:space="0" w:color="auto"/>
        <w:bottom w:val="none" w:sz="0" w:space="0" w:color="auto"/>
        <w:right w:val="none" w:sz="0" w:space="0" w:color="auto"/>
      </w:divBdr>
    </w:div>
    <w:div w:id="1746999765">
      <w:bodyDiv w:val="1"/>
      <w:marLeft w:val="0"/>
      <w:marRight w:val="0"/>
      <w:marTop w:val="0"/>
      <w:marBottom w:val="0"/>
      <w:divBdr>
        <w:top w:val="none" w:sz="0" w:space="0" w:color="auto"/>
        <w:left w:val="none" w:sz="0" w:space="0" w:color="auto"/>
        <w:bottom w:val="none" w:sz="0" w:space="0" w:color="auto"/>
        <w:right w:val="none" w:sz="0" w:space="0" w:color="auto"/>
      </w:divBdr>
    </w:div>
    <w:div w:id="1747532122">
      <w:bodyDiv w:val="1"/>
      <w:marLeft w:val="0"/>
      <w:marRight w:val="0"/>
      <w:marTop w:val="0"/>
      <w:marBottom w:val="0"/>
      <w:divBdr>
        <w:top w:val="none" w:sz="0" w:space="0" w:color="auto"/>
        <w:left w:val="none" w:sz="0" w:space="0" w:color="auto"/>
        <w:bottom w:val="none" w:sz="0" w:space="0" w:color="auto"/>
        <w:right w:val="none" w:sz="0" w:space="0" w:color="auto"/>
      </w:divBdr>
    </w:div>
    <w:div w:id="1748190904">
      <w:bodyDiv w:val="1"/>
      <w:marLeft w:val="0"/>
      <w:marRight w:val="0"/>
      <w:marTop w:val="0"/>
      <w:marBottom w:val="0"/>
      <w:divBdr>
        <w:top w:val="none" w:sz="0" w:space="0" w:color="auto"/>
        <w:left w:val="none" w:sz="0" w:space="0" w:color="auto"/>
        <w:bottom w:val="none" w:sz="0" w:space="0" w:color="auto"/>
        <w:right w:val="none" w:sz="0" w:space="0" w:color="auto"/>
      </w:divBdr>
    </w:div>
    <w:div w:id="1749570323">
      <w:bodyDiv w:val="1"/>
      <w:marLeft w:val="0"/>
      <w:marRight w:val="0"/>
      <w:marTop w:val="0"/>
      <w:marBottom w:val="0"/>
      <w:divBdr>
        <w:top w:val="none" w:sz="0" w:space="0" w:color="auto"/>
        <w:left w:val="none" w:sz="0" w:space="0" w:color="auto"/>
        <w:bottom w:val="none" w:sz="0" w:space="0" w:color="auto"/>
        <w:right w:val="none" w:sz="0" w:space="0" w:color="auto"/>
      </w:divBdr>
    </w:div>
    <w:div w:id="1752702303">
      <w:bodyDiv w:val="1"/>
      <w:marLeft w:val="0"/>
      <w:marRight w:val="0"/>
      <w:marTop w:val="0"/>
      <w:marBottom w:val="0"/>
      <w:divBdr>
        <w:top w:val="none" w:sz="0" w:space="0" w:color="auto"/>
        <w:left w:val="none" w:sz="0" w:space="0" w:color="auto"/>
        <w:bottom w:val="none" w:sz="0" w:space="0" w:color="auto"/>
        <w:right w:val="none" w:sz="0" w:space="0" w:color="auto"/>
      </w:divBdr>
    </w:div>
    <w:div w:id="1754542438">
      <w:bodyDiv w:val="1"/>
      <w:marLeft w:val="0"/>
      <w:marRight w:val="0"/>
      <w:marTop w:val="0"/>
      <w:marBottom w:val="0"/>
      <w:divBdr>
        <w:top w:val="none" w:sz="0" w:space="0" w:color="auto"/>
        <w:left w:val="none" w:sz="0" w:space="0" w:color="auto"/>
        <w:bottom w:val="none" w:sz="0" w:space="0" w:color="auto"/>
        <w:right w:val="none" w:sz="0" w:space="0" w:color="auto"/>
      </w:divBdr>
    </w:div>
    <w:div w:id="1756627000">
      <w:bodyDiv w:val="1"/>
      <w:marLeft w:val="0"/>
      <w:marRight w:val="0"/>
      <w:marTop w:val="0"/>
      <w:marBottom w:val="0"/>
      <w:divBdr>
        <w:top w:val="none" w:sz="0" w:space="0" w:color="auto"/>
        <w:left w:val="none" w:sz="0" w:space="0" w:color="auto"/>
        <w:bottom w:val="none" w:sz="0" w:space="0" w:color="auto"/>
        <w:right w:val="none" w:sz="0" w:space="0" w:color="auto"/>
      </w:divBdr>
    </w:div>
    <w:div w:id="1757289701">
      <w:bodyDiv w:val="1"/>
      <w:marLeft w:val="0"/>
      <w:marRight w:val="0"/>
      <w:marTop w:val="0"/>
      <w:marBottom w:val="0"/>
      <w:divBdr>
        <w:top w:val="none" w:sz="0" w:space="0" w:color="auto"/>
        <w:left w:val="none" w:sz="0" w:space="0" w:color="auto"/>
        <w:bottom w:val="none" w:sz="0" w:space="0" w:color="auto"/>
        <w:right w:val="none" w:sz="0" w:space="0" w:color="auto"/>
      </w:divBdr>
    </w:div>
    <w:div w:id="1758550139">
      <w:bodyDiv w:val="1"/>
      <w:marLeft w:val="0"/>
      <w:marRight w:val="0"/>
      <w:marTop w:val="0"/>
      <w:marBottom w:val="0"/>
      <w:divBdr>
        <w:top w:val="none" w:sz="0" w:space="0" w:color="auto"/>
        <w:left w:val="none" w:sz="0" w:space="0" w:color="auto"/>
        <w:bottom w:val="none" w:sz="0" w:space="0" w:color="auto"/>
        <w:right w:val="none" w:sz="0" w:space="0" w:color="auto"/>
      </w:divBdr>
    </w:div>
    <w:div w:id="1759861776">
      <w:bodyDiv w:val="1"/>
      <w:marLeft w:val="0"/>
      <w:marRight w:val="0"/>
      <w:marTop w:val="0"/>
      <w:marBottom w:val="0"/>
      <w:divBdr>
        <w:top w:val="none" w:sz="0" w:space="0" w:color="auto"/>
        <w:left w:val="none" w:sz="0" w:space="0" w:color="auto"/>
        <w:bottom w:val="none" w:sz="0" w:space="0" w:color="auto"/>
        <w:right w:val="none" w:sz="0" w:space="0" w:color="auto"/>
      </w:divBdr>
    </w:div>
    <w:div w:id="1760248357">
      <w:bodyDiv w:val="1"/>
      <w:marLeft w:val="0"/>
      <w:marRight w:val="0"/>
      <w:marTop w:val="0"/>
      <w:marBottom w:val="0"/>
      <w:divBdr>
        <w:top w:val="none" w:sz="0" w:space="0" w:color="auto"/>
        <w:left w:val="none" w:sz="0" w:space="0" w:color="auto"/>
        <w:bottom w:val="none" w:sz="0" w:space="0" w:color="auto"/>
        <w:right w:val="none" w:sz="0" w:space="0" w:color="auto"/>
      </w:divBdr>
    </w:div>
    <w:div w:id="1760710453">
      <w:bodyDiv w:val="1"/>
      <w:marLeft w:val="0"/>
      <w:marRight w:val="0"/>
      <w:marTop w:val="0"/>
      <w:marBottom w:val="0"/>
      <w:divBdr>
        <w:top w:val="none" w:sz="0" w:space="0" w:color="auto"/>
        <w:left w:val="none" w:sz="0" w:space="0" w:color="auto"/>
        <w:bottom w:val="none" w:sz="0" w:space="0" w:color="auto"/>
        <w:right w:val="none" w:sz="0" w:space="0" w:color="auto"/>
      </w:divBdr>
    </w:div>
    <w:div w:id="1761173096">
      <w:bodyDiv w:val="1"/>
      <w:marLeft w:val="0"/>
      <w:marRight w:val="0"/>
      <w:marTop w:val="0"/>
      <w:marBottom w:val="0"/>
      <w:divBdr>
        <w:top w:val="none" w:sz="0" w:space="0" w:color="auto"/>
        <w:left w:val="none" w:sz="0" w:space="0" w:color="auto"/>
        <w:bottom w:val="none" w:sz="0" w:space="0" w:color="auto"/>
        <w:right w:val="none" w:sz="0" w:space="0" w:color="auto"/>
      </w:divBdr>
    </w:div>
    <w:div w:id="1761639918">
      <w:bodyDiv w:val="1"/>
      <w:marLeft w:val="0"/>
      <w:marRight w:val="0"/>
      <w:marTop w:val="0"/>
      <w:marBottom w:val="0"/>
      <w:divBdr>
        <w:top w:val="none" w:sz="0" w:space="0" w:color="auto"/>
        <w:left w:val="none" w:sz="0" w:space="0" w:color="auto"/>
        <w:bottom w:val="none" w:sz="0" w:space="0" w:color="auto"/>
        <w:right w:val="none" w:sz="0" w:space="0" w:color="auto"/>
      </w:divBdr>
    </w:div>
    <w:div w:id="1763840590">
      <w:bodyDiv w:val="1"/>
      <w:marLeft w:val="0"/>
      <w:marRight w:val="0"/>
      <w:marTop w:val="0"/>
      <w:marBottom w:val="0"/>
      <w:divBdr>
        <w:top w:val="none" w:sz="0" w:space="0" w:color="auto"/>
        <w:left w:val="none" w:sz="0" w:space="0" w:color="auto"/>
        <w:bottom w:val="none" w:sz="0" w:space="0" w:color="auto"/>
        <w:right w:val="none" w:sz="0" w:space="0" w:color="auto"/>
      </w:divBdr>
    </w:div>
    <w:div w:id="1765029282">
      <w:bodyDiv w:val="1"/>
      <w:marLeft w:val="0"/>
      <w:marRight w:val="0"/>
      <w:marTop w:val="0"/>
      <w:marBottom w:val="0"/>
      <w:divBdr>
        <w:top w:val="none" w:sz="0" w:space="0" w:color="auto"/>
        <w:left w:val="none" w:sz="0" w:space="0" w:color="auto"/>
        <w:bottom w:val="none" w:sz="0" w:space="0" w:color="auto"/>
        <w:right w:val="none" w:sz="0" w:space="0" w:color="auto"/>
      </w:divBdr>
    </w:div>
    <w:div w:id="1766001078">
      <w:bodyDiv w:val="1"/>
      <w:marLeft w:val="0"/>
      <w:marRight w:val="0"/>
      <w:marTop w:val="0"/>
      <w:marBottom w:val="0"/>
      <w:divBdr>
        <w:top w:val="none" w:sz="0" w:space="0" w:color="auto"/>
        <w:left w:val="none" w:sz="0" w:space="0" w:color="auto"/>
        <w:bottom w:val="none" w:sz="0" w:space="0" w:color="auto"/>
        <w:right w:val="none" w:sz="0" w:space="0" w:color="auto"/>
      </w:divBdr>
    </w:div>
    <w:div w:id="1766732455">
      <w:bodyDiv w:val="1"/>
      <w:marLeft w:val="0"/>
      <w:marRight w:val="0"/>
      <w:marTop w:val="0"/>
      <w:marBottom w:val="0"/>
      <w:divBdr>
        <w:top w:val="none" w:sz="0" w:space="0" w:color="auto"/>
        <w:left w:val="none" w:sz="0" w:space="0" w:color="auto"/>
        <w:bottom w:val="none" w:sz="0" w:space="0" w:color="auto"/>
        <w:right w:val="none" w:sz="0" w:space="0" w:color="auto"/>
      </w:divBdr>
    </w:div>
    <w:div w:id="1767649982">
      <w:bodyDiv w:val="1"/>
      <w:marLeft w:val="0"/>
      <w:marRight w:val="0"/>
      <w:marTop w:val="0"/>
      <w:marBottom w:val="0"/>
      <w:divBdr>
        <w:top w:val="none" w:sz="0" w:space="0" w:color="auto"/>
        <w:left w:val="none" w:sz="0" w:space="0" w:color="auto"/>
        <w:bottom w:val="none" w:sz="0" w:space="0" w:color="auto"/>
        <w:right w:val="none" w:sz="0" w:space="0" w:color="auto"/>
      </w:divBdr>
    </w:div>
    <w:div w:id="1768690701">
      <w:bodyDiv w:val="1"/>
      <w:marLeft w:val="0"/>
      <w:marRight w:val="0"/>
      <w:marTop w:val="0"/>
      <w:marBottom w:val="0"/>
      <w:divBdr>
        <w:top w:val="none" w:sz="0" w:space="0" w:color="auto"/>
        <w:left w:val="none" w:sz="0" w:space="0" w:color="auto"/>
        <w:bottom w:val="none" w:sz="0" w:space="0" w:color="auto"/>
        <w:right w:val="none" w:sz="0" w:space="0" w:color="auto"/>
      </w:divBdr>
    </w:div>
    <w:div w:id="1769427098">
      <w:bodyDiv w:val="1"/>
      <w:marLeft w:val="0"/>
      <w:marRight w:val="0"/>
      <w:marTop w:val="0"/>
      <w:marBottom w:val="0"/>
      <w:divBdr>
        <w:top w:val="none" w:sz="0" w:space="0" w:color="auto"/>
        <w:left w:val="none" w:sz="0" w:space="0" w:color="auto"/>
        <w:bottom w:val="none" w:sz="0" w:space="0" w:color="auto"/>
        <w:right w:val="none" w:sz="0" w:space="0" w:color="auto"/>
      </w:divBdr>
    </w:div>
    <w:div w:id="1770002211">
      <w:bodyDiv w:val="1"/>
      <w:marLeft w:val="0"/>
      <w:marRight w:val="0"/>
      <w:marTop w:val="0"/>
      <w:marBottom w:val="0"/>
      <w:divBdr>
        <w:top w:val="none" w:sz="0" w:space="0" w:color="auto"/>
        <w:left w:val="none" w:sz="0" w:space="0" w:color="auto"/>
        <w:bottom w:val="none" w:sz="0" w:space="0" w:color="auto"/>
        <w:right w:val="none" w:sz="0" w:space="0" w:color="auto"/>
      </w:divBdr>
    </w:div>
    <w:div w:id="1773235326">
      <w:bodyDiv w:val="1"/>
      <w:marLeft w:val="0"/>
      <w:marRight w:val="0"/>
      <w:marTop w:val="0"/>
      <w:marBottom w:val="0"/>
      <w:divBdr>
        <w:top w:val="none" w:sz="0" w:space="0" w:color="auto"/>
        <w:left w:val="none" w:sz="0" w:space="0" w:color="auto"/>
        <w:bottom w:val="none" w:sz="0" w:space="0" w:color="auto"/>
        <w:right w:val="none" w:sz="0" w:space="0" w:color="auto"/>
      </w:divBdr>
    </w:div>
    <w:div w:id="1776636494">
      <w:bodyDiv w:val="1"/>
      <w:marLeft w:val="0"/>
      <w:marRight w:val="0"/>
      <w:marTop w:val="0"/>
      <w:marBottom w:val="0"/>
      <w:divBdr>
        <w:top w:val="none" w:sz="0" w:space="0" w:color="auto"/>
        <w:left w:val="none" w:sz="0" w:space="0" w:color="auto"/>
        <w:bottom w:val="none" w:sz="0" w:space="0" w:color="auto"/>
        <w:right w:val="none" w:sz="0" w:space="0" w:color="auto"/>
      </w:divBdr>
    </w:div>
    <w:div w:id="1776706614">
      <w:bodyDiv w:val="1"/>
      <w:marLeft w:val="0"/>
      <w:marRight w:val="0"/>
      <w:marTop w:val="0"/>
      <w:marBottom w:val="0"/>
      <w:divBdr>
        <w:top w:val="none" w:sz="0" w:space="0" w:color="auto"/>
        <w:left w:val="none" w:sz="0" w:space="0" w:color="auto"/>
        <w:bottom w:val="none" w:sz="0" w:space="0" w:color="auto"/>
        <w:right w:val="none" w:sz="0" w:space="0" w:color="auto"/>
      </w:divBdr>
    </w:div>
    <w:div w:id="1777753035">
      <w:bodyDiv w:val="1"/>
      <w:marLeft w:val="0"/>
      <w:marRight w:val="0"/>
      <w:marTop w:val="0"/>
      <w:marBottom w:val="0"/>
      <w:divBdr>
        <w:top w:val="none" w:sz="0" w:space="0" w:color="auto"/>
        <w:left w:val="none" w:sz="0" w:space="0" w:color="auto"/>
        <w:bottom w:val="none" w:sz="0" w:space="0" w:color="auto"/>
        <w:right w:val="none" w:sz="0" w:space="0" w:color="auto"/>
      </w:divBdr>
    </w:div>
    <w:div w:id="1777795969">
      <w:bodyDiv w:val="1"/>
      <w:marLeft w:val="0"/>
      <w:marRight w:val="0"/>
      <w:marTop w:val="0"/>
      <w:marBottom w:val="0"/>
      <w:divBdr>
        <w:top w:val="none" w:sz="0" w:space="0" w:color="auto"/>
        <w:left w:val="none" w:sz="0" w:space="0" w:color="auto"/>
        <w:bottom w:val="none" w:sz="0" w:space="0" w:color="auto"/>
        <w:right w:val="none" w:sz="0" w:space="0" w:color="auto"/>
      </w:divBdr>
    </w:div>
    <w:div w:id="1780441766">
      <w:bodyDiv w:val="1"/>
      <w:marLeft w:val="0"/>
      <w:marRight w:val="0"/>
      <w:marTop w:val="0"/>
      <w:marBottom w:val="0"/>
      <w:divBdr>
        <w:top w:val="none" w:sz="0" w:space="0" w:color="auto"/>
        <w:left w:val="none" w:sz="0" w:space="0" w:color="auto"/>
        <w:bottom w:val="none" w:sz="0" w:space="0" w:color="auto"/>
        <w:right w:val="none" w:sz="0" w:space="0" w:color="auto"/>
      </w:divBdr>
    </w:div>
    <w:div w:id="1780905849">
      <w:bodyDiv w:val="1"/>
      <w:marLeft w:val="0"/>
      <w:marRight w:val="0"/>
      <w:marTop w:val="0"/>
      <w:marBottom w:val="0"/>
      <w:divBdr>
        <w:top w:val="none" w:sz="0" w:space="0" w:color="auto"/>
        <w:left w:val="none" w:sz="0" w:space="0" w:color="auto"/>
        <w:bottom w:val="none" w:sz="0" w:space="0" w:color="auto"/>
        <w:right w:val="none" w:sz="0" w:space="0" w:color="auto"/>
      </w:divBdr>
    </w:div>
    <w:div w:id="1781102980">
      <w:bodyDiv w:val="1"/>
      <w:marLeft w:val="0"/>
      <w:marRight w:val="0"/>
      <w:marTop w:val="0"/>
      <w:marBottom w:val="0"/>
      <w:divBdr>
        <w:top w:val="none" w:sz="0" w:space="0" w:color="auto"/>
        <w:left w:val="none" w:sz="0" w:space="0" w:color="auto"/>
        <w:bottom w:val="none" w:sz="0" w:space="0" w:color="auto"/>
        <w:right w:val="none" w:sz="0" w:space="0" w:color="auto"/>
      </w:divBdr>
    </w:div>
    <w:div w:id="1782603353">
      <w:bodyDiv w:val="1"/>
      <w:marLeft w:val="0"/>
      <w:marRight w:val="0"/>
      <w:marTop w:val="0"/>
      <w:marBottom w:val="0"/>
      <w:divBdr>
        <w:top w:val="none" w:sz="0" w:space="0" w:color="auto"/>
        <w:left w:val="none" w:sz="0" w:space="0" w:color="auto"/>
        <w:bottom w:val="none" w:sz="0" w:space="0" w:color="auto"/>
        <w:right w:val="none" w:sz="0" w:space="0" w:color="auto"/>
      </w:divBdr>
    </w:div>
    <w:div w:id="1783570419">
      <w:bodyDiv w:val="1"/>
      <w:marLeft w:val="0"/>
      <w:marRight w:val="0"/>
      <w:marTop w:val="0"/>
      <w:marBottom w:val="0"/>
      <w:divBdr>
        <w:top w:val="none" w:sz="0" w:space="0" w:color="auto"/>
        <w:left w:val="none" w:sz="0" w:space="0" w:color="auto"/>
        <w:bottom w:val="none" w:sz="0" w:space="0" w:color="auto"/>
        <w:right w:val="none" w:sz="0" w:space="0" w:color="auto"/>
      </w:divBdr>
    </w:div>
    <w:div w:id="1783720743">
      <w:bodyDiv w:val="1"/>
      <w:marLeft w:val="0"/>
      <w:marRight w:val="0"/>
      <w:marTop w:val="0"/>
      <w:marBottom w:val="0"/>
      <w:divBdr>
        <w:top w:val="none" w:sz="0" w:space="0" w:color="auto"/>
        <w:left w:val="none" w:sz="0" w:space="0" w:color="auto"/>
        <w:bottom w:val="none" w:sz="0" w:space="0" w:color="auto"/>
        <w:right w:val="none" w:sz="0" w:space="0" w:color="auto"/>
      </w:divBdr>
    </w:div>
    <w:div w:id="1783844972">
      <w:bodyDiv w:val="1"/>
      <w:marLeft w:val="0"/>
      <w:marRight w:val="0"/>
      <w:marTop w:val="0"/>
      <w:marBottom w:val="0"/>
      <w:divBdr>
        <w:top w:val="none" w:sz="0" w:space="0" w:color="auto"/>
        <w:left w:val="none" w:sz="0" w:space="0" w:color="auto"/>
        <w:bottom w:val="none" w:sz="0" w:space="0" w:color="auto"/>
        <w:right w:val="none" w:sz="0" w:space="0" w:color="auto"/>
      </w:divBdr>
    </w:div>
    <w:div w:id="1784575918">
      <w:bodyDiv w:val="1"/>
      <w:marLeft w:val="0"/>
      <w:marRight w:val="0"/>
      <w:marTop w:val="0"/>
      <w:marBottom w:val="0"/>
      <w:divBdr>
        <w:top w:val="none" w:sz="0" w:space="0" w:color="auto"/>
        <w:left w:val="none" w:sz="0" w:space="0" w:color="auto"/>
        <w:bottom w:val="none" w:sz="0" w:space="0" w:color="auto"/>
        <w:right w:val="none" w:sz="0" w:space="0" w:color="auto"/>
      </w:divBdr>
    </w:div>
    <w:div w:id="1784763940">
      <w:bodyDiv w:val="1"/>
      <w:marLeft w:val="0"/>
      <w:marRight w:val="0"/>
      <w:marTop w:val="0"/>
      <w:marBottom w:val="0"/>
      <w:divBdr>
        <w:top w:val="none" w:sz="0" w:space="0" w:color="auto"/>
        <w:left w:val="none" w:sz="0" w:space="0" w:color="auto"/>
        <w:bottom w:val="none" w:sz="0" w:space="0" w:color="auto"/>
        <w:right w:val="none" w:sz="0" w:space="0" w:color="auto"/>
      </w:divBdr>
    </w:div>
    <w:div w:id="1785272495">
      <w:bodyDiv w:val="1"/>
      <w:marLeft w:val="0"/>
      <w:marRight w:val="0"/>
      <w:marTop w:val="0"/>
      <w:marBottom w:val="0"/>
      <w:divBdr>
        <w:top w:val="none" w:sz="0" w:space="0" w:color="auto"/>
        <w:left w:val="none" w:sz="0" w:space="0" w:color="auto"/>
        <w:bottom w:val="none" w:sz="0" w:space="0" w:color="auto"/>
        <w:right w:val="none" w:sz="0" w:space="0" w:color="auto"/>
      </w:divBdr>
    </w:div>
    <w:div w:id="1785340916">
      <w:bodyDiv w:val="1"/>
      <w:marLeft w:val="0"/>
      <w:marRight w:val="0"/>
      <w:marTop w:val="0"/>
      <w:marBottom w:val="0"/>
      <w:divBdr>
        <w:top w:val="none" w:sz="0" w:space="0" w:color="auto"/>
        <w:left w:val="none" w:sz="0" w:space="0" w:color="auto"/>
        <w:bottom w:val="none" w:sz="0" w:space="0" w:color="auto"/>
        <w:right w:val="none" w:sz="0" w:space="0" w:color="auto"/>
      </w:divBdr>
    </w:div>
    <w:div w:id="1786726754">
      <w:bodyDiv w:val="1"/>
      <w:marLeft w:val="0"/>
      <w:marRight w:val="0"/>
      <w:marTop w:val="0"/>
      <w:marBottom w:val="0"/>
      <w:divBdr>
        <w:top w:val="none" w:sz="0" w:space="0" w:color="auto"/>
        <w:left w:val="none" w:sz="0" w:space="0" w:color="auto"/>
        <w:bottom w:val="none" w:sz="0" w:space="0" w:color="auto"/>
        <w:right w:val="none" w:sz="0" w:space="0" w:color="auto"/>
      </w:divBdr>
    </w:div>
    <w:div w:id="1787963898">
      <w:bodyDiv w:val="1"/>
      <w:marLeft w:val="0"/>
      <w:marRight w:val="0"/>
      <w:marTop w:val="0"/>
      <w:marBottom w:val="0"/>
      <w:divBdr>
        <w:top w:val="none" w:sz="0" w:space="0" w:color="auto"/>
        <w:left w:val="none" w:sz="0" w:space="0" w:color="auto"/>
        <w:bottom w:val="none" w:sz="0" w:space="0" w:color="auto"/>
        <w:right w:val="none" w:sz="0" w:space="0" w:color="auto"/>
      </w:divBdr>
    </w:div>
    <w:div w:id="1788086629">
      <w:bodyDiv w:val="1"/>
      <w:marLeft w:val="0"/>
      <w:marRight w:val="0"/>
      <w:marTop w:val="0"/>
      <w:marBottom w:val="0"/>
      <w:divBdr>
        <w:top w:val="none" w:sz="0" w:space="0" w:color="auto"/>
        <w:left w:val="none" w:sz="0" w:space="0" w:color="auto"/>
        <w:bottom w:val="none" w:sz="0" w:space="0" w:color="auto"/>
        <w:right w:val="none" w:sz="0" w:space="0" w:color="auto"/>
      </w:divBdr>
    </w:div>
    <w:div w:id="1789163225">
      <w:bodyDiv w:val="1"/>
      <w:marLeft w:val="0"/>
      <w:marRight w:val="0"/>
      <w:marTop w:val="0"/>
      <w:marBottom w:val="0"/>
      <w:divBdr>
        <w:top w:val="none" w:sz="0" w:space="0" w:color="auto"/>
        <w:left w:val="none" w:sz="0" w:space="0" w:color="auto"/>
        <w:bottom w:val="none" w:sz="0" w:space="0" w:color="auto"/>
        <w:right w:val="none" w:sz="0" w:space="0" w:color="auto"/>
      </w:divBdr>
    </w:div>
    <w:div w:id="1789886205">
      <w:bodyDiv w:val="1"/>
      <w:marLeft w:val="0"/>
      <w:marRight w:val="0"/>
      <w:marTop w:val="0"/>
      <w:marBottom w:val="0"/>
      <w:divBdr>
        <w:top w:val="none" w:sz="0" w:space="0" w:color="auto"/>
        <w:left w:val="none" w:sz="0" w:space="0" w:color="auto"/>
        <w:bottom w:val="none" w:sz="0" w:space="0" w:color="auto"/>
        <w:right w:val="none" w:sz="0" w:space="0" w:color="auto"/>
      </w:divBdr>
    </w:div>
    <w:div w:id="1790512629">
      <w:bodyDiv w:val="1"/>
      <w:marLeft w:val="0"/>
      <w:marRight w:val="0"/>
      <w:marTop w:val="0"/>
      <w:marBottom w:val="0"/>
      <w:divBdr>
        <w:top w:val="none" w:sz="0" w:space="0" w:color="auto"/>
        <w:left w:val="none" w:sz="0" w:space="0" w:color="auto"/>
        <w:bottom w:val="none" w:sz="0" w:space="0" w:color="auto"/>
        <w:right w:val="none" w:sz="0" w:space="0" w:color="auto"/>
      </w:divBdr>
    </w:div>
    <w:div w:id="1792239772">
      <w:bodyDiv w:val="1"/>
      <w:marLeft w:val="0"/>
      <w:marRight w:val="0"/>
      <w:marTop w:val="0"/>
      <w:marBottom w:val="0"/>
      <w:divBdr>
        <w:top w:val="none" w:sz="0" w:space="0" w:color="auto"/>
        <w:left w:val="none" w:sz="0" w:space="0" w:color="auto"/>
        <w:bottom w:val="none" w:sz="0" w:space="0" w:color="auto"/>
        <w:right w:val="none" w:sz="0" w:space="0" w:color="auto"/>
      </w:divBdr>
    </w:div>
    <w:div w:id="1792750053">
      <w:bodyDiv w:val="1"/>
      <w:marLeft w:val="0"/>
      <w:marRight w:val="0"/>
      <w:marTop w:val="0"/>
      <w:marBottom w:val="0"/>
      <w:divBdr>
        <w:top w:val="none" w:sz="0" w:space="0" w:color="auto"/>
        <w:left w:val="none" w:sz="0" w:space="0" w:color="auto"/>
        <w:bottom w:val="none" w:sz="0" w:space="0" w:color="auto"/>
        <w:right w:val="none" w:sz="0" w:space="0" w:color="auto"/>
      </w:divBdr>
    </w:div>
    <w:div w:id="1793328119">
      <w:bodyDiv w:val="1"/>
      <w:marLeft w:val="0"/>
      <w:marRight w:val="0"/>
      <w:marTop w:val="0"/>
      <w:marBottom w:val="0"/>
      <w:divBdr>
        <w:top w:val="none" w:sz="0" w:space="0" w:color="auto"/>
        <w:left w:val="none" w:sz="0" w:space="0" w:color="auto"/>
        <w:bottom w:val="none" w:sz="0" w:space="0" w:color="auto"/>
        <w:right w:val="none" w:sz="0" w:space="0" w:color="auto"/>
      </w:divBdr>
    </w:div>
    <w:div w:id="1793399696">
      <w:bodyDiv w:val="1"/>
      <w:marLeft w:val="0"/>
      <w:marRight w:val="0"/>
      <w:marTop w:val="0"/>
      <w:marBottom w:val="0"/>
      <w:divBdr>
        <w:top w:val="none" w:sz="0" w:space="0" w:color="auto"/>
        <w:left w:val="none" w:sz="0" w:space="0" w:color="auto"/>
        <w:bottom w:val="none" w:sz="0" w:space="0" w:color="auto"/>
        <w:right w:val="none" w:sz="0" w:space="0" w:color="auto"/>
      </w:divBdr>
    </w:div>
    <w:div w:id="1794983739">
      <w:bodyDiv w:val="1"/>
      <w:marLeft w:val="0"/>
      <w:marRight w:val="0"/>
      <w:marTop w:val="0"/>
      <w:marBottom w:val="0"/>
      <w:divBdr>
        <w:top w:val="none" w:sz="0" w:space="0" w:color="auto"/>
        <w:left w:val="none" w:sz="0" w:space="0" w:color="auto"/>
        <w:bottom w:val="none" w:sz="0" w:space="0" w:color="auto"/>
        <w:right w:val="none" w:sz="0" w:space="0" w:color="auto"/>
      </w:divBdr>
    </w:div>
    <w:div w:id="1795754132">
      <w:bodyDiv w:val="1"/>
      <w:marLeft w:val="0"/>
      <w:marRight w:val="0"/>
      <w:marTop w:val="0"/>
      <w:marBottom w:val="0"/>
      <w:divBdr>
        <w:top w:val="none" w:sz="0" w:space="0" w:color="auto"/>
        <w:left w:val="none" w:sz="0" w:space="0" w:color="auto"/>
        <w:bottom w:val="none" w:sz="0" w:space="0" w:color="auto"/>
        <w:right w:val="none" w:sz="0" w:space="0" w:color="auto"/>
      </w:divBdr>
    </w:div>
    <w:div w:id="1796024992">
      <w:bodyDiv w:val="1"/>
      <w:marLeft w:val="0"/>
      <w:marRight w:val="0"/>
      <w:marTop w:val="0"/>
      <w:marBottom w:val="0"/>
      <w:divBdr>
        <w:top w:val="none" w:sz="0" w:space="0" w:color="auto"/>
        <w:left w:val="none" w:sz="0" w:space="0" w:color="auto"/>
        <w:bottom w:val="none" w:sz="0" w:space="0" w:color="auto"/>
        <w:right w:val="none" w:sz="0" w:space="0" w:color="auto"/>
      </w:divBdr>
    </w:div>
    <w:div w:id="1798912992">
      <w:bodyDiv w:val="1"/>
      <w:marLeft w:val="0"/>
      <w:marRight w:val="0"/>
      <w:marTop w:val="0"/>
      <w:marBottom w:val="0"/>
      <w:divBdr>
        <w:top w:val="none" w:sz="0" w:space="0" w:color="auto"/>
        <w:left w:val="none" w:sz="0" w:space="0" w:color="auto"/>
        <w:bottom w:val="none" w:sz="0" w:space="0" w:color="auto"/>
        <w:right w:val="none" w:sz="0" w:space="0" w:color="auto"/>
      </w:divBdr>
    </w:div>
    <w:div w:id="1799493966">
      <w:bodyDiv w:val="1"/>
      <w:marLeft w:val="0"/>
      <w:marRight w:val="0"/>
      <w:marTop w:val="0"/>
      <w:marBottom w:val="0"/>
      <w:divBdr>
        <w:top w:val="none" w:sz="0" w:space="0" w:color="auto"/>
        <w:left w:val="none" w:sz="0" w:space="0" w:color="auto"/>
        <w:bottom w:val="none" w:sz="0" w:space="0" w:color="auto"/>
        <w:right w:val="none" w:sz="0" w:space="0" w:color="auto"/>
      </w:divBdr>
    </w:div>
    <w:div w:id="1800100639">
      <w:bodyDiv w:val="1"/>
      <w:marLeft w:val="0"/>
      <w:marRight w:val="0"/>
      <w:marTop w:val="0"/>
      <w:marBottom w:val="0"/>
      <w:divBdr>
        <w:top w:val="none" w:sz="0" w:space="0" w:color="auto"/>
        <w:left w:val="none" w:sz="0" w:space="0" w:color="auto"/>
        <w:bottom w:val="none" w:sz="0" w:space="0" w:color="auto"/>
        <w:right w:val="none" w:sz="0" w:space="0" w:color="auto"/>
      </w:divBdr>
    </w:div>
    <w:div w:id="1800604645">
      <w:bodyDiv w:val="1"/>
      <w:marLeft w:val="0"/>
      <w:marRight w:val="0"/>
      <w:marTop w:val="0"/>
      <w:marBottom w:val="0"/>
      <w:divBdr>
        <w:top w:val="none" w:sz="0" w:space="0" w:color="auto"/>
        <w:left w:val="none" w:sz="0" w:space="0" w:color="auto"/>
        <w:bottom w:val="none" w:sz="0" w:space="0" w:color="auto"/>
        <w:right w:val="none" w:sz="0" w:space="0" w:color="auto"/>
      </w:divBdr>
    </w:div>
    <w:div w:id="1801268070">
      <w:bodyDiv w:val="1"/>
      <w:marLeft w:val="0"/>
      <w:marRight w:val="0"/>
      <w:marTop w:val="0"/>
      <w:marBottom w:val="0"/>
      <w:divBdr>
        <w:top w:val="none" w:sz="0" w:space="0" w:color="auto"/>
        <w:left w:val="none" w:sz="0" w:space="0" w:color="auto"/>
        <w:bottom w:val="none" w:sz="0" w:space="0" w:color="auto"/>
        <w:right w:val="none" w:sz="0" w:space="0" w:color="auto"/>
      </w:divBdr>
    </w:div>
    <w:div w:id="1802260296">
      <w:bodyDiv w:val="1"/>
      <w:marLeft w:val="0"/>
      <w:marRight w:val="0"/>
      <w:marTop w:val="0"/>
      <w:marBottom w:val="0"/>
      <w:divBdr>
        <w:top w:val="none" w:sz="0" w:space="0" w:color="auto"/>
        <w:left w:val="none" w:sz="0" w:space="0" w:color="auto"/>
        <w:bottom w:val="none" w:sz="0" w:space="0" w:color="auto"/>
        <w:right w:val="none" w:sz="0" w:space="0" w:color="auto"/>
      </w:divBdr>
    </w:div>
    <w:div w:id="1804495137">
      <w:bodyDiv w:val="1"/>
      <w:marLeft w:val="0"/>
      <w:marRight w:val="0"/>
      <w:marTop w:val="0"/>
      <w:marBottom w:val="0"/>
      <w:divBdr>
        <w:top w:val="none" w:sz="0" w:space="0" w:color="auto"/>
        <w:left w:val="none" w:sz="0" w:space="0" w:color="auto"/>
        <w:bottom w:val="none" w:sz="0" w:space="0" w:color="auto"/>
        <w:right w:val="none" w:sz="0" w:space="0" w:color="auto"/>
      </w:divBdr>
    </w:div>
    <w:div w:id="1805350567">
      <w:bodyDiv w:val="1"/>
      <w:marLeft w:val="0"/>
      <w:marRight w:val="0"/>
      <w:marTop w:val="0"/>
      <w:marBottom w:val="0"/>
      <w:divBdr>
        <w:top w:val="none" w:sz="0" w:space="0" w:color="auto"/>
        <w:left w:val="none" w:sz="0" w:space="0" w:color="auto"/>
        <w:bottom w:val="none" w:sz="0" w:space="0" w:color="auto"/>
        <w:right w:val="none" w:sz="0" w:space="0" w:color="auto"/>
      </w:divBdr>
    </w:div>
    <w:div w:id="1806661731">
      <w:bodyDiv w:val="1"/>
      <w:marLeft w:val="0"/>
      <w:marRight w:val="0"/>
      <w:marTop w:val="0"/>
      <w:marBottom w:val="0"/>
      <w:divBdr>
        <w:top w:val="none" w:sz="0" w:space="0" w:color="auto"/>
        <w:left w:val="none" w:sz="0" w:space="0" w:color="auto"/>
        <w:bottom w:val="none" w:sz="0" w:space="0" w:color="auto"/>
        <w:right w:val="none" w:sz="0" w:space="0" w:color="auto"/>
      </w:divBdr>
    </w:div>
    <w:div w:id="1806699887">
      <w:bodyDiv w:val="1"/>
      <w:marLeft w:val="0"/>
      <w:marRight w:val="0"/>
      <w:marTop w:val="0"/>
      <w:marBottom w:val="0"/>
      <w:divBdr>
        <w:top w:val="none" w:sz="0" w:space="0" w:color="auto"/>
        <w:left w:val="none" w:sz="0" w:space="0" w:color="auto"/>
        <w:bottom w:val="none" w:sz="0" w:space="0" w:color="auto"/>
        <w:right w:val="none" w:sz="0" w:space="0" w:color="auto"/>
      </w:divBdr>
    </w:div>
    <w:div w:id="1806970184">
      <w:bodyDiv w:val="1"/>
      <w:marLeft w:val="0"/>
      <w:marRight w:val="0"/>
      <w:marTop w:val="0"/>
      <w:marBottom w:val="0"/>
      <w:divBdr>
        <w:top w:val="none" w:sz="0" w:space="0" w:color="auto"/>
        <w:left w:val="none" w:sz="0" w:space="0" w:color="auto"/>
        <w:bottom w:val="none" w:sz="0" w:space="0" w:color="auto"/>
        <w:right w:val="none" w:sz="0" w:space="0" w:color="auto"/>
      </w:divBdr>
    </w:div>
    <w:div w:id="1806972430">
      <w:bodyDiv w:val="1"/>
      <w:marLeft w:val="0"/>
      <w:marRight w:val="0"/>
      <w:marTop w:val="0"/>
      <w:marBottom w:val="0"/>
      <w:divBdr>
        <w:top w:val="none" w:sz="0" w:space="0" w:color="auto"/>
        <w:left w:val="none" w:sz="0" w:space="0" w:color="auto"/>
        <w:bottom w:val="none" w:sz="0" w:space="0" w:color="auto"/>
        <w:right w:val="none" w:sz="0" w:space="0" w:color="auto"/>
      </w:divBdr>
    </w:div>
    <w:div w:id="1807120419">
      <w:bodyDiv w:val="1"/>
      <w:marLeft w:val="0"/>
      <w:marRight w:val="0"/>
      <w:marTop w:val="0"/>
      <w:marBottom w:val="0"/>
      <w:divBdr>
        <w:top w:val="none" w:sz="0" w:space="0" w:color="auto"/>
        <w:left w:val="none" w:sz="0" w:space="0" w:color="auto"/>
        <w:bottom w:val="none" w:sz="0" w:space="0" w:color="auto"/>
        <w:right w:val="none" w:sz="0" w:space="0" w:color="auto"/>
      </w:divBdr>
    </w:div>
    <w:div w:id="1807550590">
      <w:bodyDiv w:val="1"/>
      <w:marLeft w:val="0"/>
      <w:marRight w:val="0"/>
      <w:marTop w:val="0"/>
      <w:marBottom w:val="0"/>
      <w:divBdr>
        <w:top w:val="none" w:sz="0" w:space="0" w:color="auto"/>
        <w:left w:val="none" w:sz="0" w:space="0" w:color="auto"/>
        <w:bottom w:val="none" w:sz="0" w:space="0" w:color="auto"/>
        <w:right w:val="none" w:sz="0" w:space="0" w:color="auto"/>
      </w:divBdr>
    </w:div>
    <w:div w:id="1809662864">
      <w:bodyDiv w:val="1"/>
      <w:marLeft w:val="0"/>
      <w:marRight w:val="0"/>
      <w:marTop w:val="0"/>
      <w:marBottom w:val="0"/>
      <w:divBdr>
        <w:top w:val="none" w:sz="0" w:space="0" w:color="auto"/>
        <w:left w:val="none" w:sz="0" w:space="0" w:color="auto"/>
        <w:bottom w:val="none" w:sz="0" w:space="0" w:color="auto"/>
        <w:right w:val="none" w:sz="0" w:space="0" w:color="auto"/>
      </w:divBdr>
    </w:div>
    <w:div w:id="1811171077">
      <w:bodyDiv w:val="1"/>
      <w:marLeft w:val="0"/>
      <w:marRight w:val="0"/>
      <w:marTop w:val="0"/>
      <w:marBottom w:val="0"/>
      <w:divBdr>
        <w:top w:val="none" w:sz="0" w:space="0" w:color="auto"/>
        <w:left w:val="none" w:sz="0" w:space="0" w:color="auto"/>
        <w:bottom w:val="none" w:sz="0" w:space="0" w:color="auto"/>
        <w:right w:val="none" w:sz="0" w:space="0" w:color="auto"/>
      </w:divBdr>
    </w:div>
    <w:div w:id="1811631317">
      <w:bodyDiv w:val="1"/>
      <w:marLeft w:val="0"/>
      <w:marRight w:val="0"/>
      <w:marTop w:val="0"/>
      <w:marBottom w:val="0"/>
      <w:divBdr>
        <w:top w:val="none" w:sz="0" w:space="0" w:color="auto"/>
        <w:left w:val="none" w:sz="0" w:space="0" w:color="auto"/>
        <w:bottom w:val="none" w:sz="0" w:space="0" w:color="auto"/>
        <w:right w:val="none" w:sz="0" w:space="0" w:color="auto"/>
      </w:divBdr>
    </w:div>
    <w:div w:id="1811707616">
      <w:bodyDiv w:val="1"/>
      <w:marLeft w:val="0"/>
      <w:marRight w:val="0"/>
      <w:marTop w:val="0"/>
      <w:marBottom w:val="0"/>
      <w:divBdr>
        <w:top w:val="none" w:sz="0" w:space="0" w:color="auto"/>
        <w:left w:val="none" w:sz="0" w:space="0" w:color="auto"/>
        <w:bottom w:val="none" w:sz="0" w:space="0" w:color="auto"/>
        <w:right w:val="none" w:sz="0" w:space="0" w:color="auto"/>
      </w:divBdr>
    </w:div>
    <w:div w:id="1811747063">
      <w:bodyDiv w:val="1"/>
      <w:marLeft w:val="0"/>
      <w:marRight w:val="0"/>
      <w:marTop w:val="0"/>
      <w:marBottom w:val="0"/>
      <w:divBdr>
        <w:top w:val="none" w:sz="0" w:space="0" w:color="auto"/>
        <w:left w:val="none" w:sz="0" w:space="0" w:color="auto"/>
        <w:bottom w:val="none" w:sz="0" w:space="0" w:color="auto"/>
        <w:right w:val="none" w:sz="0" w:space="0" w:color="auto"/>
      </w:divBdr>
    </w:div>
    <w:div w:id="1814830158">
      <w:bodyDiv w:val="1"/>
      <w:marLeft w:val="0"/>
      <w:marRight w:val="0"/>
      <w:marTop w:val="0"/>
      <w:marBottom w:val="0"/>
      <w:divBdr>
        <w:top w:val="none" w:sz="0" w:space="0" w:color="auto"/>
        <w:left w:val="none" w:sz="0" w:space="0" w:color="auto"/>
        <w:bottom w:val="none" w:sz="0" w:space="0" w:color="auto"/>
        <w:right w:val="none" w:sz="0" w:space="0" w:color="auto"/>
      </w:divBdr>
    </w:div>
    <w:div w:id="1815023774">
      <w:bodyDiv w:val="1"/>
      <w:marLeft w:val="0"/>
      <w:marRight w:val="0"/>
      <w:marTop w:val="0"/>
      <w:marBottom w:val="0"/>
      <w:divBdr>
        <w:top w:val="none" w:sz="0" w:space="0" w:color="auto"/>
        <w:left w:val="none" w:sz="0" w:space="0" w:color="auto"/>
        <w:bottom w:val="none" w:sz="0" w:space="0" w:color="auto"/>
        <w:right w:val="none" w:sz="0" w:space="0" w:color="auto"/>
      </w:divBdr>
    </w:div>
    <w:div w:id="1815483608">
      <w:bodyDiv w:val="1"/>
      <w:marLeft w:val="0"/>
      <w:marRight w:val="0"/>
      <w:marTop w:val="0"/>
      <w:marBottom w:val="0"/>
      <w:divBdr>
        <w:top w:val="none" w:sz="0" w:space="0" w:color="auto"/>
        <w:left w:val="none" w:sz="0" w:space="0" w:color="auto"/>
        <w:bottom w:val="none" w:sz="0" w:space="0" w:color="auto"/>
        <w:right w:val="none" w:sz="0" w:space="0" w:color="auto"/>
      </w:divBdr>
    </w:div>
    <w:div w:id="1816023415">
      <w:bodyDiv w:val="1"/>
      <w:marLeft w:val="0"/>
      <w:marRight w:val="0"/>
      <w:marTop w:val="0"/>
      <w:marBottom w:val="0"/>
      <w:divBdr>
        <w:top w:val="none" w:sz="0" w:space="0" w:color="auto"/>
        <w:left w:val="none" w:sz="0" w:space="0" w:color="auto"/>
        <w:bottom w:val="none" w:sz="0" w:space="0" w:color="auto"/>
        <w:right w:val="none" w:sz="0" w:space="0" w:color="auto"/>
      </w:divBdr>
    </w:div>
    <w:div w:id="1816408561">
      <w:bodyDiv w:val="1"/>
      <w:marLeft w:val="0"/>
      <w:marRight w:val="0"/>
      <w:marTop w:val="0"/>
      <w:marBottom w:val="0"/>
      <w:divBdr>
        <w:top w:val="none" w:sz="0" w:space="0" w:color="auto"/>
        <w:left w:val="none" w:sz="0" w:space="0" w:color="auto"/>
        <w:bottom w:val="none" w:sz="0" w:space="0" w:color="auto"/>
        <w:right w:val="none" w:sz="0" w:space="0" w:color="auto"/>
      </w:divBdr>
    </w:div>
    <w:div w:id="1816410899">
      <w:bodyDiv w:val="1"/>
      <w:marLeft w:val="0"/>
      <w:marRight w:val="0"/>
      <w:marTop w:val="0"/>
      <w:marBottom w:val="0"/>
      <w:divBdr>
        <w:top w:val="none" w:sz="0" w:space="0" w:color="auto"/>
        <w:left w:val="none" w:sz="0" w:space="0" w:color="auto"/>
        <w:bottom w:val="none" w:sz="0" w:space="0" w:color="auto"/>
        <w:right w:val="none" w:sz="0" w:space="0" w:color="auto"/>
      </w:divBdr>
    </w:div>
    <w:div w:id="1817795386">
      <w:bodyDiv w:val="1"/>
      <w:marLeft w:val="0"/>
      <w:marRight w:val="0"/>
      <w:marTop w:val="0"/>
      <w:marBottom w:val="0"/>
      <w:divBdr>
        <w:top w:val="none" w:sz="0" w:space="0" w:color="auto"/>
        <w:left w:val="none" w:sz="0" w:space="0" w:color="auto"/>
        <w:bottom w:val="none" w:sz="0" w:space="0" w:color="auto"/>
        <w:right w:val="none" w:sz="0" w:space="0" w:color="auto"/>
      </w:divBdr>
    </w:div>
    <w:div w:id="1818263068">
      <w:bodyDiv w:val="1"/>
      <w:marLeft w:val="0"/>
      <w:marRight w:val="0"/>
      <w:marTop w:val="0"/>
      <w:marBottom w:val="0"/>
      <w:divBdr>
        <w:top w:val="none" w:sz="0" w:space="0" w:color="auto"/>
        <w:left w:val="none" w:sz="0" w:space="0" w:color="auto"/>
        <w:bottom w:val="none" w:sz="0" w:space="0" w:color="auto"/>
        <w:right w:val="none" w:sz="0" w:space="0" w:color="auto"/>
      </w:divBdr>
    </w:div>
    <w:div w:id="1818302428">
      <w:bodyDiv w:val="1"/>
      <w:marLeft w:val="0"/>
      <w:marRight w:val="0"/>
      <w:marTop w:val="0"/>
      <w:marBottom w:val="0"/>
      <w:divBdr>
        <w:top w:val="none" w:sz="0" w:space="0" w:color="auto"/>
        <w:left w:val="none" w:sz="0" w:space="0" w:color="auto"/>
        <w:bottom w:val="none" w:sz="0" w:space="0" w:color="auto"/>
        <w:right w:val="none" w:sz="0" w:space="0" w:color="auto"/>
      </w:divBdr>
    </w:div>
    <w:div w:id="1818839393">
      <w:bodyDiv w:val="1"/>
      <w:marLeft w:val="0"/>
      <w:marRight w:val="0"/>
      <w:marTop w:val="0"/>
      <w:marBottom w:val="0"/>
      <w:divBdr>
        <w:top w:val="none" w:sz="0" w:space="0" w:color="auto"/>
        <w:left w:val="none" w:sz="0" w:space="0" w:color="auto"/>
        <w:bottom w:val="none" w:sz="0" w:space="0" w:color="auto"/>
        <w:right w:val="none" w:sz="0" w:space="0" w:color="auto"/>
      </w:divBdr>
    </w:div>
    <w:div w:id="1820419741">
      <w:bodyDiv w:val="1"/>
      <w:marLeft w:val="0"/>
      <w:marRight w:val="0"/>
      <w:marTop w:val="0"/>
      <w:marBottom w:val="0"/>
      <w:divBdr>
        <w:top w:val="none" w:sz="0" w:space="0" w:color="auto"/>
        <w:left w:val="none" w:sz="0" w:space="0" w:color="auto"/>
        <w:bottom w:val="none" w:sz="0" w:space="0" w:color="auto"/>
        <w:right w:val="none" w:sz="0" w:space="0" w:color="auto"/>
      </w:divBdr>
    </w:div>
    <w:div w:id="1820540030">
      <w:bodyDiv w:val="1"/>
      <w:marLeft w:val="0"/>
      <w:marRight w:val="0"/>
      <w:marTop w:val="0"/>
      <w:marBottom w:val="0"/>
      <w:divBdr>
        <w:top w:val="none" w:sz="0" w:space="0" w:color="auto"/>
        <w:left w:val="none" w:sz="0" w:space="0" w:color="auto"/>
        <w:bottom w:val="none" w:sz="0" w:space="0" w:color="auto"/>
        <w:right w:val="none" w:sz="0" w:space="0" w:color="auto"/>
      </w:divBdr>
    </w:div>
    <w:div w:id="1822966887">
      <w:bodyDiv w:val="1"/>
      <w:marLeft w:val="0"/>
      <w:marRight w:val="0"/>
      <w:marTop w:val="0"/>
      <w:marBottom w:val="0"/>
      <w:divBdr>
        <w:top w:val="none" w:sz="0" w:space="0" w:color="auto"/>
        <w:left w:val="none" w:sz="0" w:space="0" w:color="auto"/>
        <w:bottom w:val="none" w:sz="0" w:space="0" w:color="auto"/>
        <w:right w:val="none" w:sz="0" w:space="0" w:color="auto"/>
      </w:divBdr>
    </w:div>
    <w:div w:id="1823043652">
      <w:bodyDiv w:val="1"/>
      <w:marLeft w:val="0"/>
      <w:marRight w:val="0"/>
      <w:marTop w:val="0"/>
      <w:marBottom w:val="0"/>
      <w:divBdr>
        <w:top w:val="none" w:sz="0" w:space="0" w:color="auto"/>
        <w:left w:val="none" w:sz="0" w:space="0" w:color="auto"/>
        <w:bottom w:val="none" w:sz="0" w:space="0" w:color="auto"/>
        <w:right w:val="none" w:sz="0" w:space="0" w:color="auto"/>
      </w:divBdr>
    </w:div>
    <w:div w:id="1824080980">
      <w:bodyDiv w:val="1"/>
      <w:marLeft w:val="0"/>
      <w:marRight w:val="0"/>
      <w:marTop w:val="0"/>
      <w:marBottom w:val="0"/>
      <w:divBdr>
        <w:top w:val="none" w:sz="0" w:space="0" w:color="auto"/>
        <w:left w:val="none" w:sz="0" w:space="0" w:color="auto"/>
        <w:bottom w:val="none" w:sz="0" w:space="0" w:color="auto"/>
        <w:right w:val="none" w:sz="0" w:space="0" w:color="auto"/>
      </w:divBdr>
    </w:div>
    <w:div w:id="1824665402">
      <w:bodyDiv w:val="1"/>
      <w:marLeft w:val="0"/>
      <w:marRight w:val="0"/>
      <w:marTop w:val="0"/>
      <w:marBottom w:val="0"/>
      <w:divBdr>
        <w:top w:val="none" w:sz="0" w:space="0" w:color="auto"/>
        <w:left w:val="none" w:sz="0" w:space="0" w:color="auto"/>
        <w:bottom w:val="none" w:sz="0" w:space="0" w:color="auto"/>
        <w:right w:val="none" w:sz="0" w:space="0" w:color="auto"/>
      </w:divBdr>
    </w:div>
    <w:div w:id="1825849809">
      <w:bodyDiv w:val="1"/>
      <w:marLeft w:val="0"/>
      <w:marRight w:val="0"/>
      <w:marTop w:val="0"/>
      <w:marBottom w:val="0"/>
      <w:divBdr>
        <w:top w:val="none" w:sz="0" w:space="0" w:color="auto"/>
        <w:left w:val="none" w:sz="0" w:space="0" w:color="auto"/>
        <w:bottom w:val="none" w:sz="0" w:space="0" w:color="auto"/>
        <w:right w:val="none" w:sz="0" w:space="0" w:color="auto"/>
      </w:divBdr>
    </w:div>
    <w:div w:id="1826507387">
      <w:bodyDiv w:val="1"/>
      <w:marLeft w:val="0"/>
      <w:marRight w:val="0"/>
      <w:marTop w:val="0"/>
      <w:marBottom w:val="0"/>
      <w:divBdr>
        <w:top w:val="none" w:sz="0" w:space="0" w:color="auto"/>
        <w:left w:val="none" w:sz="0" w:space="0" w:color="auto"/>
        <w:bottom w:val="none" w:sz="0" w:space="0" w:color="auto"/>
        <w:right w:val="none" w:sz="0" w:space="0" w:color="auto"/>
      </w:divBdr>
    </w:div>
    <w:div w:id="1826897753">
      <w:bodyDiv w:val="1"/>
      <w:marLeft w:val="0"/>
      <w:marRight w:val="0"/>
      <w:marTop w:val="0"/>
      <w:marBottom w:val="0"/>
      <w:divBdr>
        <w:top w:val="none" w:sz="0" w:space="0" w:color="auto"/>
        <w:left w:val="none" w:sz="0" w:space="0" w:color="auto"/>
        <w:bottom w:val="none" w:sz="0" w:space="0" w:color="auto"/>
        <w:right w:val="none" w:sz="0" w:space="0" w:color="auto"/>
      </w:divBdr>
    </w:div>
    <w:div w:id="1826974545">
      <w:bodyDiv w:val="1"/>
      <w:marLeft w:val="0"/>
      <w:marRight w:val="0"/>
      <w:marTop w:val="0"/>
      <w:marBottom w:val="0"/>
      <w:divBdr>
        <w:top w:val="none" w:sz="0" w:space="0" w:color="auto"/>
        <w:left w:val="none" w:sz="0" w:space="0" w:color="auto"/>
        <w:bottom w:val="none" w:sz="0" w:space="0" w:color="auto"/>
        <w:right w:val="none" w:sz="0" w:space="0" w:color="auto"/>
      </w:divBdr>
    </w:div>
    <w:div w:id="1827476608">
      <w:bodyDiv w:val="1"/>
      <w:marLeft w:val="0"/>
      <w:marRight w:val="0"/>
      <w:marTop w:val="0"/>
      <w:marBottom w:val="0"/>
      <w:divBdr>
        <w:top w:val="none" w:sz="0" w:space="0" w:color="auto"/>
        <w:left w:val="none" w:sz="0" w:space="0" w:color="auto"/>
        <w:bottom w:val="none" w:sz="0" w:space="0" w:color="auto"/>
        <w:right w:val="none" w:sz="0" w:space="0" w:color="auto"/>
      </w:divBdr>
    </w:div>
    <w:div w:id="1828982978">
      <w:bodyDiv w:val="1"/>
      <w:marLeft w:val="0"/>
      <w:marRight w:val="0"/>
      <w:marTop w:val="0"/>
      <w:marBottom w:val="0"/>
      <w:divBdr>
        <w:top w:val="none" w:sz="0" w:space="0" w:color="auto"/>
        <w:left w:val="none" w:sz="0" w:space="0" w:color="auto"/>
        <w:bottom w:val="none" w:sz="0" w:space="0" w:color="auto"/>
        <w:right w:val="none" w:sz="0" w:space="0" w:color="auto"/>
      </w:divBdr>
    </w:div>
    <w:div w:id="1830974009">
      <w:bodyDiv w:val="1"/>
      <w:marLeft w:val="0"/>
      <w:marRight w:val="0"/>
      <w:marTop w:val="0"/>
      <w:marBottom w:val="0"/>
      <w:divBdr>
        <w:top w:val="none" w:sz="0" w:space="0" w:color="auto"/>
        <w:left w:val="none" w:sz="0" w:space="0" w:color="auto"/>
        <w:bottom w:val="none" w:sz="0" w:space="0" w:color="auto"/>
        <w:right w:val="none" w:sz="0" w:space="0" w:color="auto"/>
      </w:divBdr>
    </w:div>
    <w:div w:id="1831821905">
      <w:bodyDiv w:val="1"/>
      <w:marLeft w:val="0"/>
      <w:marRight w:val="0"/>
      <w:marTop w:val="0"/>
      <w:marBottom w:val="0"/>
      <w:divBdr>
        <w:top w:val="none" w:sz="0" w:space="0" w:color="auto"/>
        <w:left w:val="none" w:sz="0" w:space="0" w:color="auto"/>
        <w:bottom w:val="none" w:sz="0" w:space="0" w:color="auto"/>
        <w:right w:val="none" w:sz="0" w:space="0" w:color="auto"/>
      </w:divBdr>
    </w:div>
    <w:div w:id="1832024285">
      <w:bodyDiv w:val="1"/>
      <w:marLeft w:val="0"/>
      <w:marRight w:val="0"/>
      <w:marTop w:val="0"/>
      <w:marBottom w:val="0"/>
      <w:divBdr>
        <w:top w:val="none" w:sz="0" w:space="0" w:color="auto"/>
        <w:left w:val="none" w:sz="0" w:space="0" w:color="auto"/>
        <w:bottom w:val="none" w:sz="0" w:space="0" w:color="auto"/>
        <w:right w:val="none" w:sz="0" w:space="0" w:color="auto"/>
      </w:divBdr>
    </w:div>
    <w:div w:id="1832721916">
      <w:bodyDiv w:val="1"/>
      <w:marLeft w:val="0"/>
      <w:marRight w:val="0"/>
      <w:marTop w:val="0"/>
      <w:marBottom w:val="0"/>
      <w:divBdr>
        <w:top w:val="none" w:sz="0" w:space="0" w:color="auto"/>
        <w:left w:val="none" w:sz="0" w:space="0" w:color="auto"/>
        <w:bottom w:val="none" w:sz="0" w:space="0" w:color="auto"/>
        <w:right w:val="none" w:sz="0" w:space="0" w:color="auto"/>
      </w:divBdr>
    </w:div>
    <w:div w:id="1834711784">
      <w:bodyDiv w:val="1"/>
      <w:marLeft w:val="0"/>
      <w:marRight w:val="0"/>
      <w:marTop w:val="0"/>
      <w:marBottom w:val="0"/>
      <w:divBdr>
        <w:top w:val="none" w:sz="0" w:space="0" w:color="auto"/>
        <w:left w:val="none" w:sz="0" w:space="0" w:color="auto"/>
        <w:bottom w:val="none" w:sz="0" w:space="0" w:color="auto"/>
        <w:right w:val="none" w:sz="0" w:space="0" w:color="auto"/>
      </w:divBdr>
    </w:div>
    <w:div w:id="1835217798">
      <w:bodyDiv w:val="1"/>
      <w:marLeft w:val="0"/>
      <w:marRight w:val="0"/>
      <w:marTop w:val="0"/>
      <w:marBottom w:val="0"/>
      <w:divBdr>
        <w:top w:val="none" w:sz="0" w:space="0" w:color="auto"/>
        <w:left w:val="none" w:sz="0" w:space="0" w:color="auto"/>
        <w:bottom w:val="none" w:sz="0" w:space="0" w:color="auto"/>
        <w:right w:val="none" w:sz="0" w:space="0" w:color="auto"/>
      </w:divBdr>
    </w:div>
    <w:div w:id="1836073950">
      <w:bodyDiv w:val="1"/>
      <w:marLeft w:val="0"/>
      <w:marRight w:val="0"/>
      <w:marTop w:val="0"/>
      <w:marBottom w:val="0"/>
      <w:divBdr>
        <w:top w:val="none" w:sz="0" w:space="0" w:color="auto"/>
        <w:left w:val="none" w:sz="0" w:space="0" w:color="auto"/>
        <w:bottom w:val="none" w:sz="0" w:space="0" w:color="auto"/>
        <w:right w:val="none" w:sz="0" w:space="0" w:color="auto"/>
      </w:divBdr>
    </w:div>
    <w:div w:id="1836410857">
      <w:bodyDiv w:val="1"/>
      <w:marLeft w:val="0"/>
      <w:marRight w:val="0"/>
      <w:marTop w:val="0"/>
      <w:marBottom w:val="0"/>
      <w:divBdr>
        <w:top w:val="none" w:sz="0" w:space="0" w:color="auto"/>
        <w:left w:val="none" w:sz="0" w:space="0" w:color="auto"/>
        <w:bottom w:val="none" w:sz="0" w:space="0" w:color="auto"/>
        <w:right w:val="none" w:sz="0" w:space="0" w:color="auto"/>
      </w:divBdr>
    </w:div>
    <w:div w:id="1837726848">
      <w:bodyDiv w:val="1"/>
      <w:marLeft w:val="0"/>
      <w:marRight w:val="0"/>
      <w:marTop w:val="0"/>
      <w:marBottom w:val="0"/>
      <w:divBdr>
        <w:top w:val="none" w:sz="0" w:space="0" w:color="auto"/>
        <w:left w:val="none" w:sz="0" w:space="0" w:color="auto"/>
        <w:bottom w:val="none" w:sz="0" w:space="0" w:color="auto"/>
        <w:right w:val="none" w:sz="0" w:space="0" w:color="auto"/>
      </w:divBdr>
    </w:div>
    <w:div w:id="1838374851">
      <w:bodyDiv w:val="1"/>
      <w:marLeft w:val="0"/>
      <w:marRight w:val="0"/>
      <w:marTop w:val="0"/>
      <w:marBottom w:val="0"/>
      <w:divBdr>
        <w:top w:val="none" w:sz="0" w:space="0" w:color="auto"/>
        <w:left w:val="none" w:sz="0" w:space="0" w:color="auto"/>
        <w:bottom w:val="none" w:sz="0" w:space="0" w:color="auto"/>
        <w:right w:val="none" w:sz="0" w:space="0" w:color="auto"/>
      </w:divBdr>
    </w:div>
    <w:div w:id="1838764391">
      <w:bodyDiv w:val="1"/>
      <w:marLeft w:val="0"/>
      <w:marRight w:val="0"/>
      <w:marTop w:val="0"/>
      <w:marBottom w:val="0"/>
      <w:divBdr>
        <w:top w:val="none" w:sz="0" w:space="0" w:color="auto"/>
        <w:left w:val="none" w:sz="0" w:space="0" w:color="auto"/>
        <w:bottom w:val="none" w:sz="0" w:space="0" w:color="auto"/>
        <w:right w:val="none" w:sz="0" w:space="0" w:color="auto"/>
      </w:divBdr>
    </w:div>
    <w:div w:id="1839494232">
      <w:bodyDiv w:val="1"/>
      <w:marLeft w:val="0"/>
      <w:marRight w:val="0"/>
      <w:marTop w:val="0"/>
      <w:marBottom w:val="0"/>
      <w:divBdr>
        <w:top w:val="none" w:sz="0" w:space="0" w:color="auto"/>
        <w:left w:val="none" w:sz="0" w:space="0" w:color="auto"/>
        <w:bottom w:val="none" w:sz="0" w:space="0" w:color="auto"/>
        <w:right w:val="none" w:sz="0" w:space="0" w:color="auto"/>
      </w:divBdr>
    </w:div>
    <w:div w:id="1840920664">
      <w:bodyDiv w:val="1"/>
      <w:marLeft w:val="0"/>
      <w:marRight w:val="0"/>
      <w:marTop w:val="0"/>
      <w:marBottom w:val="0"/>
      <w:divBdr>
        <w:top w:val="none" w:sz="0" w:space="0" w:color="auto"/>
        <w:left w:val="none" w:sz="0" w:space="0" w:color="auto"/>
        <w:bottom w:val="none" w:sz="0" w:space="0" w:color="auto"/>
        <w:right w:val="none" w:sz="0" w:space="0" w:color="auto"/>
      </w:divBdr>
    </w:div>
    <w:div w:id="1841579186">
      <w:bodyDiv w:val="1"/>
      <w:marLeft w:val="0"/>
      <w:marRight w:val="0"/>
      <w:marTop w:val="0"/>
      <w:marBottom w:val="0"/>
      <w:divBdr>
        <w:top w:val="none" w:sz="0" w:space="0" w:color="auto"/>
        <w:left w:val="none" w:sz="0" w:space="0" w:color="auto"/>
        <w:bottom w:val="none" w:sz="0" w:space="0" w:color="auto"/>
        <w:right w:val="none" w:sz="0" w:space="0" w:color="auto"/>
      </w:divBdr>
    </w:div>
    <w:div w:id="1842085999">
      <w:bodyDiv w:val="1"/>
      <w:marLeft w:val="0"/>
      <w:marRight w:val="0"/>
      <w:marTop w:val="0"/>
      <w:marBottom w:val="0"/>
      <w:divBdr>
        <w:top w:val="none" w:sz="0" w:space="0" w:color="auto"/>
        <w:left w:val="none" w:sz="0" w:space="0" w:color="auto"/>
        <w:bottom w:val="none" w:sz="0" w:space="0" w:color="auto"/>
        <w:right w:val="none" w:sz="0" w:space="0" w:color="auto"/>
      </w:divBdr>
    </w:div>
    <w:div w:id="1842116891">
      <w:bodyDiv w:val="1"/>
      <w:marLeft w:val="0"/>
      <w:marRight w:val="0"/>
      <w:marTop w:val="0"/>
      <w:marBottom w:val="0"/>
      <w:divBdr>
        <w:top w:val="none" w:sz="0" w:space="0" w:color="auto"/>
        <w:left w:val="none" w:sz="0" w:space="0" w:color="auto"/>
        <w:bottom w:val="none" w:sz="0" w:space="0" w:color="auto"/>
        <w:right w:val="none" w:sz="0" w:space="0" w:color="auto"/>
      </w:divBdr>
    </w:div>
    <w:div w:id="1842160078">
      <w:bodyDiv w:val="1"/>
      <w:marLeft w:val="0"/>
      <w:marRight w:val="0"/>
      <w:marTop w:val="0"/>
      <w:marBottom w:val="0"/>
      <w:divBdr>
        <w:top w:val="none" w:sz="0" w:space="0" w:color="auto"/>
        <w:left w:val="none" w:sz="0" w:space="0" w:color="auto"/>
        <w:bottom w:val="none" w:sz="0" w:space="0" w:color="auto"/>
        <w:right w:val="none" w:sz="0" w:space="0" w:color="auto"/>
      </w:divBdr>
    </w:div>
    <w:div w:id="1845002159">
      <w:bodyDiv w:val="1"/>
      <w:marLeft w:val="0"/>
      <w:marRight w:val="0"/>
      <w:marTop w:val="0"/>
      <w:marBottom w:val="0"/>
      <w:divBdr>
        <w:top w:val="none" w:sz="0" w:space="0" w:color="auto"/>
        <w:left w:val="none" w:sz="0" w:space="0" w:color="auto"/>
        <w:bottom w:val="none" w:sz="0" w:space="0" w:color="auto"/>
        <w:right w:val="none" w:sz="0" w:space="0" w:color="auto"/>
      </w:divBdr>
    </w:div>
    <w:div w:id="1846282240">
      <w:bodyDiv w:val="1"/>
      <w:marLeft w:val="0"/>
      <w:marRight w:val="0"/>
      <w:marTop w:val="0"/>
      <w:marBottom w:val="0"/>
      <w:divBdr>
        <w:top w:val="none" w:sz="0" w:space="0" w:color="auto"/>
        <w:left w:val="none" w:sz="0" w:space="0" w:color="auto"/>
        <w:bottom w:val="none" w:sz="0" w:space="0" w:color="auto"/>
        <w:right w:val="none" w:sz="0" w:space="0" w:color="auto"/>
      </w:divBdr>
    </w:div>
    <w:div w:id="1847137248">
      <w:bodyDiv w:val="1"/>
      <w:marLeft w:val="0"/>
      <w:marRight w:val="0"/>
      <w:marTop w:val="0"/>
      <w:marBottom w:val="0"/>
      <w:divBdr>
        <w:top w:val="none" w:sz="0" w:space="0" w:color="auto"/>
        <w:left w:val="none" w:sz="0" w:space="0" w:color="auto"/>
        <w:bottom w:val="none" w:sz="0" w:space="0" w:color="auto"/>
        <w:right w:val="none" w:sz="0" w:space="0" w:color="auto"/>
      </w:divBdr>
    </w:div>
    <w:div w:id="1847137595">
      <w:bodyDiv w:val="1"/>
      <w:marLeft w:val="0"/>
      <w:marRight w:val="0"/>
      <w:marTop w:val="0"/>
      <w:marBottom w:val="0"/>
      <w:divBdr>
        <w:top w:val="none" w:sz="0" w:space="0" w:color="auto"/>
        <w:left w:val="none" w:sz="0" w:space="0" w:color="auto"/>
        <w:bottom w:val="none" w:sz="0" w:space="0" w:color="auto"/>
        <w:right w:val="none" w:sz="0" w:space="0" w:color="auto"/>
      </w:divBdr>
    </w:div>
    <w:div w:id="1847359031">
      <w:bodyDiv w:val="1"/>
      <w:marLeft w:val="0"/>
      <w:marRight w:val="0"/>
      <w:marTop w:val="0"/>
      <w:marBottom w:val="0"/>
      <w:divBdr>
        <w:top w:val="none" w:sz="0" w:space="0" w:color="auto"/>
        <w:left w:val="none" w:sz="0" w:space="0" w:color="auto"/>
        <w:bottom w:val="none" w:sz="0" w:space="0" w:color="auto"/>
        <w:right w:val="none" w:sz="0" w:space="0" w:color="auto"/>
      </w:divBdr>
    </w:div>
    <w:div w:id="1847397256">
      <w:bodyDiv w:val="1"/>
      <w:marLeft w:val="0"/>
      <w:marRight w:val="0"/>
      <w:marTop w:val="0"/>
      <w:marBottom w:val="0"/>
      <w:divBdr>
        <w:top w:val="none" w:sz="0" w:space="0" w:color="auto"/>
        <w:left w:val="none" w:sz="0" w:space="0" w:color="auto"/>
        <w:bottom w:val="none" w:sz="0" w:space="0" w:color="auto"/>
        <w:right w:val="none" w:sz="0" w:space="0" w:color="auto"/>
      </w:divBdr>
    </w:div>
    <w:div w:id="1847479272">
      <w:bodyDiv w:val="1"/>
      <w:marLeft w:val="0"/>
      <w:marRight w:val="0"/>
      <w:marTop w:val="0"/>
      <w:marBottom w:val="0"/>
      <w:divBdr>
        <w:top w:val="none" w:sz="0" w:space="0" w:color="auto"/>
        <w:left w:val="none" w:sz="0" w:space="0" w:color="auto"/>
        <w:bottom w:val="none" w:sz="0" w:space="0" w:color="auto"/>
        <w:right w:val="none" w:sz="0" w:space="0" w:color="auto"/>
      </w:divBdr>
    </w:div>
    <w:div w:id="1848206467">
      <w:bodyDiv w:val="1"/>
      <w:marLeft w:val="0"/>
      <w:marRight w:val="0"/>
      <w:marTop w:val="0"/>
      <w:marBottom w:val="0"/>
      <w:divBdr>
        <w:top w:val="none" w:sz="0" w:space="0" w:color="auto"/>
        <w:left w:val="none" w:sz="0" w:space="0" w:color="auto"/>
        <w:bottom w:val="none" w:sz="0" w:space="0" w:color="auto"/>
        <w:right w:val="none" w:sz="0" w:space="0" w:color="auto"/>
      </w:divBdr>
    </w:div>
    <w:div w:id="1848516459">
      <w:bodyDiv w:val="1"/>
      <w:marLeft w:val="0"/>
      <w:marRight w:val="0"/>
      <w:marTop w:val="0"/>
      <w:marBottom w:val="0"/>
      <w:divBdr>
        <w:top w:val="none" w:sz="0" w:space="0" w:color="auto"/>
        <w:left w:val="none" w:sz="0" w:space="0" w:color="auto"/>
        <w:bottom w:val="none" w:sz="0" w:space="0" w:color="auto"/>
        <w:right w:val="none" w:sz="0" w:space="0" w:color="auto"/>
      </w:divBdr>
    </w:div>
    <w:div w:id="1849103774">
      <w:bodyDiv w:val="1"/>
      <w:marLeft w:val="0"/>
      <w:marRight w:val="0"/>
      <w:marTop w:val="0"/>
      <w:marBottom w:val="0"/>
      <w:divBdr>
        <w:top w:val="none" w:sz="0" w:space="0" w:color="auto"/>
        <w:left w:val="none" w:sz="0" w:space="0" w:color="auto"/>
        <w:bottom w:val="none" w:sz="0" w:space="0" w:color="auto"/>
        <w:right w:val="none" w:sz="0" w:space="0" w:color="auto"/>
      </w:divBdr>
    </w:div>
    <w:div w:id="1849370361">
      <w:bodyDiv w:val="1"/>
      <w:marLeft w:val="0"/>
      <w:marRight w:val="0"/>
      <w:marTop w:val="0"/>
      <w:marBottom w:val="0"/>
      <w:divBdr>
        <w:top w:val="none" w:sz="0" w:space="0" w:color="auto"/>
        <w:left w:val="none" w:sz="0" w:space="0" w:color="auto"/>
        <w:bottom w:val="none" w:sz="0" w:space="0" w:color="auto"/>
        <w:right w:val="none" w:sz="0" w:space="0" w:color="auto"/>
      </w:divBdr>
    </w:div>
    <w:div w:id="1853060349">
      <w:bodyDiv w:val="1"/>
      <w:marLeft w:val="0"/>
      <w:marRight w:val="0"/>
      <w:marTop w:val="0"/>
      <w:marBottom w:val="0"/>
      <w:divBdr>
        <w:top w:val="none" w:sz="0" w:space="0" w:color="auto"/>
        <w:left w:val="none" w:sz="0" w:space="0" w:color="auto"/>
        <w:bottom w:val="none" w:sz="0" w:space="0" w:color="auto"/>
        <w:right w:val="none" w:sz="0" w:space="0" w:color="auto"/>
      </w:divBdr>
    </w:div>
    <w:div w:id="1853258383">
      <w:bodyDiv w:val="1"/>
      <w:marLeft w:val="0"/>
      <w:marRight w:val="0"/>
      <w:marTop w:val="0"/>
      <w:marBottom w:val="0"/>
      <w:divBdr>
        <w:top w:val="none" w:sz="0" w:space="0" w:color="auto"/>
        <w:left w:val="none" w:sz="0" w:space="0" w:color="auto"/>
        <w:bottom w:val="none" w:sz="0" w:space="0" w:color="auto"/>
        <w:right w:val="none" w:sz="0" w:space="0" w:color="auto"/>
      </w:divBdr>
    </w:div>
    <w:div w:id="1855000295">
      <w:bodyDiv w:val="1"/>
      <w:marLeft w:val="0"/>
      <w:marRight w:val="0"/>
      <w:marTop w:val="0"/>
      <w:marBottom w:val="0"/>
      <w:divBdr>
        <w:top w:val="none" w:sz="0" w:space="0" w:color="auto"/>
        <w:left w:val="none" w:sz="0" w:space="0" w:color="auto"/>
        <w:bottom w:val="none" w:sz="0" w:space="0" w:color="auto"/>
        <w:right w:val="none" w:sz="0" w:space="0" w:color="auto"/>
      </w:divBdr>
    </w:div>
    <w:div w:id="1855724633">
      <w:bodyDiv w:val="1"/>
      <w:marLeft w:val="0"/>
      <w:marRight w:val="0"/>
      <w:marTop w:val="0"/>
      <w:marBottom w:val="0"/>
      <w:divBdr>
        <w:top w:val="none" w:sz="0" w:space="0" w:color="auto"/>
        <w:left w:val="none" w:sz="0" w:space="0" w:color="auto"/>
        <w:bottom w:val="none" w:sz="0" w:space="0" w:color="auto"/>
        <w:right w:val="none" w:sz="0" w:space="0" w:color="auto"/>
      </w:divBdr>
    </w:div>
    <w:div w:id="1855916185">
      <w:bodyDiv w:val="1"/>
      <w:marLeft w:val="0"/>
      <w:marRight w:val="0"/>
      <w:marTop w:val="0"/>
      <w:marBottom w:val="0"/>
      <w:divBdr>
        <w:top w:val="none" w:sz="0" w:space="0" w:color="auto"/>
        <w:left w:val="none" w:sz="0" w:space="0" w:color="auto"/>
        <w:bottom w:val="none" w:sz="0" w:space="0" w:color="auto"/>
        <w:right w:val="none" w:sz="0" w:space="0" w:color="auto"/>
      </w:divBdr>
    </w:div>
    <w:div w:id="1857116118">
      <w:bodyDiv w:val="1"/>
      <w:marLeft w:val="0"/>
      <w:marRight w:val="0"/>
      <w:marTop w:val="0"/>
      <w:marBottom w:val="0"/>
      <w:divBdr>
        <w:top w:val="none" w:sz="0" w:space="0" w:color="auto"/>
        <w:left w:val="none" w:sz="0" w:space="0" w:color="auto"/>
        <w:bottom w:val="none" w:sz="0" w:space="0" w:color="auto"/>
        <w:right w:val="none" w:sz="0" w:space="0" w:color="auto"/>
      </w:divBdr>
    </w:div>
    <w:div w:id="1857619527">
      <w:bodyDiv w:val="1"/>
      <w:marLeft w:val="0"/>
      <w:marRight w:val="0"/>
      <w:marTop w:val="0"/>
      <w:marBottom w:val="0"/>
      <w:divBdr>
        <w:top w:val="none" w:sz="0" w:space="0" w:color="auto"/>
        <w:left w:val="none" w:sz="0" w:space="0" w:color="auto"/>
        <w:bottom w:val="none" w:sz="0" w:space="0" w:color="auto"/>
        <w:right w:val="none" w:sz="0" w:space="0" w:color="auto"/>
      </w:divBdr>
    </w:div>
    <w:div w:id="1857691460">
      <w:bodyDiv w:val="1"/>
      <w:marLeft w:val="0"/>
      <w:marRight w:val="0"/>
      <w:marTop w:val="0"/>
      <w:marBottom w:val="0"/>
      <w:divBdr>
        <w:top w:val="none" w:sz="0" w:space="0" w:color="auto"/>
        <w:left w:val="none" w:sz="0" w:space="0" w:color="auto"/>
        <w:bottom w:val="none" w:sz="0" w:space="0" w:color="auto"/>
        <w:right w:val="none" w:sz="0" w:space="0" w:color="auto"/>
      </w:divBdr>
    </w:div>
    <w:div w:id="1857963908">
      <w:bodyDiv w:val="1"/>
      <w:marLeft w:val="0"/>
      <w:marRight w:val="0"/>
      <w:marTop w:val="0"/>
      <w:marBottom w:val="0"/>
      <w:divBdr>
        <w:top w:val="none" w:sz="0" w:space="0" w:color="auto"/>
        <w:left w:val="none" w:sz="0" w:space="0" w:color="auto"/>
        <w:bottom w:val="none" w:sz="0" w:space="0" w:color="auto"/>
        <w:right w:val="none" w:sz="0" w:space="0" w:color="auto"/>
      </w:divBdr>
    </w:div>
    <w:div w:id="1860002636">
      <w:bodyDiv w:val="1"/>
      <w:marLeft w:val="0"/>
      <w:marRight w:val="0"/>
      <w:marTop w:val="0"/>
      <w:marBottom w:val="0"/>
      <w:divBdr>
        <w:top w:val="none" w:sz="0" w:space="0" w:color="auto"/>
        <w:left w:val="none" w:sz="0" w:space="0" w:color="auto"/>
        <w:bottom w:val="none" w:sz="0" w:space="0" w:color="auto"/>
        <w:right w:val="none" w:sz="0" w:space="0" w:color="auto"/>
      </w:divBdr>
    </w:div>
    <w:div w:id="1860313998">
      <w:bodyDiv w:val="1"/>
      <w:marLeft w:val="0"/>
      <w:marRight w:val="0"/>
      <w:marTop w:val="0"/>
      <w:marBottom w:val="0"/>
      <w:divBdr>
        <w:top w:val="none" w:sz="0" w:space="0" w:color="auto"/>
        <w:left w:val="none" w:sz="0" w:space="0" w:color="auto"/>
        <w:bottom w:val="none" w:sz="0" w:space="0" w:color="auto"/>
        <w:right w:val="none" w:sz="0" w:space="0" w:color="auto"/>
      </w:divBdr>
    </w:div>
    <w:div w:id="1861619755">
      <w:bodyDiv w:val="1"/>
      <w:marLeft w:val="0"/>
      <w:marRight w:val="0"/>
      <w:marTop w:val="0"/>
      <w:marBottom w:val="0"/>
      <w:divBdr>
        <w:top w:val="none" w:sz="0" w:space="0" w:color="auto"/>
        <w:left w:val="none" w:sz="0" w:space="0" w:color="auto"/>
        <w:bottom w:val="none" w:sz="0" w:space="0" w:color="auto"/>
        <w:right w:val="none" w:sz="0" w:space="0" w:color="auto"/>
      </w:divBdr>
    </w:div>
    <w:div w:id="1861968879">
      <w:bodyDiv w:val="1"/>
      <w:marLeft w:val="0"/>
      <w:marRight w:val="0"/>
      <w:marTop w:val="0"/>
      <w:marBottom w:val="0"/>
      <w:divBdr>
        <w:top w:val="none" w:sz="0" w:space="0" w:color="auto"/>
        <w:left w:val="none" w:sz="0" w:space="0" w:color="auto"/>
        <w:bottom w:val="none" w:sz="0" w:space="0" w:color="auto"/>
        <w:right w:val="none" w:sz="0" w:space="0" w:color="auto"/>
      </w:divBdr>
    </w:div>
    <w:div w:id="1862738753">
      <w:bodyDiv w:val="1"/>
      <w:marLeft w:val="0"/>
      <w:marRight w:val="0"/>
      <w:marTop w:val="0"/>
      <w:marBottom w:val="0"/>
      <w:divBdr>
        <w:top w:val="none" w:sz="0" w:space="0" w:color="auto"/>
        <w:left w:val="none" w:sz="0" w:space="0" w:color="auto"/>
        <w:bottom w:val="none" w:sz="0" w:space="0" w:color="auto"/>
        <w:right w:val="none" w:sz="0" w:space="0" w:color="auto"/>
      </w:divBdr>
    </w:div>
    <w:div w:id="1863516862">
      <w:bodyDiv w:val="1"/>
      <w:marLeft w:val="0"/>
      <w:marRight w:val="0"/>
      <w:marTop w:val="0"/>
      <w:marBottom w:val="0"/>
      <w:divBdr>
        <w:top w:val="none" w:sz="0" w:space="0" w:color="auto"/>
        <w:left w:val="none" w:sz="0" w:space="0" w:color="auto"/>
        <w:bottom w:val="none" w:sz="0" w:space="0" w:color="auto"/>
        <w:right w:val="none" w:sz="0" w:space="0" w:color="auto"/>
      </w:divBdr>
    </w:div>
    <w:div w:id="1863545926">
      <w:bodyDiv w:val="1"/>
      <w:marLeft w:val="0"/>
      <w:marRight w:val="0"/>
      <w:marTop w:val="0"/>
      <w:marBottom w:val="0"/>
      <w:divBdr>
        <w:top w:val="none" w:sz="0" w:space="0" w:color="auto"/>
        <w:left w:val="none" w:sz="0" w:space="0" w:color="auto"/>
        <w:bottom w:val="none" w:sz="0" w:space="0" w:color="auto"/>
        <w:right w:val="none" w:sz="0" w:space="0" w:color="auto"/>
      </w:divBdr>
    </w:div>
    <w:div w:id="1864241459">
      <w:bodyDiv w:val="1"/>
      <w:marLeft w:val="0"/>
      <w:marRight w:val="0"/>
      <w:marTop w:val="0"/>
      <w:marBottom w:val="0"/>
      <w:divBdr>
        <w:top w:val="none" w:sz="0" w:space="0" w:color="auto"/>
        <w:left w:val="none" w:sz="0" w:space="0" w:color="auto"/>
        <w:bottom w:val="none" w:sz="0" w:space="0" w:color="auto"/>
        <w:right w:val="none" w:sz="0" w:space="0" w:color="auto"/>
      </w:divBdr>
    </w:div>
    <w:div w:id="1864395628">
      <w:bodyDiv w:val="1"/>
      <w:marLeft w:val="0"/>
      <w:marRight w:val="0"/>
      <w:marTop w:val="0"/>
      <w:marBottom w:val="0"/>
      <w:divBdr>
        <w:top w:val="none" w:sz="0" w:space="0" w:color="auto"/>
        <w:left w:val="none" w:sz="0" w:space="0" w:color="auto"/>
        <w:bottom w:val="none" w:sz="0" w:space="0" w:color="auto"/>
        <w:right w:val="none" w:sz="0" w:space="0" w:color="auto"/>
      </w:divBdr>
    </w:div>
    <w:div w:id="1867257664">
      <w:bodyDiv w:val="1"/>
      <w:marLeft w:val="0"/>
      <w:marRight w:val="0"/>
      <w:marTop w:val="0"/>
      <w:marBottom w:val="0"/>
      <w:divBdr>
        <w:top w:val="none" w:sz="0" w:space="0" w:color="auto"/>
        <w:left w:val="none" w:sz="0" w:space="0" w:color="auto"/>
        <w:bottom w:val="none" w:sz="0" w:space="0" w:color="auto"/>
        <w:right w:val="none" w:sz="0" w:space="0" w:color="auto"/>
      </w:divBdr>
    </w:div>
    <w:div w:id="1869562855">
      <w:bodyDiv w:val="1"/>
      <w:marLeft w:val="0"/>
      <w:marRight w:val="0"/>
      <w:marTop w:val="0"/>
      <w:marBottom w:val="0"/>
      <w:divBdr>
        <w:top w:val="none" w:sz="0" w:space="0" w:color="auto"/>
        <w:left w:val="none" w:sz="0" w:space="0" w:color="auto"/>
        <w:bottom w:val="none" w:sz="0" w:space="0" w:color="auto"/>
        <w:right w:val="none" w:sz="0" w:space="0" w:color="auto"/>
      </w:divBdr>
    </w:div>
    <w:div w:id="1870947541">
      <w:bodyDiv w:val="1"/>
      <w:marLeft w:val="0"/>
      <w:marRight w:val="0"/>
      <w:marTop w:val="0"/>
      <w:marBottom w:val="0"/>
      <w:divBdr>
        <w:top w:val="none" w:sz="0" w:space="0" w:color="auto"/>
        <w:left w:val="none" w:sz="0" w:space="0" w:color="auto"/>
        <w:bottom w:val="none" w:sz="0" w:space="0" w:color="auto"/>
        <w:right w:val="none" w:sz="0" w:space="0" w:color="auto"/>
      </w:divBdr>
    </w:div>
    <w:div w:id="1871801626">
      <w:bodyDiv w:val="1"/>
      <w:marLeft w:val="0"/>
      <w:marRight w:val="0"/>
      <w:marTop w:val="0"/>
      <w:marBottom w:val="0"/>
      <w:divBdr>
        <w:top w:val="none" w:sz="0" w:space="0" w:color="auto"/>
        <w:left w:val="none" w:sz="0" w:space="0" w:color="auto"/>
        <w:bottom w:val="none" w:sz="0" w:space="0" w:color="auto"/>
        <w:right w:val="none" w:sz="0" w:space="0" w:color="auto"/>
      </w:divBdr>
    </w:div>
    <w:div w:id="1872914845">
      <w:bodyDiv w:val="1"/>
      <w:marLeft w:val="0"/>
      <w:marRight w:val="0"/>
      <w:marTop w:val="0"/>
      <w:marBottom w:val="0"/>
      <w:divBdr>
        <w:top w:val="none" w:sz="0" w:space="0" w:color="auto"/>
        <w:left w:val="none" w:sz="0" w:space="0" w:color="auto"/>
        <w:bottom w:val="none" w:sz="0" w:space="0" w:color="auto"/>
        <w:right w:val="none" w:sz="0" w:space="0" w:color="auto"/>
      </w:divBdr>
    </w:div>
    <w:div w:id="1874733765">
      <w:bodyDiv w:val="1"/>
      <w:marLeft w:val="0"/>
      <w:marRight w:val="0"/>
      <w:marTop w:val="0"/>
      <w:marBottom w:val="0"/>
      <w:divBdr>
        <w:top w:val="none" w:sz="0" w:space="0" w:color="auto"/>
        <w:left w:val="none" w:sz="0" w:space="0" w:color="auto"/>
        <w:bottom w:val="none" w:sz="0" w:space="0" w:color="auto"/>
        <w:right w:val="none" w:sz="0" w:space="0" w:color="auto"/>
      </w:divBdr>
    </w:div>
    <w:div w:id="1875727760">
      <w:bodyDiv w:val="1"/>
      <w:marLeft w:val="0"/>
      <w:marRight w:val="0"/>
      <w:marTop w:val="0"/>
      <w:marBottom w:val="0"/>
      <w:divBdr>
        <w:top w:val="none" w:sz="0" w:space="0" w:color="auto"/>
        <w:left w:val="none" w:sz="0" w:space="0" w:color="auto"/>
        <w:bottom w:val="none" w:sz="0" w:space="0" w:color="auto"/>
        <w:right w:val="none" w:sz="0" w:space="0" w:color="auto"/>
      </w:divBdr>
    </w:div>
    <w:div w:id="1876188209">
      <w:bodyDiv w:val="1"/>
      <w:marLeft w:val="0"/>
      <w:marRight w:val="0"/>
      <w:marTop w:val="0"/>
      <w:marBottom w:val="0"/>
      <w:divBdr>
        <w:top w:val="none" w:sz="0" w:space="0" w:color="auto"/>
        <w:left w:val="none" w:sz="0" w:space="0" w:color="auto"/>
        <w:bottom w:val="none" w:sz="0" w:space="0" w:color="auto"/>
        <w:right w:val="none" w:sz="0" w:space="0" w:color="auto"/>
      </w:divBdr>
    </w:div>
    <w:div w:id="1878543070">
      <w:bodyDiv w:val="1"/>
      <w:marLeft w:val="0"/>
      <w:marRight w:val="0"/>
      <w:marTop w:val="0"/>
      <w:marBottom w:val="0"/>
      <w:divBdr>
        <w:top w:val="none" w:sz="0" w:space="0" w:color="auto"/>
        <w:left w:val="none" w:sz="0" w:space="0" w:color="auto"/>
        <w:bottom w:val="none" w:sz="0" w:space="0" w:color="auto"/>
        <w:right w:val="none" w:sz="0" w:space="0" w:color="auto"/>
      </w:divBdr>
    </w:div>
    <w:div w:id="1879314555">
      <w:bodyDiv w:val="1"/>
      <w:marLeft w:val="0"/>
      <w:marRight w:val="0"/>
      <w:marTop w:val="0"/>
      <w:marBottom w:val="0"/>
      <w:divBdr>
        <w:top w:val="none" w:sz="0" w:space="0" w:color="auto"/>
        <w:left w:val="none" w:sz="0" w:space="0" w:color="auto"/>
        <w:bottom w:val="none" w:sz="0" w:space="0" w:color="auto"/>
        <w:right w:val="none" w:sz="0" w:space="0" w:color="auto"/>
      </w:divBdr>
    </w:div>
    <w:div w:id="1880773374">
      <w:bodyDiv w:val="1"/>
      <w:marLeft w:val="0"/>
      <w:marRight w:val="0"/>
      <w:marTop w:val="0"/>
      <w:marBottom w:val="0"/>
      <w:divBdr>
        <w:top w:val="none" w:sz="0" w:space="0" w:color="auto"/>
        <w:left w:val="none" w:sz="0" w:space="0" w:color="auto"/>
        <w:bottom w:val="none" w:sz="0" w:space="0" w:color="auto"/>
        <w:right w:val="none" w:sz="0" w:space="0" w:color="auto"/>
      </w:divBdr>
    </w:div>
    <w:div w:id="1882284724">
      <w:bodyDiv w:val="1"/>
      <w:marLeft w:val="0"/>
      <w:marRight w:val="0"/>
      <w:marTop w:val="0"/>
      <w:marBottom w:val="0"/>
      <w:divBdr>
        <w:top w:val="none" w:sz="0" w:space="0" w:color="auto"/>
        <w:left w:val="none" w:sz="0" w:space="0" w:color="auto"/>
        <w:bottom w:val="none" w:sz="0" w:space="0" w:color="auto"/>
        <w:right w:val="none" w:sz="0" w:space="0" w:color="auto"/>
      </w:divBdr>
    </w:div>
    <w:div w:id="1883901110">
      <w:bodyDiv w:val="1"/>
      <w:marLeft w:val="0"/>
      <w:marRight w:val="0"/>
      <w:marTop w:val="0"/>
      <w:marBottom w:val="0"/>
      <w:divBdr>
        <w:top w:val="none" w:sz="0" w:space="0" w:color="auto"/>
        <w:left w:val="none" w:sz="0" w:space="0" w:color="auto"/>
        <w:bottom w:val="none" w:sz="0" w:space="0" w:color="auto"/>
        <w:right w:val="none" w:sz="0" w:space="0" w:color="auto"/>
      </w:divBdr>
    </w:div>
    <w:div w:id="1884829896">
      <w:bodyDiv w:val="1"/>
      <w:marLeft w:val="0"/>
      <w:marRight w:val="0"/>
      <w:marTop w:val="0"/>
      <w:marBottom w:val="0"/>
      <w:divBdr>
        <w:top w:val="none" w:sz="0" w:space="0" w:color="auto"/>
        <w:left w:val="none" w:sz="0" w:space="0" w:color="auto"/>
        <w:bottom w:val="none" w:sz="0" w:space="0" w:color="auto"/>
        <w:right w:val="none" w:sz="0" w:space="0" w:color="auto"/>
      </w:divBdr>
    </w:div>
    <w:div w:id="1886519982">
      <w:bodyDiv w:val="1"/>
      <w:marLeft w:val="0"/>
      <w:marRight w:val="0"/>
      <w:marTop w:val="0"/>
      <w:marBottom w:val="0"/>
      <w:divBdr>
        <w:top w:val="none" w:sz="0" w:space="0" w:color="auto"/>
        <w:left w:val="none" w:sz="0" w:space="0" w:color="auto"/>
        <w:bottom w:val="none" w:sz="0" w:space="0" w:color="auto"/>
        <w:right w:val="none" w:sz="0" w:space="0" w:color="auto"/>
      </w:divBdr>
    </w:div>
    <w:div w:id="1887715203">
      <w:bodyDiv w:val="1"/>
      <w:marLeft w:val="0"/>
      <w:marRight w:val="0"/>
      <w:marTop w:val="0"/>
      <w:marBottom w:val="0"/>
      <w:divBdr>
        <w:top w:val="none" w:sz="0" w:space="0" w:color="auto"/>
        <w:left w:val="none" w:sz="0" w:space="0" w:color="auto"/>
        <w:bottom w:val="none" w:sz="0" w:space="0" w:color="auto"/>
        <w:right w:val="none" w:sz="0" w:space="0" w:color="auto"/>
      </w:divBdr>
    </w:div>
    <w:div w:id="1889410688">
      <w:bodyDiv w:val="1"/>
      <w:marLeft w:val="0"/>
      <w:marRight w:val="0"/>
      <w:marTop w:val="0"/>
      <w:marBottom w:val="0"/>
      <w:divBdr>
        <w:top w:val="none" w:sz="0" w:space="0" w:color="auto"/>
        <w:left w:val="none" w:sz="0" w:space="0" w:color="auto"/>
        <w:bottom w:val="none" w:sz="0" w:space="0" w:color="auto"/>
        <w:right w:val="none" w:sz="0" w:space="0" w:color="auto"/>
      </w:divBdr>
    </w:div>
    <w:div w:id="1890914887">
      <w:bodyDiv w:val="1"/>
      <w:marLeft w:val="0"/>
      <w:marRight w:val="0"/>
      <w:marTop w:val="0"/>
      <w:marBottom w:val="0"/>
      <w:divBdr>
        <w:top w:val="none" w:sz="0" w:space="0" w:color="auto"/>
        <w:left w:val="none" w:sz="0" w:space="0" w:color="auto"/>
        <w:bottom w:val="none" w:sz="0" w:space="0" w:color="auto"/>
        <w:right w:val="none" w:sz="0" w:space="0" w:color="auto"/>
      </w:divBdr>
    </w:div>
    <w:div w:id="1890919410">
      <w:bodyDiv w:val="1"/>
      <w:marLeft w:val="0"/>
      <w:marRight w:val="0"/>
      <w:marTop w:val="0"/>
      <w:marBottom w:val="0"/>
      <w:divBdr>
        <w:top w:val="none" w:sz="0" w:space="0" w:color="auto"/>
        <w:left w:val="none" w:sz="0" w:space="0" w:color="auto"/>
        <w:bottom w:val="none" w:sz="0" w:space="0" w:color="auto"/>
        <w:right w:val="none" w:sz="0" w:space="0" w:color="auto"/>
      </w:divBdr>
    </w:div>
    <w:div w:id="1890922251">
      <w:bodyDiv w:val="1"/>
      <w:marLeft w:val="0"/>
      <w:marRight w:val="0"/>
      <w:marTop w:val="0"/>
      <w:marBottom w:val="0"/>
      <w:divBdr>
        <w:top w:val="none" w:sz="0" w:space="0" w:color="auto"/>
        <w:left w:val="none" w:sz="0" w:space="0" w:color="auto"/>
        <w:bottom w:val="none" w:sz="0" w:space="0" w:color="auto"/>
        <w:right w:val="none" w:sz="0" w:space="0" w:color="auto"/>
      </w:divBdr>
    </w:div>
    <w:div w:id="1892378781">
      <w:bodyDiv w:val="1"/>
      <w:marLeft w:val="0"/>
      <w:marRight w:val="0"/>
      <w:marTop w:val="0"/>
      <w:marBottom w:val="0"/>
      <w:divBdr>
        <w:top w:val="none" w:sz="0" w:space="0" w:color="auto"/>
        <w:left w:val="none" w:sz="0" w:space="0" w:color="auto"/>
        <w:bottom w:val="none" w:sz="0" w:space="0" w:color="auto"/>
        <w:right w:val="none" w:sz="0" w:space="0" w:color="auto"/>
      </w:divBdr>
    </w:div>
    <w:div w:id="1894274935">
      <w:bodyDiv w:val="1"/>
      <w:marLeft w:val="0"/>
      <w:marRight w:val="0"/>
      <w:marTop w:val="0"/>
      <w:marBottom w:val="0"/>
      <w:divBdr>
        <w:top w:val="none" w:sz="0" w:space="0" w:color="auto"/>
        <w:left w:val="none" w:sz="0" w:space="0" w:color="auto"/>
        <w:bottom w:val="none" w:sz="0" w:space="0" w:color="auto"/>
        <w:right w:val="none" w:sz="0" w:space="0" w:color="auto"/>
      </w:divBdr>
    </w:div>
    <w:div w:id="1895389693">
      <w:bodyDiv w:val="1"/>
      <w:marLeft w:val="0"/>
      <w:marRight w:val="0"/>
      <w:marTop w:val="0"/>
      <w:marBottom w:val="0"/>
      <w:divBdr>
        <w:top w:val="none" w:sz="0" w:space="0" w:color="auto"/>
        <w:left w:val="none" w:sz="0" w:space="0" w:color="auto"/>
        <w:bottom w:val="none" w:sz="0" w:space="0" w:color="auto"/>
        <w:right w:val="none" w:sz="0" w:space="0" w:color="auto"/>
      </w:divBdr>
    </w:div>
    <w:div w:id="1897088033">
      <w:bodyDiv w:val="1"/>
      <w:marLeft w:val="0"/>
      <w:marRight w:val="0"/>
      <w:marTop w:val="0"/>
      <w:marBottom w:val="0"/>
      <w:divBdr>
        <w:top w:val="none" w:sz="0" w:space="0" w:color="auto"/>
        <w:left w:val="none" w:sz="0" w:space="0" w:color="auto"/>
        <w:bottom w:val="none" w:sz="0" w:space="0" w:color="auto"/>
        <w:right w:val="none" w:sz="0" w:space="0" w:color="auto"/>
      </w:divBdr>
    </w:div>
    <w:div w:id="1897625607">
      <w:bodyDiv w:val="1"/>
      <w:marLeft w:val="0"/>
      <w:marRight w:val="0"/>
      <w:marTop w:val="0"/>
      <w:marBottom w:val="0"/>
      <w:divBdr>
        <w:top w:val="none" w:sz="0" w:space="0" w:color="auto"/>
        <w:left w:val="none" w:sz="0" w:space="0" w:color="auto"/>
        <w:bottom w:val="none" w:sz="0" w:space="0" w:color="auto"/>
        <w:right w:val="none" w:sz="0" w:space="0" w:color="auto"/>
      </w:divBdr>
    </w:div>
    <w:div w:id="1898275318">
      <w:bodyDiv w:val="1"/>
      <w:marLeft w:val="0"/>
      <w:marRight w:val="0"/>
      <w:marTop w:val="0"/>
      <w:marBottom w:val="0"/>
      <w:divBdr>
        <w:top w:val="none" w:sz="0" w:space="0" w:color="auto"/>
        <w:left w:val="none" w:sz="0" w:space="0" w:color="auto"/>
        <w:bottom w:val="none" w:sz="0" w:space="0" w:color="auto"/>
        <w:right w:val="none" w:sz="0" w:space="0" w:color="auto"/>
      </w:divBdr>
    </w:div>
    <w:div w:id="1901405766">
      <w:bodyDiv w:val="1"/>
      <w:marLeft w:val="0"/>
      <w:marRight w:val="0"/>
      <w:marTop w:val="0"/>
      <w:marBottom w:val="0"/>
      <w:divBdr>
        <w:top w:val="none" w:sz="0" w:space="0" w:color="auto"/>
        <w:left w:val="none" w:sz="0" w:space="0" w:color="auto"/>
        <w:bottom w:val="none" w:sz="0" w:space="0" w:color="auto"/>
        <w:right w:val="none" w:sz="0" w:space="0" w:color="auto"/>
      </w:divBdr>
    </w:div>
    <w:div w:id="1902208399">
      <w:bodyDiv w:val="1"/>
      <w:marLeft w:val="0"/>
      <w:marRight w:val="0"/>
      <w:marTop w:val="0"/>
      <w:marBottom w:val="0"/>
      <w:divBdr>
        <w:top w:val="none" w:sz="0" w:space="0" w:color="auto"/>
        <w:left w:val="none" w:sz="0" w:space="0" w:color="auto"/>
        <w:bottom w:val="none" w:sz="0" w:space="0" w:color="auto"/>
        <w:right w:val="none" w:sz="0" w:space="0" w:color="auto"/>
      </w:divBdr>
    </w:div>
    <w:div w:id="1902446231">
      <w:bodyDiv w:val="1"/>
      <w:marLeft w:val="0"/>
      <w:marRight w:val="0"/>
      <w:marTop w:val="0"/>
      <w:marBottom w:val="0"/>
      <w:divBdr>
        <w:top w:val="none" w:sz="0" w:space="0" w:color="auto"/>
        <w:left w:val="none" w:sz="0" w:space="0" w:color="auto"/>
        <w:bottom w:val="none" w:sz="0" w:space="0" w:color="auto"/>
        <w:right w:val="none" w:sz="0" w:space="0" w:color="auto"/>
      </w:divBdr>
    </w:div>
    <w:div w:id="1904636983">
      <w:bodyDiv w:val="1"/>
      <w:marLeft w:val="0"/>
      <w:marRight w:val="0"/>
      <w:marTop w:val="0"/>
      <w:marBottom w:val="0"/>
      <w:divBdr>
        <w:top w:val="none" w:sz="0" w:space="0" w:color="auto"/>
        <w:left w:val="none" w:sz="0" w:space="0" w:color="auto"/>
        <w:bottom w:val="none" w:sz="0" w:space="0" w:color="auto"/>
        <w:right w:val="none" w:sz="0" w:space="0" w:color="auto"/>
      </w:divBdr>
    </w:div>
    <w:div w:id="1906258925">
      <w:bodyDiv w:val="1"/>
      <w:marLeft w:val="0"/>
      <w:marRight w:val="0"/>
      <w:marTop w:val="0"/>
      <w:marBottom w:val="0"/>
      <w:divBdr>
        <w:top w:val="none" w:sz="0" w:space="0" w:color="auto"/>
        <w:left w:val="none" w:sz="0" w:space="0" w:color="auto"/>
        <w:bottom w:val="none" w:sz="0" w:space="0" w:color="auto"/>
        <w:right w:val="none" w:sz="0" w:space="0" w:color="auto"/>
      </w:divBdr>
    </w:div>
    <w:div w:id="1906601823">
      <w:bodyDiv w:val="1"/>
      <w:marLeft w:val="0"/>
      <w:marRight w:val="0"/>
      <w:marTop w:val="0"/>
      <w:marBottom w:val="0"/>
      <w:divBdr>
        <w:top w:val="none" w:sz="0" w:space="0" w:color="auto"/>
        <w:left w:val="none" w:sz="0" w:space="0" w:color="auto"/>
        <w:bottom w:val="none" w:sz="0" w:space="0" w:color="auto"/>
        <w:right w:val="none" w:sz="0" w:space="0" w:color="auto"/>
      </w:divBdr>
    </w:div>
    <w:div w:id="1907763964">
      <w:bodyDiv w:val="1"/>
      <w:marLeft w:val="0"/>
      <w:marRight w:val="0"/>
      <w:marTop w:val="0"/>
      <w:marBottom w:val="0"/>
      <w:divBdr>
        <w:top w:val="none" w:sz="0" w:space="0" w:color="auto"/>
        <w:left w:val="none" w:sz="0" w:space="0" w:color="auto"/>
        <w:bottom w:val="none" w:sz="0" w:space="0" w:color="auto"/>
        <w:right w:val="none" w:sz="0" w:space="0" w:color="auto"/>
      </w:divBdr>
    </w:div>
    <w:div w:id="1907839504">
      <w:bodyDiv w:val="1"/>
      <w:marLeft w:val="0"/>
      <w:marRight w:val="0"/>
      <w:marTop w:val="0"/>
      <w:marBottom w:val="0"/>
      <w:divBdr>
        <w:top w:val="none" w:sz="0" w:space="0" w:color="auto"/>
        <w:left w:val="none" w:sz="0" w:space="0" w:color="auto"/>
        <w:bottom w:val="none" w:sz="0" w:space="0" w:color="auto"/>
        <w:right w:val="none" w:sz="0" w:space="0" w:color="auto"/>
      </w:divBdr>
    </w:div>
    <w:div w:id="1907957312">
      <w:bodyDiv w:val="1"/>
      <w:marLeft w:val="0"/>
      <w:marRight w:val="0"/>
      <w:marTop w:val="0"/>
      <w:marBottom w:val="0"/>
      <w:divBdr>
        <w:top w:val="none" w:sz="0" w:space="0" w:color="auto"/>
        <w:left w:val="none" w:sz="0" w:space="0" w:color="auto"/>
        <w:bottom w:val="none" w:sz="0" w:space="0" w:color="auto"/>
        <w:right w:val="none" w:sz="0" w:space="0" w:color="auto"/>
      </w:divBdr>
    </w:div>
    <w:div w:id="1911428635">
      <w:bodyDiv w:val="1"/>
      <w:marLeft w:val="0"/>
      <w:marRight w:val="0"/>
      <w:marTop w:val="0"/>
      <w:marBottom w:val="0"/>
      <w:divBdr>
        <w:top w:val="none" w:sz="0" w:space="0" w:color="auto"/>
        <w:left w:val="none" w:sz="0" w:space="0" w:color="auto"/>
        <w:bottom w:val="none" w:sz="0" w:space="0" w:color="auto"/>
        <w:right w:val="none" w:sz="0" w:space="0" w:color="auto"/>
      </w:divBdr>
    </w:div>
    <w:div w:id="1912278037">
      <w:bodyDiv w:val="1"/>
      <w:marLeft w:val="0"/>
      <w:marRight w:val="0"/>
      <w:marTop w:val="0"/>
      <w:marBottom w:val="0"/>
      <w:divBdr>
        <w:top w:val="none" w:sz="0" w:space="0" w:color="auto"/>
        <w:left w:val="none" w:sz="0" w:space="0" w:color="auto"/>
        <w:bottom w:val="none" w:sz="0" w:space="0" w:color="auto"/>
        <w:right w:val="none" w:sz="0" w:space="0" w:color="auto"/>
      </w:divBdr>
    </w:div>
    <w:div w:id="1912692976">
      <w:bodyDiv w:val="1"/>
      <w:marLeft w:val="0"/>
      <w:marRight w:val="0"/>
      <w:marTop w:val="0"/>
      <w:marBottom w:val="0"/>
      <w:divBdr>
        <w:top w:val="none" w:sz="0" w:space="0" w:color="auto"/>
        <w:left w:val="none" w:sz="0" w:space="0" w:color="auto"/>
        <w:bottom w:val="none" w:sz="0" w:space="0" w:color="auto"/>
        <w:right w:val="none" w:sz="0" w:space="0" w:color="auto"/>
      </w:divBdr>
    </w:div>
    <w:div w:id="1913078218">
      <w:bodyDiv w:val="1"/>
      <w:marLeft w:val="0"/>
      <w:marRight w:val="0"/>
      <w:marTop w:val="0"/>
      <w:marBottom w:val="0"/>
      <w:divBdr>
        <w:top w:val="none" w:sz="0" w:space="0" w:color="auto"/>
        <w:left w:val="none" w:sz="0" w:space="0" w:color="auto"/>
        <w:bottom w:val="none" w:sz="0" w:space="0" w:color="auto"/>
        <w:right w:val="none" w:sz="0" w:space="0" w:color="auto"/>
      </w:divBdr>
    </w:div>
    <w:div w:id="1913155813">
      <w:bodyDiv w:val="1"/>
      <w:marLeft w:val="0"/>
      <w:marRight w:val="0"/>
      <w:marTop w:val="0"/>
      <w:marBottom w:val="0"/>
      <w:divBdr>
        <w:top w:val="none" w:sz="0" w:space="0" w:color="auto"/>
        <w:left w:val="none" w:sz="0" w:space="0" w:color="auto"/>
        <w:bottom w:val="none" w:sz="0" w:space="0" w:color="auto"/>
        <w:right w:val="none" w:sz="0" w:space="0" w:color="auto"/>
      </w:divBdr>
    </w:div>
    <w:div w:id="1913536985">
      <w:bodyDiv w:val="1"/>
      <w:marLeft w:val="0"/>
      <w:marRight w:val="0"/>
      <w:marTop w:val="0"/>
      <w:marBottom w:val="0"/>
      <w:divBdr>
        <w:top w:val="none" w:sz="0" w:space="0" w:color="auto"/>
        <w:left w:val="none" w:sz="0" w:space="0" w:color="auto"/>
        <w:bottom w:val="none" w:sz="0" w:space="0" w:color="auto"/>
        <w:right w:val="none" w:sz="0" w:space="0" w:color="auto"/>
      </w:divBdr>
    </w:div>
    <w:div w:id="1913659080">
      <w:bodyDiv w:val="1"/>
      <w:marLeft w:val="0"/>
      <w:marRight w:val="0"/>
      <w:marTop w:val="0"/>
      <w:marBottom w:val="0"/>
      <w:divBdr>
        <w:top w:val="none" w:sz="0" w:space="0" w:color="auto"/>
        <w:left w:val="none" w:sz="0" w:space="0" w:color="auto"/>
        <w:bottom w:val="none" w:sz="0" w:space="0" w:color="auto"/>
        <w:right w:val="none" w:sz="0" w:space="0" w:color="auto"/>
      </w:divBdr>
    </w:div>
    <w:div w:id="1914314753">
      <w:bodyDiv w:val="1"/>
      <w:marLeft w:val="0"/>
      <w:marRight w:val="0"/>
      <w:marTop w:val="0"/>
      <w:marBottom w:val="0"/>
      <w:divBdr>
        <w:top w:val="none" w:sz="0" w:space="0" w:color="auto"/>
        <w:left w:val="none" w:sz="0" w:space="0" w:color="auto"/>
        <w:bottom w:val="none" w:sz="0" w:space="0" w:color="auto"/>
        <w:right w:val="none" w:sz="0" w:space="0" w:color="auto"/>
      </w:divBdr>
    </w:div>
    <w:div w:id="1914731852">
      <w:bodyDiv w:val="1"/>
      <w:marLeft w:val="0"/>
      <w:marRight w:val="0"/>
      <w:marTop w:val="0"/>
      <w:marBottom w:val="0"/>
      <w:divBdr>
        <w:top w:val="none" w:sz="0" w:space="0" w:color="auto"/>
        <w:left w:val="none" w:sz="0" w:space="0" w:color="auto"/>
        <w:bottom w:val="none" w:sz="0" w:space="0" w:color="auto"/>
        <w:right w:val="none" w:sz="0" w:space="0" w:color="auto"/>
      </w:divBdr>
    </w:div>
    <w:div w:id="1915628515">
      <w:bodyDiv w:val="1"/>
      <w:marLeft w:val="0"/>
      <w:marRight w:val="0"/>
      <w:marTop w:val="0"/>
      <w:marBottom w:val="0"/>
      <w:divBdr>
        <w:top w:val="none" w:sz="0" w:space="0" w:color="auto"/>
        <w:left w:val="none" w:sz="0" w:space="0" w:color="auto"/>
        <w:bottom w:val="none" w:sz="0" w:space="0" w:color="auto"/>
        <w:right w:val="none" w:sz="0" w:space="0" w:color="auto"/>
      </w:divBdr>
    </w:div>
    <w:div w:id="1916207394">
      <w:bodyDiv w:val="1"/>
      <w:marLeft w:val="0"/>
      <w:marRight w:val="0"/>
      <w:marTop w:val="0"/>
      <w:marBottom w:val="0"/>
      <w:divBdr>
        <w:top w:val="none" w:sz="0" w:space="0" w:color="auto"/>
        <w:left w:val="none" w:sz="0" w:space="0" w:color="auto"/>
        <w:bottom w:val="none" w:sz="0" w:space="0" w:color="auto"/>
        <w:right w:val="none" w:sz="0" w:space="0" w:color="auto"/>
      </w:divBdr>
    </w:div>
    <w:div w:id="1917746454">
      <w:bodyDiv w:val="1"/>
      <w:marLeft w:val="0"/>
      <w:marRight w:val="0"/>
      <w:marTop w:val="0"/>
      <w:marBottom w:val="0"/>
      <w:divBdr>
        <w:top w:val="none" w:sz="0" w:space="0" w:color="auto"/>
        <w:left w:val="none" w:sz="0" w:space="0" w:color="auto"/>
        <w:bottom w:val="none" w:sz="0" w:space="0" w:color="auto"/>
        <w:right w:val="none" w:sz="0" w:space="0" w:color="auto"/>
      </w:divBdr>
    </w:div>
    <w:div w:id="1917858051">
      <w:bodyDiv w:val="1"/>
      <w:marLeft w:val="0"/>
      <w:marRight w:val="0"/>
      <w:marTop w:val="0"/>
      <w:marBottom w:val="0"/>
      <w:divBdr>
        <w:top w:val="none" w:sz="0" w:space="0" w:color="auto"/>
        <w:left w:val="none" w:sz="0" w:space="0" w:color="auto"/>
        <w:bottom w:val="none" w:sz="0" w:space="0" w:color="auto"/>
        <w:right w:val="none" w:sz="0" w:space="0" w:color="auto"/>
      </w:divBdr>
    </w:div>
    <w:div w:id="1918905152">
      <w:bodyDiv w:val="1"/>
      <w:marLeft w:val="0"/>
      <w:marRight w:val="0"/>
      <w:marTop w:val="0"/>
      <w:marBottom w:val="0"/>
      <w:divBdr>
        <w:top w:val="none" w:sz="0" w:space="0" w:color="auto"/>
        <w:left w:val="none" w:sz="0" w:space="0" w:color="auto"/>
        <w:bottom w:val="none" w:sz="0" w:space="0" w:color="auto"/>
        <w:right w:val="none" w:sz="0" w:space="0" w:color="auto"/>
      </w:divBdr>
    </w:div>
    <w:div w:id="1921061353">
      <w:bodyDiv w:val="1"/>
      <w:marLeft w:val="0"/>
      <w:marRight w:val="0"/>
      <w:marTop w:val="0"/>
      <w:marBottom w:val="0"/>
      <w:divBdr>
        <w:top w:val="none" w:sz="0" w:space="0" w:color="auto"/>
        <w:left w:val="none" w:sz="0" w:space="0" w:color="auto"/>
        <w:bottom w:val="none" w:sz="0" w:space="0" w:color="auto"/>
        <w:right w:val="none" w:sz="0" w:space="0" w:color="auto"/>
      </w:divBdr>
    </w:div>
    <w:div w:id="1921787567">
      <w:bodyDiv w:val="1"/>
      <w:marLeft w:val="0"/>
      <w:marRight w:val="0"/>
      <w:marTop w:val="0"/>
      <w:marBottom w:val="0"/>
      <w:divBdr>
        <w:top w:val="none" w:sz="0" w:space="0" w:color="auto"/>
        <w:left w:val="none" w:sz="0" w:space="0" w:color="auto"/>
        <w:bottom w:val="none" w:sz="0" w:space="0" w:color="auto"/>
        <w:right w:val="none" w:sz="0" w:space="0" w:color="auto"/>
      </w:divBdr>
    </w:div>
    <w:div w:id="1923951032">
      <w:bodyDiv w:val="1"/>
      <w:marLeft w:val="0"/>
      <w:marRight w:val="0"/>
      <w:marTop w:val="0"/>
      <w:marBottom w:val="0"/>
      <w:divBdr>
        <w:top w:val="none" w:sz="0" w:space="0" w:color="auto"/>
        <w:left w:val="none" w:sz="0" w:space="0" w:color="auto"/>
        <w:bottom w:val="none" w:sz="0" w:space="0" w:color="auto"/>
        <w:right w:val="none" w:sz="0" w:space="0" w:color="auto"/>
      </w:divBdr>
    </w:div>
    <w:div w:id="1924147765">
      <w:bodyDiv w:val="1"/>
      <w:marLeft w:val="0"/>
      <w:marRight w:val="0"/>
      <w:marTop w:val="0"/>
      <w:marBottom w:val="0"/>
      <w:divBdr>
        <w:top w:val="none" w:sz="0" w:space="0" w:color="auto"/>
        <w:left w:val="none" w:sz="0" w:space="0" w:color="auto"/>
        <w:bottom w:val="none" w:sz="0" w:space="0" w:color="auto"/>
        <w:right w:val="none" w:sz="0" w:space="0" w:color="auto"/>
      </w:divBdr>
    </w:div>
    <w:div w:id="1924875770">
      <w:bodyDiv w:val="1"/>
      <w:marLeft w:val="0"/>
      <w:marRight w:val="0"/>
      <w:marTop w:val="0"/>
      <w:marBottom w:val="0"/>
      <w:divBdr>
        <w:top w:val="none" w:sz="0" w:space="0" w:color="auto"/>
        <w:left w:val="none" w:sz="0" w:space="0" w:color="auto"/>
        <w:bottom w:val="none" w:sz="0" w:space="0" w:color="auto"/>
        <w:right w:val="none" w:sz="0" w:space="0" w:color="auto"/>
      </w:divBdr>
    </w:div>
    <w:div w:id="1925336337">
      <w:bodyDiv w:val="1"/>
      <w:marLeft w:val="0"/>
      <w:marRight w:val="0"/>
      <w:marTop w:val="0"/>
      <w:marBottom w:val="0"/>
      <w:divBdr>
        <w:top w:val="none" w:sz="0" w:space="0" w:color="auto"/>
        <w:left w:val="none" w:sz="0" w:space="0" w:color="auto"/>
        <w:bottom w:val="none" w:sz="0" w:space="0" w:color="auto"/>
        <w:right w:val="none" w:sz="0" w:space="0" w:color="auto"/>
      </w:divBdr>
    </w:div>
    <w:div w:id="1928733992">
      <w:bodyDiv w:val="1"/>
      <w:marLeft w:val="0"/>
      <w:marRight w:val="0"/>
      <w:marTop w:val="0"/>
      <w:marBottom w:val="0"/>
      <w:divBdr>
        <w:top w:val="none" w:sz="0" w:space="0" w:color="auto"/>
        <w:left w:val="none" w:sz="0" w:space="0" w:color="auto"/>
        <w:bottom w:val="none" w:sz="0" w:space="0" w:color="auto"/>
        <w:right w:val="none" w:sz="0" w:space="0" w:color="auto"/>
      </w:divBdr>
    </w:div>
    <w:div w:id="1930501248">
      <w:bodyDiv w:val="1"/>
      <w:marLeft w:val="0"/>
      <w:marRight w:val="0"/>
      <w:marTop w:val="0"/>
      <w:marBottom w:val="0"/>
      <w:divBdr>
        <w:top w:val="none" w:sz="0" w:space="0" w:color="auto"/>
        <w:left w:val="none" w:sz="0" w:space="0" w:color="auto"/>
        <w:bottom w:val="none" w:sz="0" w:space="0" w:color="auto"/>
        <w:right w:val="none" w:sz="0" w:space="0" w:color="auto"/>
      </w:divBdr>
    </w:div>
    <w:div w:id="1930962701">
      <w:bodyDiv w:val="1"/>
      <w:marLeft w:val="0"/>
      <w:marRight w:val="0"/>
      <w:marTop w:val="0"/>
      <w:marBottom w:val="0"/>
      <w:divBdr>
        <w:top w:val="none" w:sz="0" w:space="0" w:color="auto"/>
        <w:left w:val="none" w:sz="0" w:space="0" w:color="auto"/>
        <w:bottom w:val="none" w:sz="0" w:space="0" w:color="auto"/>
        <w:right w:val="none" w:sz="0" w:space="0" w:color="auto"/>
      </w:divBdr>
    </w:div>
    <w:div w:id="1932087103">
      <w:bodyDiv w:val="1"/>
      <w:marLeft w:val="0"/>
      <w:marRight w:val="0"/>
      <w:marTop w:val="0"/>
      <w:marBottom w:val="0"/>
      <w:divBdr>
        <w:top w:val="none" w:sz="0" w:space="0" w:color="auto"/>
        <w:left w:val="none" w:sz="0" w:space="0" w:color="auto"/>
        <w:bottom w:val="none" w:sz="0" w:space="0" w:color="auto"/>
        <w:right w:val="none" w:sz="0" w:space="0" w:color="auto"/>
      </w:divBdr>
    </w:div>
    <w:div w:id="1932199667">
      <w:bodyDiv w:val="1"/>
      <w:marLeft w:val="0"/>
      <w:marRight w:val="0"/>
      <w:marTop w:val="0"/>
      <w:marBottom w:val="0"/>
      <w:divBdr>
        <w:top w:val="none" w:sz="0" w:space="0" w:color="auto"/>
        <w:left w:val="none" w:sz="0" w:space="0" w:color="auto"/>
        <w:bottom w:val="none" w:sz="0" w:space="0" w:color="auto"/>
        <w:right w:val="none" w:sz="0" w:space="0" w:color="auto"/>
      </w:divBdr>
    </w:div>
    <w:div w:id="1932546532">
      <w:bodyDiv w:val="1"/>
      <w:marLeft w:val="0"/>
      <w:marRight w:val="0"/>
      <w:marTop w:val="0"/>
      <w:marBottom w:val="0"/>
      <w:divBdr>
        <w:top w:val="none" w:sz="0" w:space="0" w:color="auto"/>
        <w:left w:val="none" w:sz="0" w:space="0" w:color="auto"/>
        <w:bottom w:val="none" w:sz="0" w:space="0" w:color="auto"/>
        <w:right w:val="none" w:sz="0" w:space="0" w:color="auto"/>
      </w:divBdr>
    </w:div>
    <w:div w:id="1934314969">
      <w:bodyDiv w:val="1"/>
      <w:marLeft w:val="0"/>
      <w:marRight w:val="0"/>
      <w:marTop w:val="0"/>
      <w:marBottom w:val="0"/>
      <w:divBdr>
        <w:top w:val="none" w:sz="0" w:space="0" w:color="auto"/>
        <w:left w:val="none" w:sz="0" w:space="0" w:color="auto"/>
        <w:bottom w:val="none" w:sz="0" w:space="0" w:color="auto"/>
        <w:right w:val="none" w:sz="0" w:space="0" w:color="auto"/>
      </w:divBdr>
    </w:div>
    <w:div w:id="1937060130">
      <w:bodyDiv w:val="1"/>
      <w:marLeft w:val="0"/>
      <w:marRight w:val="0"/>
      <w:marTop w:val="0"/>
      <w:marBottom w:val="0"/>
      <w:divBdr>
        <w:top w:val="none" w:sz="0" w:space="0" w:color="auto"/>
        <w:left w:val="none" w:sz="0" w:space="0" w:color="auto"/>
        <w:bottom w:val="none" w:sz="0" w:space="0" w:color="auto"/>
        <w:right w:val="none" w:sz="0" w:space="0" w:color="auto"/>
      </w:divBdr>
    </w:div>
    <w:div w:id="1937246754">
      <w:bodyDiv w:val="1"/>
      <w:marLeft w:val="0"/>
      <w:marRight w:val="0"/>
      <w:marTop w:val="0"/>
      <w:marBottom w:val="0"/>
      <w:divBdr>
        <w:top w:val="none" w:sz="0" w:space="0" w:color="auto"/>
        <w:left w:val="none" w:sz="0" w:space="0" w:color="auto"/>
        <w:bottom w:val="none" w:sz="0" w:space="0" w:color="auto"/>
        <w:right w:val="none" w:sz="0" w:space="0" w:color="auto"/>
      </w:divBdr>
    </w:div>
    <w:div w:id="1937400670">
      <w:bodyDiv w:val="1"/>
      <w:marLeft w:val="0"/>
      <w:marRight w:val="0"/>
      <w:marTop w:val="0"/>
      <w:marBottom w:val="0"/>
      <w:divBdr>
        <w:top w:val="none" w:sz="0" w:space="0" w:color="auto"/>
        <w:left w:val="none" w:sz="0" w:space="0" w:color="auto"/>
        <w:bottom w:val="none" w:sz="0" w:space="0" w:color="auto"/>
        <w:right w:val="none" w:sz="0" w:space="0" w:color="auto"/>
      </w:divBdr>
    </w:div>
    <w:div w:id="1937588806">
      <w:bodyDiv w:val="1"/>
      <w:marLeft w:val="0"/>
      <w:marRight w:val="0"/>
      <w:marTop w:val="0"/>
      <w:marBottom w:val="0"/>
      <w:divBdr>
        <w:top w:val="none" w:sz="0" w:space="0" w:color="auto"/>
        <w:left w:val="none" w:sz="0" w:space="0" w:color="auto"/>
        <w:bottom w:val="none" w:sz="0" w:space="0" w:color="auto"/>
        <w:right w:val="none" w:sz="0" w:space="0" w:color="auto"/>
      </w:divBdr>
    </w:div>
    <w:div w:id="1938783238">
      <w:bodyDiv w:val="1"/>
      <w:marLeft w:val="0"/>
      <w:marRight w:val="0"/>
      <w:marTop w:val="0"/>
      <w:marBottom w:val="0"/>
      <w:divBdr>
        <w:top w:val="none" w:sz="0" w:space="0" w:color="auto"/>
        <w:left w:val="none" w:sz="0" w:space="0" w:color="auto"/>
        <w:bottom w:val="none" w:sz="0" w:space="0" w:color="auto"/>
        <w:right w:val="none" w:sz="0" w:space="0" w:color="auto"/>
      </w:divBdr>
    </w:div>
    <w:div w:id="1940984901">
      <w:bodyDiv w:val="1"/>
      <w:marLeft w:val="0"/>
      <w:marRight w:val="0"/>
      <w:marTop w:val="0"/>
      <w:marBottom w:val="0"/>
      <w:divBdr>
        <w:top w:val="none" w:sz="0" w:space="0" w:color="auto"/>
        <w:left w:val="none" w:sz="0" w:space="0" w:color="auto"/>
        <w:bottom w:val="none" w:sz="0" w:space="0" w:color="auto"/>
        <w:right w:val="none" w:sz="0" w:space="0" w:color="auto"/>
      </w:divBdr>
    </w:div>
    <w:div w:id="1940987171">
      <w:bodyDiv w:val="1"/>
      <w:marLeft w:val="0"/>
      <w:marRight w:val="0"/>
      <w:marTop w:val="0"/>
      <w:marBottom w:val="0"/>
      <w:divBdr>
        <w:top w:val="none" w:sz="0" w:space="0" w:color="auto"/>
        <w:left w:val="none" w:sz="0" w:space="0" w:color="auto"/>
        <w:bottom w:val="none" w:sz="0" w:space="0" w:color="auto"/>
        <w:right w:val="none" w:sz="0" w:space="0" w:color="auto"/>
      </w:divBdr>
    </w:div>
    <w:div w:id="1941794085">
      <w:bodyDiv w:val="1"/>
      <w:marLeft w:val="0"/>
      <w:marRight w:val="0"/>
      <w:marTop w:val="0"/>
      <w:marBottom w:val="0"/>
      <w:divBdr>
        <w:top w:val="none" w:sz="0" w:space="0" w:color="auto"/>
        <w:left w:val="none" w:sz="0" w:space="0" w:color="auto"/>
        <w:bottom w:val="none" w:sz="0" w:space="0" w:color="auto"/>
        <w:right w:val="none" w:sz="0" w:space="0" w:color="auto"/>
      </w:divBdr>
    </w:div>
    <w:div w:id="1941835738">
      <w:bodyDiv w:val="1"/>
      <w:marLeft w:val="0"/>
      <w:marRight w:val="0"/>
      <w:marTop w:val="0"/>
      <w:marBottom w:val="0"/>
      <w:divBdr>
        <w:top w:val="none" w:sz="0" w:space="0" w:color="auto"/>
        <w:left w:val="none" w:sz="0" w:space="0" w:color="auto"/>
        <w:bottom w:val="none" w:sz="0" w:space="0" w:color="auto"/>
        <w:right w:val="none" w:sz="0" w:space="0" w:color="auto"/>
      </w:divBdr>
    </w:div>
    <w:div w:id="1942642267">
      <w:bodyDiv w:val="1"/>
      <w:marLeft w:val="0"/>
      <w:marRight w:val="0"/>
      <w:marTop w:val="0"/>
      <w:marBottom w:val="0"/>
      <w:divBdr>
        <w:top w:val="none" w:sz="0" w:space="0" w:color="auto"/>
        <w:left w:val="none" w:sz="0" w:space="0" w:color="auto"/>
        <w:bottom w:val="none" w:sz="0" w:space="0" w:color="auto"/>
        <w:right w:val="none" w:sz="0" w:space="0" w:color="auto"/>
      </w:divBdr>
    </w:div>
    <w:div w:id="1945264535">
      <w:bodyDiv w:val="1"/>
      <w:marLeft w:val="0"/>
      <w:marRight w:val="0"/>
      <w:marTop w:val="0"/>
      <w:marBottom w:val="0"/>
      <w:divBdr>
        <w:top w:val="none" w:sz="0" w:space="0" w:color="auto"/>
        <w:left w:val="none" w:sz="0" w:space="0" w:color="auto"/>
        <w:bottom w:val="none" w:sz="0" w:space="0" w:color="auto"/>
        <w:right w:val="none" w:sz="0" w:space="0" w:color="auto"/>
      </w:divBdr>
    </w:div>
    <w:div w:id="1945915509">
      <w:bodyDiv w:val="1"/>
      <w:marLeft w:val="0"/>
      <w:marRight w:val="0"/>
      <w:marTop w:val="0"/>
      <w:marBottom w:val="0"/>
      <w:divBdr>
        <w:top w:val="none" w:sz="0" w:space="0" w:color="auto"/>
        <w:left w:val="none" w:sz="0" w:space="0" w:color="auto"/>
        <w:bottom w:val="none" w:sz="0" w:space="0" w:color="auto"/>
        <w:right w:val="none" w:sz="0" w:space="0" w:color="auto"/>
      </w:divBdr>
    </w:div>
    <w:div w:id="1946842781">
      <w:bodyDiv w:val="1"/>
      <w:marLeft w:val="0"/>
      <w:marRight w:val="0"/>
      <w:marTop w:val="0"/>
      <w:marBottom w:val="0"/>
      <w:divBdr>
        <w:top w:val="none" w:sz="0" w:space="0" w:color="auto"/>
        <w:left w:val="none" w:sz="0" w:space="0" w:color="auto"/>
        <w:bottom w:val="none" w:sz="0" w:space="0" w:color="auto"/>
        <w:right w:val="none" w:sz="0" w:space="0" w:color="auto"/>
      </w:divBdr>
    </w:div>
    <w:div w:id="1947038194">
      <w:bodyDiv w:val="1"/>
      <w:marLeft w:val="0"/>
      <w:marRight w:val="0"/>
      <w:marTop w:val="0"/>
      <w:marBottom w:val="0"/>
      <w:divBdr>
        <w:top w:val="none" w:sz="0" w:space="0" w:color="auto"/>
        <w:left w:val="none" w:sz="0" w:space="0" w:color="auto"/>
        <w:bottom w:val="none" w:sz="0" w:space="0" w:color="auto"/>
        <w:right w:val="none" w:sz="0" w:space="0" w:color="auto"/>
      </w:divBdr>
    </w:div>
    <w:div w:id="1947617486">
      <w:bodyDiv w:val="1"/>
      <w:marLeft w:val="0"/>
      <w:marRight w:val="0"/>
      <w:marTop w:val="0"/>
      <w:marBottom w:val="0"/>
      <w:divBdr>
        <w:top w:val="none" w:sz="0" w:space="0" w:color="auto"/>
        <w:left w:val="none" w:sz="0" w:space="0" w:color="auto"/>
        <w:bottom w:val="none" w:sz="0" w:space="0" w:color="auto"/>
        <w:right w:val="none" w:sz="0" w:space="0" w:color="auto"/>
      </w:divBdr>
    </w:div>
    <w:div w:id="1947761839">
      <w:bodyDiv w:val="1"/>
      <w:marLeft w:val="0"/>
      <w:marRight w:val="0"/>
      <w:marTop w:val="0"/>
      <w:marBottom w:val="0"/>
      <w:divBdr>
        <w:top w:val="none" w:sz="0" w:space="0" w:color="auto"/>
        <w:left w:val="none" w:sz="0" w:space="0" w:color="auto"/>
        <w:bottom w:val="none" w:sz="0" w:space="0" w:color="auto"/>
        <w:right w:val="none" w:sz="0" w:space="0" w:color="auto"/>
      </w:divBdr>
    </w:div>
    <w:div w:id="1948735608">
      <w:bodyDiv w:val="1"/>
      <w:marLeft w:val="0"/>
      <w:marRight w:val="0"/>
      <w:marTop w:val="0"/>
      <w:marBottom w:val="0"/>
      <w:divBdr>
        <w:top w:val="none" w:sz="0" w:space="0" w:color="auto"/>
        <w:left w:val="none" w:sz="0" w:space="0" w:color="auto"/>
        <w:bottom w:val="none" w:sz="0" w:space="0" w:color="auto"/>
        <w:right w:val="none" w:sz="0" w:space="0" w:color="auto"/>
      </w:divBdr>
    </w:div>
    <w:div w:id="1949118275">
      <w:bodyDiv w:val="1"/>
      <w:marLeft w:val="0"/>
      <w:marRight w:val="0"/>
      <w:marTop w:val="0"/>
      <w:marBottom w:val="0"/>
      <w:divBdr>
        <w:top w:val="none" w:sz="0" w:space="0" w:color="auto"/>
        <w:left w:val="none" w:sz="0" w:space="0" w:color="auto"/>
        <w:bottom w:val="none" w:sz="0" w:space="0" w:color="auto"/>
        <w:right w:val="none" w:sz="0" w:space="0" w:color="auto"/>
      </w:divBdr>
    </w:div>
    <w:div w:id="1949460897">
      <w:bodyDiv w:val="1"/>
      <w:marLeft w:val="0"/>
      <w:marRight w:val="0"/>
      <w:marTop w:val="0"/>
      <w:marBottom w:val="0"/>
      <w:divBdr>
        <w:top w:val="none" w:sz="0" w:space="0" w:color="auto"/>
        <w:left w:val="none" w:sz="0" w:space="0" w:color="auto"/>
        <w:bottom w:val="none" w:sz="0" w:space="0" w:color="auto"/>
        <w:right w:val="none" w:sz="0" w:space="0" w:color="auto"/>
      </w:divBdr>
    </w:div>
    <w:div w:id="1949966698">
      <w:bodyDiv w:val="1"/>
      <w:marLeft w:val="0"/>
      <w:marRight w:val="0"/>
      <w:marTop w:val="0"/>
      <w:marBottom w:val="0"/>
      <w:divBdr>
        <w:top w:val="none" w:sz="0" w:space="0" w:color="auto"/>
        <w:left w:val="none" w:sz="0" w:space="0" w:color="auto"/>
        <w:bottom w:val="none" w:sz="0" w:space="0" w:color="auto"/>
        <w:right w:val="none" w:sz="0" w:space="0" w:color="auto"/>
      </w:divBdr>
    </w:div>
    <w:div w:id="1949969086">
      <w:bodyDiv w:val="1"/>
      <w:marLeft w:val="0"/>
      <w:marRight w:val="0"/>
      <w:marTop w:val="0"/>
      <w:marBottom w:val="0"/>
      <w:divBdr>
        <w:top w:val="none" w:sz="0" w:space="0" w:color="auto"/>
        <w:left w:val="none" w:sz="0" w:space="0" w:color="auto"/>
        <w:bottom w:val="none" w:sz="0" w:space="0" w:color="auto"/>
        <w:right w:val="none" w:sz="0" w:space="0" w:color="auto"/>
      </w:divBdr>
    </w:div>
    <w:div w:id="1950548509">
      <w:bodyDiv w:val="1"/>
      <w:marLeft w:val="0"/>
      <w:marRight w:val="0"/>
      <w:marTop w:val="0"/>
      <w:marBottom w:val="0"/>
      <w:divBdr>
        <w:top w:val="none" w:sz="0" w:space="0" w:color="auto"/>
        <w:left w:val="none" w:sz="0" w:space="0" w:color="auto"/>
        <w:bottom w:val="none" w:sz="0" w:space="0" w:color="auto"/>
        <w:right w:val="none" w:sz="0" w:space="0" w:color="auto"/>
      </w:divBdr>
    </w:div>
    <w:div w:id="1951861424">
      <w:bodyDiv w:val="1"/>
      <w:marLeft w:val="0"/>
      <w:marRight w:val="0"/>
      <w:marTop w:val="0"/>
      <w:marBottom w:val="0"/>
      <w:divBdr>
        <w:top w:val="none" w:sz="0" w:space="0" w:color="auto"/>
        <w:left w:val="none" w:sz="0" w:space="0" w:color="auto"/>
        <w:bottom w:val="none" w:sz="0" w:space="0" w:color="auto"/>
        <w:right w:val="none" w:sz="0" w:space="0" w:color="auto"/>
      </w:divBdr>
    </w:div>
    <w:div w:id="1952130534">
      <w:bodyDiv w:val="1"/>
      <w:marLeft w:val="0"/>
      <w:marRight w:val="0"/>
      <w:marTop w:val="0"/>
      <w:marBottom w:val="0"/>
      <w:divBdr>
        <w:top w:val="none" w:sz="0" w:space="0" w:color="auto"/>
        <w:left w:val="none" w:sz="0" w:space="0" w:color="auto"/>
        <w:bottom w:val="none" w:sz="0" w:space="0" w:color="auto"/>
        <w:right w:val="none" w:sz="0" w:space="0" w:color="auto"/>
      </w:divBdr>
    </w:div>
    <w:div w:id="1952543160">
      <w:bodyDiv w:val="1"/>
      <w:marLeft w:val="0"/>
      <w:marRight w:val="0"/>
      <w:marTop w:val="0"/>
      <w:marBottom w:val="0"/>
      <w:divBdr>
        <w:top w:val="none" w:sz="0" w:space="0" w:color="auto"/>
        <w:left w:val="none" w:sz="0" w:space="0" w:color="auto"/>
        <w:bottom w:val="none" w:sz="0" w:space="0" w:color="auto"/>
        <w:right w:val="none" w:sz="0" w:space="0" w:color="auto"/>
      </w:divBdr>
    </w:div>
    <w:div w:id="1952779766">
      <w:bodyDiv w:val="1"/>
      <w:marLeft w:val="0"/>
      <w:marRight w:val="0"/>
      <w:marTop w:val="0"/>
      <w:marBottom w:val="0"/>
      <w:divBdr>
        <w:top w:val="none" w:sz="0" w:space="0" w:color="auto"/>
        <w:left w:val="none" w:sz="0" w:space="0" w:color="auto"/>
        <w:bottom w:val="none" w:sz="0" w:space="0" w:color="auto"/>
        <w:right w:val="none" w:sz="0" w:space="0" w:color="auto"/>
      </w:divBdr>
    </w:div>
    <w:div w:id="1952783905">
      <w:bodyDiv w:val="1"/>
      <w:marLeft w:val="0"/>
      <w:marRight w:val="0"/>
      <w:marTop w:val="0"/>
      <w:marBottom w:val="0"/>
      <w:divBdr>
        <w:top w:val="none" w:sz="0" w:space="0" w:color="auto"/>
        <w:left w:val="none" w:sz="0" w:space="0" w:color="auto"/>
        <w:bottom w:val="none" w:sz="0" w:space="0" w:color="auto"/>
        <w:right w:val="none" w:sz="0" w:space="0" w:color="auto"/>
      </w:divBdr>
    </w:div>
    <w:div w:id="1952980062">
      <w:bodyDiv w:val="1"/>
      <w:marLeft w:val="0"/>
      <w:marRight w:val="0"/>
      <w:marTop w:val="0"/>
      <w:marBottom w:val="0"/>
      <w:divBdr>
        <w:top w:val="none" w:sz="0" w:space="0" w:color="auto"/>
        <w:left w:val="none" w:sz="0" w:space="0" w:color="auto"/>
        <w:bottom w:val="none" w:sz="0" w:space="0" w:color="auto"/>
        <w:right w:val="none" w:sz="0" w:space="0" w:color="auto"/>
      </w:divBdr>
    </w:div>
    <w:div w:id="1958444193">
      <w:bodyDiv w:val="1"/>
      <w:marLeft w:val="0"/>
      <w:marRight w:val="0"/>
      <w:marTop w:val="0"/>
      <w:marBottom w:val="0"/>
      <w:divBdr>
        <w:top w:val="none" w:sz="0" w:space="0" w:color="auto"/>
        <w:left w:val="none" w:sz="0" w:space="0" w:color="auto"/>
        <w:bottom w:val="none" w:sz="0" w:space="0" w:color="auto"/>
        <w:right w:val="none" w:sz="0" w:space="0" w:color="auto"/>
      </w:divBdr>
    </w:div>
    <w:div w:id="1961184222">
      <w:bodyDiv w:val="1"/>
      <w:marLeft w:val="0"/>
      <w:marRight w:val="0"/>
      <w:marTop w:val="0"/>
      <w:marBottom w:val="0"/>
      <w:divBdr>
        <w:top w:val="none" w:sz="0" w:space="0" w:color="auto"/>
        <w:left w:val="none" w:sz="0" w:space="0" w:color="auto"/>
        <w:bottom w:val="none" w:sz="0" w:space="0" w:color="auto"/>
        <w:right w:val="none" w:sz="0" w:space="0" w:color="auto"/>
      </w:divBdr>
    </w:div>
    <w:div w:id="1961377273">
      <w:bodyDiv w:val="1"/>
      <w:marLeft w:val="0"/>
      <w:marRight w:val="0"/>
      <w:marTop w:val="0"/>
      <w:marBottom w:val="0"/>
      <w:divBdr>
        <w:top w:val="none" w:sz="0" w:space="0" w:color="auto"/>
        <w:left w:val="none" w:sz="0" w:space="0" w:color="auto"/>
        <w:bottom w:val="none" w:sz="0" w:space="0" w:color="auto"/>
        <w:right w:val="none" w:sz="0" w:space="0" w:color="auto"/>
      </w:divBdr>
    </w:div>
    <w:div w:id="1962805268">
      <w:bodyDiv w:val="1"/>
      <w:marLeft w:val="0"/>
      <w:marRight w:val="0"/>
      <w:marTop w:val="0"/>
      <w:marBottom w:val="0"/>
      <w:divBdr>
        <w:top w:val="none" w:sz="0" w:space="0" w:color="auto"/>
        <w:left w:val="none" w:sz="0" w:space="0" w:color="auto"/>
        <w:bottom w:val="none" w:sz="0" w:space="0" w:color="auto"/>
        <w:right w:val="none" w:sz="0" w:space="0" w:color="auto"/>
      </w:divBdr>
    </w:div>
    <w:div w:id="1963264523">
      <w:bodyDiv w:val="1"/>
      <w:marLeft w:val="0"/>
      <w:marRight w:val="0"/>
      <w:marTop w:val="0"/>
      <w:marBottom w:val="0"/>
      <w:divBdr>
        <w:top w:val="none" w:sz="0" w:space="0" w:color="auto"/>
        <w:left w:val="none" w:sz="0" w:space="0" w:color="auto"/>
        <w:bottom w:val="none" w:sz="0" w:space="0" w:color="auto"/>
        <w:right w:val="none" w:sz="0" w:space="0" w:color="auto"/>
      </w:divBdr>
    </w:div>
    <w:div w:id="1964261808">
      <w:bodyDiv w:val="1"/>
      <w:marLeft w:val="0"/>
      <w:marRight w:val="0"/>
      <w:marTop w:val="0"/>
      <w:marBottom w:val="0"/>
      <w:divBdr>
        <w:top w:val="none" w:sz="0" w:space="0" w:color="auto"/>
        <w:left w:val="none" w:sz="0" w:space="0" w:color="auto"/>
        <w:bottom w:val="none" w:sz="0" w:space="0" w:color="auto"/>
        <w:right w:val="none" w:sz="0" w:space="0" w:color="auto"/>
      </w:divBdr>
    </w:div>
    <w:div w:id="1965303357">
      <w:bodyDiv w:val="1"/>
      <w:marLeft w:val="0"/>
      <w:marRight w:val="0"/>
      <w:marTop w:val="0"/>
      <w:marBottom w:val="0"/>
      <w:divBdr>
        <w:top w:val="none" w:sz="0" w:space="0" w:color="auto"/>
        <w:left w:val="none" w:sz="0" w:space="0" w:color="auto"/>
        <w:bottom w:val="none" w:sz="0" w:space="0" w:color="auto"/>
        <w:right w:val="none" w:sz="0" w:space="0" w:color="auto"/>
      </w:divBdr>
    </w:div>
    <w:div w:id="1965308503">
      <w:bodyDiv w:val="1"/>
      <w:marLeft w:val="0"/>
      <w:marRight w:val="0"/>
      <w:marTop w:val="0"/>
      <w:marBottom w:val="0"/>
      <w:divBdr>
        <w:top w:val="none" w:sz="0" w:space="0" w:color="auto"/>
        <w:left w:val="none" w:sz="0" w:space="0" w:color="auto"/>
        <w:bottom w:val="none" w:sz="0" w:space="0" w:color="auto"/>
        <w:right w:val="none" w:sz="0" w:space="0" w:color="auto"/>
      </w:divBdr>
    </w:div>
    <w:div w:id="1965454861">
      <w:bodyDiv w:val="1"/>
      <w:marLeft w:val="0"/>
      <w:marRight w:val="0"/>
      <w:marTop w:val="0"/>
      <w:marBottom w:val="0"/>
      <w:divBdr>
        <w:top w:val="none" w:sz="0" w:space="0" w:color="auto"/>
        <w:left w:val="none" w:sz="0" w:space="0" w:color="auto"/>
        <w:bottom w:val="none" w:sz="0" w:space="0" w:color="auto"/>
        <w:right w:val="none" w:sz="0" w:space="0" w:color="auto"/>
      </w:divBdr>
    </w:div>
    <w:div w:id="1966697919">
      <w:bodyDiv w:val="1"/>
      <w:marLeft w:val="0"/>
      <w:marRight w:val="0"/>
      <w:marTop w:val="0"/>
      <w:marBottom w:val="0"/>
      <w:divBdr>
        <w:top w:val="none" w:sz="0" w:space="0" w:color="auto"/>
        <w:left w:val="none" w:sz="0" w:space="0" w:color="auto"/>
        <w:bottom w:val="none" w:sz="0" w:space="0" w:color="auto"/>
        <w:right w:val="none" w:sz="0" w:space="0" w:color="auto"/>
      </w:divBdr>
    </w:div>
    <w:div w:id="1966962271">
      <w:bodyDiv w:val="1"/>
      <w:marLeft w:val="0"/>
      <w:marRight w:val="0"/>
      <w:marTop w:val="0"/>
      <w:marBottom w:val="0"/>
      <w:divBdr>
        <w:top w:val="none" w:sz="0" w:space="0" w:color="auto"/>
        <w:left w:val="none" w:sz="0" w:space="0" w:color="auto"/>
        <w:bottom w:val="none" w:sz="0" w:space="0" w:color="auto"/>
        <w:right w:val="none" w:sz="0" w:space="0" w:color="auto"/>
      </w:divBdr>
    </w:div>
    <w:div w:id="1967808739">
      <w:bodyDiv w:val="1"/>
      <w:marLeft w:val="0"/>
      <w:marRight w:val="0"/>
      <w:marTop w:val="0"/>
      <w:marBottom w:val="0"/>
      <w:divBdr>
        <w:top w:val="none" w:sz="0" w:space="0" w:color="auto"/>
        <w:left w:val="none" w:sz="0" w:space="0" w:color="auto"/>
        <w:bottom w:val="none" w:sz="0" w:space="0" w:color="auto"/>
        <w:right w:val="none" w:sz="0" w:space="0" w:color="auto"/>
      </w:divBdr>
    </w:div>
    <w:div w:id="1967856727">
      <w:bodyDiv w:val="1"/>
      <w:marLeft w:val="0"/>
      <w:marRight w:val="0"/>
      <w:marTop w:val="0"/>
      <w:marBottom w:val="0"/>
      <w:divBdr>
        <w:top w:val="none" w:sz="0" w:space="0" w:color="auto"/>
        <w:left w:val="none" w:sz="0" w:space="0" w:color="auto"/>
        <w:bottom w:val="none" w:sz="0" w:space="0" w:color="auto"/>
        <w:right w:val="none" w:sz="0" w:space="0" w:color="auto"/>
      </w:divBdr>
    </w:div>
    <w:div w:id="1970478791">
      <w:bodyDiv w:val="1"/>
      <w:marLeft w:val="0"/>
      <w:marRight w:val="0"/>
      <w:marTop w:val="0"/>
      <w:marBottom w:val="0"/>
      <w:divBdr>
        <w:top w:val="none" w:sz="0" w:space="0" w:color="auto"/>
        <w:left w:val="none" w:sz="0" w:space="0" w:color="auto"/>
        <w:bottom w:val="none" w:sz="0" w:space="0" w:color="auto"/>
        <w:right w:val="none" w:sz="0" w:space="0" w:color="auto"/>
      </w:divBdr>
    </w:div>
    <w:div w:id="1971011411">
      <w:bodyDiv w:val="1"/>
      <w:marLeft w:val="0"/>
      <w:marRight w:val="0"/>
      <w:marTop w:val="0"/>
      <w:marBottom w:val="0"/>
      <w:divBdr>
        <w:top w:val="none" w:sz="0" w:space="0" w:color="auto"/>
        <w:left w:val="none" w:sz="0" w:space="0" w:color="auto"/>
        <w:bottom w:val="none" w:sz="0" w:space="0" w:color="auto"/>
        <w:right w:val="none" w:sz="0" w:space="0" w:color="auto"/>
      </w:divBdr>
    </w:div>
    <w:div w:id="1972006979">
      <w:bodyDiv w:val="1"/>
      <w:marLeft w:val="0"/>
      <w:marRight w:val="0"/>
      <w:marTop w:val="0"/>
      <w:marBottom w:val="0"/>
      <w:divBdr>
        <w:top w:val="none" w:sz="0" w:space="0" w:color="auto"/>
        <w:left w:val="none" w:sz="0" w:space="0" w:color="auto"/>
        <w:bottom w:val="none" w:sz="0" w:space="0" w:color="auto"/>
        <w:right w:val="none" w:sz="0" w:space="0" w:color="auto"/>
      </w:divBdr>
    </w:div>
    <w:div w:id="1972634725">
      <w:bodyDiv w:val="1"/>
      <w:marLeft w:val="0"/>
      <w:marRight w:val="0"/>
      <w:marTop w:val="0"/>
      <w:marBottom w:val="0"/>
      <w:divBdr>
        <w:top w:val="none" w:sz="0" w:space="0" w:color="auto"/>
        <w:left w:val="none" w:sz="0" w:space="0" w:color="auto"/>
        <w:bottom w:val="none" w:sz="0" w:space="0" w:color="auto"/>
        <w:right w:val="none" w:sz="0" w:space="0" w:color="auto"/>
      </w:divBdr>
    </w:div>
    <w:div w:id="1972779622">
      <w:bodyDiv w:val="1"/>
      <w:marLeft w:val="0"/>
      <w:marRight w:val="0"/>
      <w:marTop w:val="0"/>
      <w:marBottom w:val="0"/>
      <w:divBdr>
        <w:top w:val="none" w:sz="0" w:space="0" w:color="auto"/>
        <w:left w:val="none" w:sz="0" w:space="0" w:color="auto"/>
        <w:bottom w:val="none" w:sz="0" w:space="0" w:color="auto"/>
        <w:right w:val="none" w:sz="0" w:space="0" w:color="auto"/>
      </w:divBdr>
    </w:div>
    <w:div w:id="1974167064">
      <w:bodyDiv w:val="1"/>
      <w:marLeft w:val="0"/>
      <w:marRight w:val="0"/>
      <w:marTop w:val="0"/>
      <w:marBottom w:val="0"/>
      <w:divBdr>
        <w:top w:val="none" w:sz="0" w:space="0" w:color="auto"/>
        <w:left w:val="none" w:sz="0" w:space="0" w:color="auto"/>
        <w:bottom w:val="none" w:sz="0" w:space="0" w:color="auto"/>
        <w:right w:val="none" w:sz="0" w:space="0" w:color="auto"/>
      </w:divBdr>
    </w:div>
    <w:div w:id="1975022382">
      <w:bodyDiv w:val="1"/>
      <w:marLeft w:val="0"/>
      <w:marRight w:val="0"/>
      <w:marTop w:val="0"/>
      <w:marBottom w:val="0"/>
      <w:divBdr>
        <w:top w:val="none" w:sz="0" w:space="0" w:color="auto"/>
        <w:left w:val="none" w:sz="0" w:space="0" w:color="auto"/>
        <w:bottom w:val="none" w:sz="0" w:space="0" w:color="auto"/>
        <w:right w:val="none" w:sz="0" w:space="0" w:color="auto"/>
      </w:divBdr>
    </w:div>
    <w:div w:id="1978753168">
      <w:bodyDiv w:val="1"/>
      <w:marLeft w:val="0"/>
      <w:marRight w:val="0"/>
      <w:marTop w:val="0"/>
      <w:marBottom w:val="0"/>
      <w:divBdr>
        <w:top w:val="none" w:sz="0" w:space="0" w:color="auto"/>
        <w:left w:val="none" w:sz="0" w:space="0" w:color="auto"/>
        <w:bottom w:val="none" w:sz="0" w:space="0" w:color="auto"/>
        <w:right w:val="none" w:sz="0" w:space="0" w:color="auto"/>
      </w:divBdr>
    </w:div>
    <w:div w:id="1979021964">
      <w:bodyDiv w:val="1"/>
      <w:marLeft w:val="0"/>
      <w:marRight w:val="0"/>
      <w:marTop w:val="0"/>
      <w:marBottom w:val="0"/>
      <w:divBdr>
        <w:top w:val="none" w:sz="0" w:space="0" w:color="auto"/>
        <w:left w:val="none" w:sz="0" w:space="0" w:color="auto"/>
        <w:bottom w:val="none" w:sz="0" w:space="0" w:color="auto"/>
        <w:right w:val="none" w:sz="0" w:space="0" w:color="auto"/>
      </w:divBdr>
    </w:div>
    <w:div w:id="1980064784">
      <w:bodyDiv w:val="1"/>
      <w:marLeft w:val="0"/>
      <w:marRight w:val="0"/>
      <w:marTop w:val="0"/>
      <w:marBottom w:val="0"/>
      <w:divBdr>
        <w:top w:val="none" w:sz="0" w:space="0" w:color="auto"/>
        <w:left w:val="none" w:sz="0" w:space="0" w:color="auto"/>
        <w:bottom w:val="none" w:sz="0" w:space="0" w:color="auto"/>
        <w:right w:val="none" w:sz="0" w:space="0" w:color="auto"/>
      </w:divBdr>
    </w:div>
    <w:div w:id="1980374995">
      <w:bodyDiv w:val="1"/>
      <w:marLeft w:val="0"/>
      <w:marRight w:val="0"/>
      <w:marTop w:val="0"/>
      <w:marBottom w:val="0"/>
      <w:divBdr>
        <w:top w:val="none" w:sz="0" w:space="0" w:color="auto"/>
        <w:left w:val="none" w:sz="0" w:space="0" w:color="auto"/>
        <w:bottom w:val="none" w:sz="0" w:space="0" w:color="auto"/>
        <w:right w:val="none" w:sz="0" w:space="0" w:color="auto"/>
      </w:divBdr>
    </w:div>
    <w:div w:id="1980526705">
      <w:bodyDiv w:val="1"/>
      <w:marLeft w:val="0"/>
      <w:marRight w:val="0"/>
      <w:marTop w:val="0"/>
      <w:marBottom w:val="0"/>
      <w:divBdr>
        <w:top w:val="none" w:sz="0" w:space="0" w:color="auto"/>
        <w:left w:val="none" w:sz="0" w:space="0" w:color="auto"/>
        <w:bottom w:val="none" w:sz="0" w:space="0" w:color="auto"/>
        <w:right w:val="none" w:sz="0" w:space="0" w:color="auto"/>
      </w:divBdr>
    </w:div>
    <w:div w:id="1980838585">
      <w:bodyDiv w:val="1"/>
      <w:marLeft w:val="0"/>
      <w:marRight w:val="0"/>
      <w:marTop w:val="0"/>
      <w:marBottom w:val="0"/>
      <w:divBdr>
        <w:top w:val="none" w:sz="0" w:space="0" w:color="auto"/>
        <w:left w:val="none" w:sz="0" w:space="0" w:color="auto"/>
        <w:bottom w:val="none" w:sz="0" w:space="0" w:color="auto"/>
        <w:right w:val="none" w:sz="0" w:space="0" w:color="auto"/>
      </w:divBdr>
    </w:div>
    <w:div w:id="1981184709">
      <w:bodyDiv w:val="1"/>
      <w:marLeft w:val="0"/>
      <w:marRight w:val="0"/>
      <w:marTop w:val="0"/>
      <w:marBottom w:val="0"/>
      <w:divBdr>
        <w:top w:val="none" w:sz="0" w:space="0" w:color="auto"/>
        <w:left w:val="none" w:sz="0" w:space="0" w:color="auto"/>
        <w:bottom w:val="none" w:sz="0" w:space="0" w:color="auto"/>
        <w:right w:val="none" w:sz="0" w:space="0" w:color="auto"/>
      </w:divBdr>
    </w:div>
    <w:div w:id="1981685285">
      <w:bodyDiv w:val="1"/>
      <w:marLeft w:val="0"/>
      <w:marRight w:val="0"/>
      <w:marTop w:val="0"/>
      <w:marBottom w:val="0"/>
      <w:divBdr>
        <w:top w:val="none" w:sz="0" w:space="0" w:color="auto"/>
        <w:left w:val="none" w:sz="0" w:space="0" w:color="auto"/>
        <w:bottom w:val="none" w:sz="0" w:space="0" w:color="auto"/>
        <w:right w:val="none" w:sz="0" w:space="0" w:color="auto"/>
      </w:divBdr>
    </w:div>
    <w:div w:id="1982882206">
      <w:bodyDiv w:val="1"/>
      <w:marLeft w:val="0"/>
      <w:marRight w:val="0"/>
      <w:marTop w:val="0"/>
      <w:marBottom w:val="0"/>
      <w:divBdr>
        <w:top w:val="none" w:sz="0" w:space="0" w:color="auto"/>
        <w:left w:val="none" w:sz="0" w:space="0" w:color="auto"/>
        <w:bottom w:val="none" w:sz="0" w:space="0" w:color="auto"/>
        <w:right w:val="none" w:sz="0" w:space="0" w:color="auto"/>
      </w:divBdr>
    </w:div>
    <w:div w:id="1983269842">
      <w:bodyDiv w:val="1"/>
      <w:marLeft w:val="0"/>
      <w:marRight w:val="0"/>
      <w:marTop w:val="0"/>
      <w:marBottom w:val="0"/>
      <w:divBdr>
        <w:top w:val="none" w:sz="0" w:space="0" w:color="auto"/>
        <w:left w:val="none" w:sz="0" w:space="0" w:color="auto"/>
        <w:bottom w:val="none" w:sz="0" w:space="0" w:color="auto"/>
        <w:right w:val="none" w:sz="0" w:space="0" w:color="auto"/>
      </w:divBdr>
    </w:div>
    <w:div w:id="1983339293">
      <w:bodyDiv w:val="1"/>
      <w:marLeft w:val="0"/>
      <w:marRight w:val="0"/>
      <w:marTop w:val="0"/>
      <w:marBottom w:val="0"/>
      <w:divBdr>
        <w:top w:val="none" w:sz="0" w:space="0" w:color="auto"/>
        <w:left w:val="none" w:sz="0" w:space="0" w:color="auto"/>
        <w:bottom w:val="none" w:sz="0" w:space="0" w:color="auto"/>
        <w:right w:val="none" w:sz="0" w:space="0" w:color="auto"/>
      </w:divBdr>
    </w:div>
    <w:div w:id="1983345076">
      <w:bodyDiv w:val="1"/>
      <w:marLeft w:val="0"/>
      <w:marRight w:val="0"/>
      <w:marTop w:val="0"/>
      <w:marBottom w:val="0"/>
      <w:divBdr>
        <w:top w:val="none" w:sz="0" w:space="0" w:color="auto"/>
        <w:left w:val="none" w:sz="0" w:space="0" w:color="auto"/>
        <w:bottom w:val="none" w:sz="0" w:space="0" w:color="auto"/>
        <w:right w:val="none" w:sz="0" w:space="0" w:color="auto"/>
      </w:divBdr>
    </w:div>
    <w:div w:id="1984119220">
      <w:bodyDiv w:val="1"/>
      <w:marLeft w:val="0"/>
      <w:marRight w:val="0"/>
      <w:marTop w:val="0"/>
      <w:marBottom w:val="0"/>
      <w:divBdr>
        <w:top w:val="none" w:sz="0" w:space="0" w:color="auto"/>
        <w:left w:val="none" w:sz="0" w:space="0" w:color="auto"/>
        <w:bottom w:val="none" w:sz="0" w:space="0" w:color="auto"/>
        <w:right w:val="none" w:sz="0" w:space="0" w:color="auto"/>
      </w:divBdr>
    </w:div>
    <w:div w:id="1984314472">
      <w:bodyDiv w:val="1"/>
      <w:marLeft w:val="0"/>
      <w:marRight w:val="0"/>
      <w:marTop w:val="0"/>
      <w:marBottom w:val="0"/>
      <w:divBdr>
        <w:top w:val="none" w:sz="0" w:space="0" w:color="auto"/>
        <w:left w:val="none" w:sz="0" w:space="0" w:color="auto"/>
        <w:bottom w:val="none" w:sz="0" w:space="0" w:color="auto"/>
        <w:right w:val="none" w:sz="0" w:space="0" w:color="auto"/>
      </w:divBdr>
    </w:div>
    <w:div w:id="1984852519">
      <w:bodyDiv w:val="1"/>
      <w:marLeft w:val="0"/>
      <w:marRight w:val="0"/>
      <w:marTop w:val="0"/>
      <w:marBottom w:val="0"/>
      <w:divBdr>
        <w:top w:val="none" w:sz="0" w:space="0" w:color="auto"/>
        <w:left w:val="none" w:sz="0" w:space="0" w:color="auto"/>
        <w:bottom w:val="none" w:sz="0" w:space="0" w:color="auto"/>
        <w:right w:val="none" w:sz="0" w:space="0" w:color="auto"/>
      </w:divBdr>
    </w:div>
    <w:div w:id="1985886066">
      <w:bodyDiv w:val="1"/>
      <w:marLeft w:val="0"/>
      <w:marRight w:val="0"/>
      <w:marTop w:val="0"/>
      <w:marBottom w:val="0"/>
      <w:divBdr>
        <w:top w:val="none" w:sz="0" w:space="0" w:color="auto"/>
        <w:left w:val="none" w:sz="0" w:space="0" w:color="auto"/>
        <w:bottom w:val="none" w:sz="0" w:space="0" w:color="auto"/>
        <w:right w:val="none" w:sz="0" w:space="0" w:color="auto"/>
      </w:divBdr>
    </w:div>
    <w:div w:id="1986619156">
      <w:bodyDiv w:val="1"/>
      <w:marLeft w:val="0"/>
      <w:marRight w:val="0"/>
      <w:marTop w:val="0"/>
      <w:marBottom w:val="0"/>
      <w:divBdr>
        <w:top w:val="none" w:sz="0" w:space="0" w:color="auto"/>
        <w:left w:val="none" w:sz="0" w:space="0" w:color="auto"/>
        <w:bottom w:val="none" w:sz="0" w:space="0" w:color="auto"/>
        <w:right w:val="none" w:sz="0" w:space="0" w:color="auto"/>
      </w:divBdr>
    </w:div>
    <w:div w:id="1986659804">
      <w:bodyDiv w:val="1"/>
      <w:marLeft w:val="0"/>
      <w:marRight w:val="0"/>
      <w:marTop w:val="0"/>
      <w:marBottom w:val="0"/>
      <w:divBdr>
        <w:top w:val="none" w:sz="0" w:space="0" w:color="auto"/>
        <w:left w:val="none" w:sz="0" w:space="0" w:color="auto"/>
        <w:bottom w:val="none" w:sz="0" w:space="0" w:color="auto"/>
        <w:right w:val="none" w:sz="0" w:space="0" w:color="auto"/>
      </w:divBdr>
    </w:div>
    <w:div w:id="1986860884">
      <w:bodyDiv w:val="1"/>
      <w:marLeft w:val="0"/>
      <w:marRight w:val="0"/>
      <w:marTop w:val="0"/>
      <w:marBottom w:val="0"/>
      <w:divBdr>
        <w:top w:val="none" w:sz="0" w:space="0" w:color="auto"/>
        <w:left w:val="none" w:sz="0" w:space="0" w:color="auto"/>
        <w:bottom w:val="none" w:sz="0" w:space="0" w:color="auto"/>
        <w:right w:val="none" w:sz="0" w:space="0" w:color="auto"/>
      </w:divBdr>
    </w:div>
    <w:div w:id="1987511108">
      <w:bodyDiv w:val="1"/>
      <w:marLeft w:val="0"/>
      <w:marRight w:val="0"/>
      <w:marTop w:val="0"/>
      <w:marBottom w:val="0"/>
      <w:divBdr>
        <w:top w:val="none" w:sz="0" w:space="0" w:color="auto"/>
        <w:left w:val="none" w:sz="0" w:space="0" w:color="auto"/>
        <w:bottom w:val="none" w:sz="0" w:space="0" w:color="auto"/>
        <w:right w:val="none" w:sz="0" w:space="0" w:color="auto"/>
      </w:divBdr>
    </w:div>
    <w:div w:id="1987732908">
      <w:bodyDiv w:val="1"/>
      <w:marLeft w:val="0"/>
      <w:marRight w:val="0"/>
      <w:marTop w:val="0"/>
      <w:marBottom w:val="0"/>
      <w:divBdr>
        <w:top w:val="none" w:sz="0" w:space="0" w:color="auto"/>
        <w:left w:val="none" w:sz="0" w:space="0" w:color="auto"/>
        <w:bottom w:val="none" w:sz="0" w:space="0" w:color="auto"/>
        <w:right w:val="none" w:sz="0" w:space="0" w:color="auto"/>
      </w:divBdr>
    </w:div>
    <w:div w:id="1988246752">
      <w:bodyDiv w:val="1"/>
      <w:marLeft w:val="0"/>
      <w:marRight w:val="0"/>
      <w:marTop w:val="0"/>
      <w:marBottom w:val="0"/>
      <w:divBdr>
        <w:top w:val="none" w:sz="0" w:space="0" w:color="auto"/>
        <w:left w:val="none" w:sz="0" w:space="0" w:color="auto"/>
        <w:bottom w:val="none" w:sz="0" w:space="0" w:color="auto"/>
        <w:right w:val="none" w:sz="0" w:space="0" w:color="auto"/>
      </w:divBdr>
    </w:div>
    <w:div w:id="1990094471">
      <w:bodyDiv w:val="1"/>
      <w:marLeft w:val="0"/>
      <w:marRight w:val="0"/>
      <w:marTop w:val="0"/>
      <w:marBottom w:val="0"/>
      <w:divBdr>
        <w:top w:val="none" w:sz="0" w:space="0" w:color="auto"/>
        <w:left w:val="none" w:sz="0" w:space="0" w:color="auto"/>
        <w:bottom w:val="none" w:sz="0" w:space="0" w:color="auto"/>
        <w:right w:val="none" w:sz="0" w:space="0" w:color="auto"/>
      </w:divBdr>
    </w:div>
    <w:div w:id="1990859984">
      <w:bodyDiv w:val="1"/>
      <w:marLeft w:val="0"/>
      <w:marRight w:val="0"/>
      <w:marTop w:val="0"/>
      <w:marBottom w:val="0"/>
      <w:divBdr>
        <w:top w:val="none" w:sz="0" w:space="0" w:color="auto"/>
        <w:left w:val="none" w:sz="0" w:space="0" w:color="auto"/>
        <w:bottom w:val="none" w:sz="0" w:space="0" w:color="auto"/>
        <w:right w:val="none" w:sz="0" w:space="0" w:color="auto"/>
      </w:divBdr>
    </w:div>
    <w:div w:id="1992102559">
      <w:bodyDiv w:val="1"/>
      <w:marLeft w:val="0"/>
      <w:marRight w:val="0"/>
      <w:marTop w:val="0"/>
      <w:marBottom w:val="0"/>
      <w:divBdr>
        <w:top w:val="none" w:sz="0" w:space="0" w:color="auto"/>
        <w:left w:val="none" w:sz="0" w:space="0" w:color="auto"/>
        <w:bottom w:val="none" w:sz="0" w:space="0" w:color="auto"/>
        <w:right w:val="none" w:sz="0" w:space="0" w:color="auto"/>
      </w:divBdr>
    </w:div>
    <w:div w:id="1992640050">
      <w:bodyDiv w:val="1"/>
      <w:marLeft w:val="0"/>
      <w:marRight w:val="0"/>
      <w:marTop w:val="0"/>
      <w:marBottom w:val="0"/>
      <w:divBdr>
        <w:top w:val="none" w:sz="0" w:space="0" w:color="auto"/>
        <w:left w:val="none" w:sz="0" w:space="0" w:color="auto"/>
        <w:bottom w:val="none" w:sz="0" w:space="0" w:color="auto"/>
        <w:right w:val="none" w:sz="0" w:space="0" w:color="auto"/>
      </w:divBdr>
    </w:div>
    <w:div w:id="1993673877">
      <w:bodyDiv w:val="1"/>
      <w:marLeft w:val="0"/>
      <w:marRight w:val="0"/>
      <w:marTop w:val="0"/>
      <w:marBottom w:val="0"/>
      <w:divBdr>
        <w:top w:val="none" w:sz="0" w:space="0" w:color="auto"/>
        <w:left w:val="none" w:sz="0" w:space="0" w:color="auto"/>
        <w:bottom w:val="none" w:sz="0" w:space="0" w:color="auto"/>
        <w:right w:val="none" w:sz="0" w:space="0" w:color="auto"/>
      </w:divBdr>
    </w:div>
    <w:div w:id="1993676222">
      <w:bodyDiv w:val="1"/>
      <w:marLeft w:val="0"/>
      <w:marRight w:val="0"/>
      <w:marTop w:val="0"/>
      <w:marBottom w:val="0"/>
      <w:divBdr>
        <w:top w:val="none" w:sz="0" w:space="0" w:color="auto"/>
        <w:left w:val="none" w:sz="0" w:space="0" w:color="auto"/>
        <w:bottom w:val="none" w:sz="0" w:space="0" w:color="auto"/>
        <w:right w:val="none" w:sz="0" w:space="0" w:color="auto"/>
      </w:divBdr>
    </w:div>
    <w:div w:id="1993831786">
      <w:bodyDiv w:val="1"/>
      <w:marLeft w:val="0"/>
      <w:marRight w:val="0"/>
      <w:marTop w:val="0"/>
      <w:marBottom w:val="0"/>
      <w:divBdr>
        <w:top w:val="none" w:sz="0" w:space="0" w:color="auto"/>
        <w:left w:val="none" w:sz="0" w:space="0" w:color="auto"/>
        <w:bottom w:val="none" w:sz="0" w:space="0" w:color="auto"/>
        <w:right w:val="none" w:sz="0" w:space="0" w:color="auto"/>
      </w:divBdr>
    </w:div>
    <w:div w:id="1995982761">
      <w:bodyDiv w:val="1"/>
      <w:marLeft w:val="0"/>
      <w:marRight w:val="0"/>
      <w:marTop w:val="0"/>
      <w:marBottom w:val="0"/>
      <w:divBdr>
        <w:top w:val="none" w:sz="0" w:space="0" w:color="auto"/>
        <w:left w:val="none" w:sz="0" w:space="0" w:color="auto"/>
        <w:bottom w:val="none" w:sz="0" w:space="0" w:color="auto"/>
        <w:right w:val="none" w:sz="0" w:space="0" w:color="auto"/>
      </w:divBdr>
    </w:div>
    <w:div w:id="1996297800">
      <w:bodyDiv w:val="1"/>
      <w:marLeft w:val="0"/>
      <w:marRight w:val="0"/>
      <w:marTop w:val="0"/>
      <w:marBottom w:val="0"/>
      <w:divBdr>
        <w:top w:val="none" w:sz="0" w:space="0" w:color="auto"/>
        <w:left w:val="none" w:sz="0" w:space="0" w:color="auto"/>
        <w:bottom w:val="none" w:sz="0" w:space="0" w:color="auto"/>
        <w:right w:val="none" w:sz="0" w:space="0" w:color="auto"/>
      </w:divBdr>
    </w:div>
    <w:div w:id="1996956285">
      <w:bodyDiv w:val="1"/>
      <w:marLeft w:val="0"/>
      <w:marRight w:val="0"/>
      <w:marTop w:val="0"/>
      <w:marBottom w:val="0"/>
      <w:divBdr>
        <w:top w:val="none" w:sz="0" w:space="0" w:color="auto"/>
        <w:left w:val="none" w:sz="0" w:space="0" w:color="auto"/>
        <w:bottom w:val="none" w:sz="0" w:space="0" w:color="auto"/>
        <w:right w:val="none" w:sz="0" w:space="0" w:color="auto"/>
      </w:divBdr>
    </w:div>
    <w:div w:id="1997298386">
      <w:bodyDiv w:val="1"/>
      <w:marLeft w:val="0"/>
      <w:marRight w:val="0"/>
      <w:marTop w:val="0"/>
      <w:marBottom w:val="0"/>
      <w:divBdr>
        <w:top w:val="none" w:sz="0" w:space="0" w:color="auto"/>
        <w:left w:val="none" w:sz="0" w:space="0" w:color="auto"/>
        <w:bottom w:val="none" w:sz="0" w:space="0" w:color="auto"/>
        <w:right w:val="none" w:sz="0" w:space="0" w:color="auto"/>
      </w:divBdr>
    </w:div>
    <w:div w:id="1998266574">
      <w:bodyDiv w:val="1"/>
      <w:marLeft w:val="0"/>
      <w:marRight w:val="0"/>
      <w:marTop w:val="0"/>
      <w:marBottom w:val="0"/>
      <w:divBdr>
        <w:top w:val="none" w:sz="0" w:space="0" w:color="auto"/>
        <w:left w:val="none" w:sz="0" w:space="0" w:color="auto"/>
        <w:bottom w:val="none" w:sz="0" w:space="0" w:color="auto"/>
        <w:right w:val="none" w:sz="0" w:space="0" w:color="auto"/>
      </w:divBdr>
    </w:div>
    <w:div w:id="2000768901">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2000072">
      <w:bodyDiv w:val="1"/>
      <w:marLeft w:val="0"/>
      <w:marRight w:val="0"/>
      <w:marTop w:val="0"/>
      <w:marBottom w:val="0"/>
      <w:divBdr>
        <w:top w:val="none" w:sz="0" w:space="0" w:color="auto"/>
        <w:left w:val="none" w:sz="0" w:space="0" w:color="auto"/>
        <w:bottom w:val="none" w:sz="0" w:space="0" w:color="auto"/>
        <w:right w:val="none" w:sz="0" w:space="0" w:color="auto"/>
      </w:divBdr>
    </w:div>
    <w:div w:id="2002543611">
      <w:bodyDiv w:val="1"/>
      <w:marLeft w:val="0"/>
      <w:marRight w:val="0"/>
      <w:marTop w:val="0"/>
      <w:marBottom w:val="0"/>
      <w:divBdr>
        <w:top w:val="none" w:sz="0" w:space="0" w:color="auto"/>
        <w:left w:val="none" w:sz="0" w:space="0" w:color="auto"/>
        <w:bottom w:val="none" w:sz="0" w:space="0" w:color="auto"/>
        <w:right w:val="none" w:sz="0" w:space="0" w:color="auto"/>
      </w:divBdr>
    </w:div>
    <w:div w:id="2003124695">
      <w:bodyDiv w:val="1"/>
      <w:marLeft w:val="0"/>
      <w:marRight w:val="0"/>
      <w:marTop w:val="0"/>
      <w:marBottom w:val="0"/>
      <w:divBdr>
        <w:top w:val="none" w:sz="0" w:space="0" w:color="auto"/>
        <w:left w:val="none" w:sz="0" w:space="0" w:color="auto"/>
        <w:bottom w:val="none" w:sz="0" w:space="0" w:color="auto"/>
        <w:right w:val="none" w:sz="0" w:space="0" w:color="auto"/>
      </w:divBdr>
    </w:div>
    <w:div w:id="2003194259">
      <w:bodyDiv w:val="1"/>
      <w:marLeft w:val="0"/>
      <w:marRight w:val="0"/>
      <w:marTop w:val="0"/>
      <w:marBottom w:val="0"/>
      <w:divBdr>
        <w:top w:val="none" w:sz="0" w:space="0" w:color="auto"/>
        <w:left w:val="none" w:sz="0" w:space="0" w:color="auto"/>
        <w:bottom w:val="none" w:sz="0" w:space="0" w:color="auto"/>
        <w:right w:val="none" w:sz="0" w:space="0" w:color="auto"/>
      </w:divBdr>
    </w:div>
    <w:div w:id="2004241905">
      <w:bodyDiv w:val="1"/>
      <w:marLeft w:val="0"/>
      <w:marRight w:val="0"/>
      <w:marTop w:val="0"/>
      <w:marBottom w:val="0"/>
      <w:divBdr>
        <w:top w:val="none" w:sz="0" w:space="0" w:color="auto"/>
        <w:left w:val="none" w:sz="0" w:space="0" w:color="auto"/>
        <w:bottom w:val="none" w:sz="0" w:space="0" w:color="auto"/>
        <w:right w:val="none" w:sz="0" w:space="0" w:color="auto"/>
      </w:divBdr>
    </w:div>
    <w:div w:id="2005083267">
      <w:bodyDiv w:val="1"/>
      <w:marLeft w:val="0"/>
      <w:marRight w:val="0"/>
      <w:marTop w:val="0"/>
      <w:marBottom w:val="0"/>
      <w:divBdr>
        <w:top w:val="none" w:sz="0" w:space="0" w:color="auto"/>
        <w:left w:val="none" w:sz="0" w:space="0" w:color="auto"/>
        <w:bottom w:val="none" w:sz="0" w:space="0" w:color="auto"/>
        <w:right w:val="none" w:sz="0" w:space="0" w:color="auto"/>
      </w:divBdr>
    </w:div>
    <w:div w:id="2005475287">
      <w:bodyDiv w:val="1"/>
      <w:marLeft w:val="0"/>
      <w:marRight w:val="0"/>
      <w:marTop w:val="0"/>
      <w:marBottom w:val="0"/>
      <w:divBdr>
        <w:top w:val="none" w:sz="0" w:space="0" w:color="auto"/>
        <w:left w:val="none" w:sz="0" w:space="0" w:color="auto"/>
        <w:bottom w:val="none" w:sz="0" w:space="0" w:color="auto"/>
        <w:right w:val="none" w:sz="0" w:space="0" w:color="auto"/>
      </w:divBdr>
    </w:div>
    <w:div w:id="2005932832">
      <w:bodyDiv w:val="1"/>
      <w:marLeft w:val="0"/>
      <w:marRight w:val="0"/>
      <w:marTop w:val="0"/>
      <w:marBottom w:val="0"/>
      <w:divBdr>
        <w:top w:val="none" w:sz="0" w:space="0" w:color="auto"/>
        <w:left w:val="none" w:sz="0" w:space="0" w:color="auto"/>
        <w:bottom w:val="none" w:sz="0" w:space="0" w:color="auto"/>
        <w:right w:val="none" w:sz="0" w:space="0" w:color="auto"/>
      </w:divBdr>
    </w:div>
    <w:div w:id="2006205123">
      <w:bodyDiv w:val="1"/>
      <w:marLeft w:val="0"/>
      <w:marRight w:val="0"/>
      <w:marTop w:val="0"/>
      <w:marBottom w:val="0"/>
      <w:divBdr>
        <w:top w:val="none" w:sz="0" w:space="0" w:color="auto"/>
        <w:left w:val="none" w:sz="0" w:space="0" w:color="auto"/>
        <w:bottom w:val="none" w:sz="0" w:space="0" w:color="auto"/>
        <w:right w:val="none" w:sz="0" w:space="0" w:color="auto"/>
      </w:divBdr>
    </w:div>
    <w:div w:id="2008248183">
      <w:bodyDiv w:val="1"/>
      <w:marLeft w:val="0"/>
      <w:marRight w:val="0"/>
      <w:marTop w:val="0"/>
      <w:marBottom w:val="0"/>
      <w:divBdr>
        <w:top w:val="none" w:sz="0" w:space="0" w:color="auto"/>
        <w:left w:val="none" w:sz="0" w:space="0" w:color="auto"/>
        <w:bottom w:val="none" w:sz="0" w:space="0" w:color="auto"/>
        <w:right w:val="none" w:sz="0" w:space="0" w:color="auto"/>
      </w:divBdr>
    </w:div>
    <w:div w:id="2008945818">
      <w:bodyDiv w:val="1"/>
      <w:marLeft w:val="0"/>
      <w:marRight w:val="0"/>
      <w:marTop w:val="0"/>
      <w:marBottom w:val="0"/>
      <w:divBdr>
        <w:top w:val="none" w:sz="0" w:space="0" w:color="auto"/>
        <w:left w:val="none" w:sz="0" w:space="0" w:color="auto"/>
        <w:bottom w:val="none" w:sz="0" w:space="0" w:color="auto"/>
        <w:right w:val="none" w:sz="0" w:space="0" w:color="auto"/>
      </w:divBdr>
    </w:div>
    <w:div w:id="2009363159">
      <w:bodyDiv w:val="1"/>
      <w:marLeft w:val="0"/>
      <w:marRight w:val="0"/>
      <w:marTop w:val="0"/>
      <w:marBottom w:val="0"/>
      <w:divBdr>
        <w:top w:val="none" w:sz="0" w:space="0" w:color="auto"/>
        <w:left w:val="none" w:sz="0" w:space="0" w:color="auto"/>
        <w:bottom w:val="none" w:sz="0" w:space="0" w:color="auto"/>
        <w:right w:val="none" w:sz="0" w:space="0" w:color="auto"/>
      </w:divBdr>
    </w:div>
    <w:div w:id="2010906850">
      <w:bodyDiv w:val="1"/>
      <w:marLeft w:val="0"/>
      <w:marRight w:val="0"/>
      <w:marTop w:val="0"/>
      <w:marBottom w:val="0"/>
      <w:divBdr>
        <w:top w:val="none" w:sz="0" w:space="0" w:color="auto"/>
        <w:left w:val="none" w:sz="0" w:space="0" w:color="auto"/>
        <w:bottom w:val="none" w:sz="0" w:space="0" w:color="auto"/>
        <w:right w:val="none" w:sz="0" w:space="0" w:color="auto"/>
      </w:divBdr>
    </w:div>
    <w:div w:id="2012222564">
      <w:bodyDiv w:val="1"/>
      <w:marLeft w:val="0"/>
      <w:marRight w:val="0"/>
      <w:marTop w:val="0"/>
      <w:marBottom w:val="0"/>
      <w:divBdr>
        <w:top w:val="none" w:sz="0" w:space="0" w:color="auto"/>
        <w:left w:val="none" w:sz="0" w:space="0" w:color="auto"/>
        <w:bottom w:val="none" w:sz="0" w:space="0" w:color="auto"/>
        <w:right w:val="none" w:sz="0" w:space="0" w:color="auto"/>
      </w:divBdr>
    </w:div>
    <w:div w:id="2013290740">
      <w:bodyDiv w:val="1"/>
      <w:marLeft w:val="0"/>
      <w:marRight w:val="0"/>
      <w:marTop w:val="0"/>
      <w:marBottom w:val="0"/>
      <w:divBdr>
        <w:top w:val="none" w:sz="0" w:space="0" w:color="auto"/>
        <w:left w:val="none" w:sz="0" w:space="0" w:color="auto"/>
        <w:bottom w:val="none" w:sz="0" w:space="0" w:color="auto"/>
        <w:right w:val="none" w:sz="0" w:space="0" w:color="auto"/>
      </w:divBdr>
    </w:div>
    <w:div w:id="2013794334">
      <w:bodyDiv w:val="1"/>
      <w:marLeft w:val="0"/>
      <w:marRight w:val="0"/>
      <w:marTop w:val="0"/>
      <w:marBottom w:val="0"/>
      <w:divBdr>
        <w:top w:val="none" w:sz="0" w:space="0" w:color="auto"/>
        <w:left w:val="none" w:sz="0" w:space="0" w:color="auto"/>
        <w:bottom w:val="none" w:sz="0" w:space="0" w:color="auto"/>
        <w:right w:val="none" w:sz="0" w:space="0" w:color="auto"/>
      </w:divBdr>
    </w:div>
    <w:div w:id="2013872026">
      <w:bodyDiv w:val="1"/>
      <w:marLeft w:val="0"/>
      <w:marRight w:val="0"/>
      <w:marTop w:val="0"/>
      <w:marBottom w:val="0"/>
      <w:divBdr>
        <w:top w:val="none" w:sz="0" w:space="0" w:color="auto"/>
        <w:left w:val="none" w:sz="0" w:space="0" w:color="auto"/>
        <w:bottom w:val="none" w:sz="0" w:space="0" w:color="auto"/>
        <w:right w:val="none" w:sz="0" w:space="0" w:color="auto"/>
      </w:divBdr>
    </w:div>
    <w:div w:id="2014144322">
      <w:bodyDiv w:val="1"/>
      <w:marLeft w:val="0"/>
      <w:marRight w:val="0"/>
      <w:marTop w:val="0"/>
      <w:marBottom w:val="0"/>
      <w:divBdr>
        <w:top w:val="none" w:sz="0" w:space="0" w:color="auto"/>
        <w:left w:val="none" w:sz="0" w:space="0" w:color="auto"/>
        <w:bottom w:val="none" w:sz="0" w:space="0" w:color="auto"/>
        <w:right w:val="none" w:sz="0" w:space="0" w:color="auto"/>
      </w:divBdr>
    </w:div>
    <w:div w:id="2014839064">
      <w:bodyDiv w:val="1"/>
      <w:marLeft w:val="0"/>
      <w:marRight w:val="0"/>
      <w:marTop w:val="0"/>
      <w:marBottom w:val="0"/>
      <w:divBdr>
        <w:top w:val="none" w:sz="0" w:space="0" w:color="auto"/>
        <w:left w:val="none" w:sz="0" w:space="0" w:color="auto"/>
        <w:bottom w:val="none" w:sz="0" w:space="0" w:color="auto"/>
        <w:right w:val="none" w:sz="0" w:space="0" w:color="auto"/>
      </w:divBdr>
    </w:div>
    <w:div w:id="2015839378">
      <w:bodyDiv w:val="1"/>
      <w:marLeft w:val="0"/>
      <w:marRight w:val="0"/>
      <w:marTop w:val="0"/>
      <w:marBottom w:val="0"/>
      <w:divBdr>
        <w:top w:val="none" w:sz="0" w:space="0" w:color="auto"/>
        <w:left w:val="none" w:sz="0" w:space="0" w:color="auto"/>
        <w:bottom w:val="none" w:sz="0" w:space="0" w:color="auto"/>
        <w:right w:val="none" w:sz="0" w:space="0" w:color="auto"/>
      </w:divBdr>
    </w:div>
    <w:div w:id="2017030472">
      <w:bodyDiv w:val="1"/>
      <w:marLeft w:val="0"/>
      <w:marRight w:val="0"/>
      <w:marTop w:val="0"/>
      <w:marBottom w:val="0"/>
      <w:divBdr>
        <w:top w:val="none" w:sz="0" w:space="0" w:color="auto"/>
        <w:left w:val="none" w:sz="0" w:space="0" w:color="auto"/>
        <w:bottom w:val="none" w:sz="0" w:space="0" w:color="auto"/>
        <w:right w:val="none" w:sz="0" w:space="0" w:color="auto"/>
      </w:divBdr>
    </w:div>
    <w:div w:id="2017537188">
      <w:bodyDiv w:val="1"/>
      <w:marLeft w:val="0"/>
      <w:marRight w:val="0"/>
      <w:marTop w:val="0"/>
      <w:marBottom w:val="0"/>
      <w:divBdr>
        <w:top w:val="none" w:sz="0" w:space="0" w:color="auto"/>
        <w:left w:val="none" w:sz="0" w:space="0" w:color="auto"/>
        <w:bottom w:val="none" w:sz="0" w:space="0" w:color="auto"/>
        <w:right w:val="none" w:sz="0" w:space="0" w:color="auto"/>
      </w:divBdr>
    </w:div>
    <w:div w:id="2017925163">
      <w:bodyDiv w:val="1"/>
      <w:marLeft w:val="0"/>
      <w:marRight w:val="0"/>
      <w:marTop w:val="0"/>
      <w:marBottom w:val="0"/>
      <w:divBdr>
        <w:top w:val="none" w:sz="0" w:space="0" w:color="auto"/>
        <w:left w:val="none" w:sz="0" w:space="0" w:color="auto"/>
        <w:bottom w:val="none" w:sz="0" w:space="0" w:color="auto"/>
        <w:right w:val="none" w:sz="0" w:space="0" w:color="auto"/>
      </w:divBdr>
    </w:div>
    <w:div w:id="2021155473">
      <w:bodyDiv w:val="1"/>
      <w:marLeft w:val="0"/>
      <w:marRight w:val="0"/>
      <w:marTop w:val="0"/>
      <w:marBottom w:val="0"/>
      <w:divBdr>
        <w:top w:val="none" w:sz="0" w:space="0" w:color="auto"/>
        <w:left w:val="none" w:sz="0" w:space="0" w:color="auto"/>
        <w:bottom w:val="none" w:sz="0" w:space="0" w:color="auto"/>
        <w:right w:val="none" w:sz="0" w:space="0" w:color="auto"/>
      </w:divBdr>
    </w:div>
    <w:div w:id="2023779027">
      <w:bodyDiv w:val="1"/>
      <w:marLeft w:val="0"/>
      <w:marRight w:val="0"/>
      <w:marTop w:val="0"/>
      <w:marBottom w:val="0"/>
      <w:divBdr>
        <w:top w:val="none" w:sz="0" w:space="0" w:color="auto"/>
        <w:left w:val="none" w:sz="0" w:space="0" w:color="auto"/>
        <w:bottom w:val="none" w:sz="0" w:space="0" w:color="auto"/>
        <w:right w:val="none" w:sz="0" w:space="0" w:color="auto"/>
      </w:divBdr>
    </w:div>
    <w:div w:id="2023900112">
      <w:bodyDiv w:val="1"/>
      <w:marLeft w:val="0"/>
      <w:marRight w:val="0"/>
      <w:marTop w:val="0"/>
      <w:marBottom w:val="0"/>
      <w:divBdr>
        <w:top w:val="none" w:sz="0" w:space="0" w:color="auto"/>
        <w:left w:val="none" w:sz="0" w:space="0" w:color="auto"/>
        <w:bottom w:val="none" w:sz="0" w:space="0" w:color="auto"/>
        <w:right w:val="none" w:sz="0" w:space="0" w:color="auto"/>
      </w:divBdr>
    </w:div>
    <w:div w:id="2025545704">
      <w:bodyDiv w:val="1"/>
      <w:marLeft w:val="0"/>
      <w:marRight w:val="0"/>
      <w:marTop w:val="0"/>
      <w:marBottom w:val="0"/>
      <w:divBdr>
        <w:top w:val="none" w:sz="0" w:space="0" w:color="auto"/>
        <w:left w:val="none" w:sz="0" w:space="0" w:color="auto"/>
        <w:bottom w:val="none" w:sz="0" w:space="0" w:color="auto"/>
        <w:right w:val="none" w:sz="0" w:space="0" w:color="auto"/>
      </w:divBdr>
    </w:div>
    <w:div w:id="2026008371">
      <w:bodyDiv w:val="1"/>
      <w:marLeft w:val="0"/>
      <w:marRight w:val="0"/>
      <w:marTop w:val="0"/>
      <w:marBottom w:val="0"/>
      <w:divBdr>
        <w:top w:val="none" w:sz="0" w:space="0" w:color="auto"/>
        <w:left w:val="none" w:sz="0" w:space="0" w:color="auto"/>
        <w:bottom w:val="none" w:sz="0" w:space="0" w:color="auto"/>
        <w:right w:val="none" w:sz="0" w:space="0" w:color="auto"/>
      </w:divBdr>
    </w:div>
    <w:div w:id="2026832172">
      <w:bodyDiv w:val="1"/>
      <w:marLeft w:val="0"/>
      <w:marRight w:val="0"/>
      <w:marTop w:val="0"/>
      <w:marBottom w:val="0"/>
      <w:divBdr>
        <w:top w:val="none" w:sz="0" w:space="0" w:color="auto"/>
        <w:left w:val="none" w:sz="0" w:space="0" w:color="auto"/>
        <w:bottom w:val="none" w:sz="0" w:space="0" w:color="auto"/>
        <w:right w:val="none" w:sz="0" w:space="0" w:color="auto"/>
      </w:divBdr>
    </w:div>
    <w:div w:id="2028559474">
      <w:bodyDiv w:val="1"/>
      <w:marLeft w:val="0"/>
      <w:marRight w:val="0"/>
      <w:marTop w:val="0"/>
      <w:marBottom w:val="0"/>
      <w:divBdr>
        <w:top w:val="none" w:sz="0" w:space="0" w:color="auto"/>
        <w:left w:val="none" w:sz="0" w:space="0" w:color="auto"/>
        <w:bottom w:val="none" w:sz="0" w:space="0" w:color="auto"/>
        <w:right w:val="none" w:sz="0" w:space="0" w:color="auto"/>
      </w:divBdr>
    </w:div>
    <w:div w:id="2028822996">
      <w:bodyDiv w:val="1"/>
      <w:marLeft w:val="0"/>
      <w:marRight w:val="0"/>
      <w:marTop w:val="0"/>
      <w:marBottom w:val="0"/>
      <w:divBdr>
        <w:top w:val="none" w:sz="0" w:space="0" w:color="auto"/>
        <w:left w:val="none" w:sz="0" w:space="0" w:color="auto"/>
        <w:bottom w:val="none" w:sz="0" w:space="0" w:color="auto"/>
        <w:right w:val="none" w:sz="0" w:space="0" w:color="auto"/>
      </w:divBdr>
    </w:div>
    <w:div w:id="2028872831">
      <w:bodyDiv w:val="1"/>
      <w:marLeft w:val="0"/>
      <w:marRight w:val="0"/>
      <w:marTop w:val="0"/>
      <w:marBottom w:val="0"/>
      <w:divBdr>
        <w:top w:val="none" w:sz="0" w:space="0" w:color="auto"/>
        <w:left w:val="none" w:sz="0" w:space="0" w:color="auto"/>
        <w:bottom w:val="none" w:sz="0" w:space="0" w:color="auto"/>
        <w:right w:val="none" w:sz="0" w:space="0" w:color="auto"/>
      </w:divBdr>
    </w:div>
    <w:div w:id="2029719270">
      <w:bodyDiv w:val="1"/>
      <w:marLeft w:val="0"/>
      <w:marRight w:val="0"/>
      <w:marTop w:val="0"/>
      <w:marBottom w:val="0"/>
      <w:divBdr>
        <w:top w:val="none" w:sz="0" w:space="0" w:color="auto"/>
        <w:left w:val="none" w:sz="0" w:space="0" w:color="auto"/>
        <w:bottom w:val="none" w:sz="0" w:space="0" w:color="auto"/>
        <w:right w:val="none" w:sz="0" w:space="0" w:color="auto"/>
      </w:divBdr>
    </w:div>
    <w:div w:id="2032485440">
      <w:bodyDiv w:val="1"/>
      <w:marLeft w:val="0"/>
      <w:marRight w:val="0"/>
      <w:marTop w:val="0"/>
      <w:marBottom w:val="0"/>
      <w:divBdr>
        <w:top w:val="none" w:sz="0" w:space="0" w:color="auto"/>
        <w:left w:val="none" w:sz="0" w:space="0" w:color="auto"/>
        <w:bottom w:val="none" w:sz="0" w:space="0" w:color="auto"/>
        <w:right w:val="none" w:sz="0" w:space="0" w:color="auto"/>
      </w:divBdr>
    </w:div>
    <w:div w:id="2032686544">
      <w:bodyDiv w:val="1"/>
      <w:marLeft w:val="0"/>
      <w:marRight w:val="0"/>
      <w:marTop w:val="0"/>
      <w:marBottom w:val="0"/>
      <w:divBdr>
        <w:top w:val="none" w:sz="0" w:space="0" w:color="auto"/>
        <w:left w:val="none" w:sz="0" w:space="0" w:color="auto"/>
        <w:bottom w:val="none" w:sz="0" w:space="0" w:color="auto"/>
        <w:right w:val="none" w:sz="0" w:space="0" w:color="auto"/>
      </w:divBdr>
    </w:div>
    <w:div w:id="2033189996">
      <w:bodyDiv w:val="1"/>
      <w:marLeft w:val="0"/>
      <w:marRight w:val="0"/>
      <w:marTop w:val="0"/>
      <w:marBottom w:val="0"/>
      <w:divBdr>
        <w:top w:val="none" w:sz="0" w:space="0" w:color="auto"/>
        <w:left w:val="none" w:sz="0" w:space="0" w:color="auto"/>
        <w:bottom w:val="none" w:sz="0" w:space="0" w:color="auto"/>
        <w:right w:val="none" w:sz="0" w:space="0" w:color="auto"/>
      </w:divBdr>
    </w:div>
    <w:div w:id="2033342503">
      <w:bodyDiv w:val="1"/>
      <w:marLeft w:val="0"/>
      <w:marRight w:val="0"/>
      <w:marTop w:val="0"/>
      <w:marBottom w:val="0"/>
      <w:divBdr>
        <w:top w:val="none" w:sz="0" w:space="0" w:color="auto"/>
        <w:left w:val="none" w:sz="0" w:space="0" w:color="auto"/>
        <w:bottom w:val="none" w:sz="0" w:space="0" w:color="auto"/>
        <w:right w:val="none" w:sz="0" w:space="0" w:color="auto"/>
      </w:divBdr>
    </w:div>
    <w:div w:id="2036232107">
      <w:bodyDiv w:val="1"/>
      <w:marLeft w:val="0"/>
      <w:marRight w:val="0"/>
      <w:marTop w:val="0"/>
      <w:marBottom w:val="0"/>
      <w:divBdr>
        <w:top w:val="none" w:sz="0" w:space="0" w:color="auto"/>
        <w:left w:val="none" w:sz="0" w:space="0" w:color="auto"/>
        <w:bottom w:val="none" w:sz="0" w:space="0" w:color="auto"/>
        <w:right w:val="none" w:sz="0" w:space="0" w:color="auto"/>
      </w:divBdr>
    </w:div>
    <w:div w:id="2036348374">
      <w:bodyDiv w:val="1"/>
      <w:marLeft w:val="0"/>
      <w:marRight w:val="0"/>
      <w:marTop w:val="0"/>
      <w:marBottom w:val="0"/>
      <w:divBdr>
        <w:top w:val="none" w:sz="0" w:space="0" w:color="auto"/>
        <w:left w:val="none" w:sz="0" w:space="0" w:color="auto"/>
        <w:bottom w:val="none" w:sz="0" w:space="0" w:color="auto"/>
        <w:right w:val="none" w:sz="0" w:space="0" w:color="auto"/>
      </w:divBdr>
    </w:div>
    <w:div w:id="2036687422">
      <w:bodyDiv w:val="1"/>
      <w:marLeft w:val="0"/>
      <w:marRight w:val="0"/>
      <w:marTop w:val="0"/>
      <w:marBottom w:val="0"/>
      <w:divBdr>
        <w:top w:val="none" w:sz="0" w:space="0" w:color="auto"/>
        <w:left w:val="none" w:sz="0" w:space="0" w:color="auto"/>
        <w:bottom w:val="none" w:sz="0" w:space="0" w:color="auto"/>
        <w:right w:val="none" w:sz="0" w:space="0" w:color="auto"/>
      </w:divBdr>
    </w:div>
    <w:div w:id="2037079296">
      <w:bodyDiv w:val="1"/>
      <w:marLeft w:val="0"/>
      <w:marRight w:val="0"/>
      <w:marTop w:val="0"/>
      <w:marBottom w:val="0"/>
      <w:divBdr>
        <w:top w:val="none" w:sz="0" w:space="0" w:color="auto"/>
        <w:left w:val="none" w:sz="0" w:space="0" w:color="auto"/>
        <w:bottom w:val="none" w:sz="0" w:space="0" w:color="auto"/>
        <w:right w:val="none" w:sz="0" w:space="0" w:color="auto"/>
      </w:divBdr>
    </w:div>
    <w:div w:id="2039546036">
      <w:bodyDiv w:val="1"/>
      <w:marLeft w:val="0"/>
      <w:marRight w:val="0"/>
      <w:marTop w:val="0"/>
      <w:marBottom w:val="0"/>
      <w:divBdr>
        <w:top w:val="none" w:sz="0" w:space="0" w:color="auto"/>
        <w:left w:val="none" w:sz="0" w:space="0" w:color="auto"/>
        <w:bottom w:val="none" w:sz="0" w:space="0" w:color="auto"/>
        <w:right w:val="none" w:sz="0" w:space="0" w:color="auto"/>
      </w:divBdr>
    </w:div>
    <w:div w:id="2040475018">
      <w:bodyDiv w:val="1"/>
      <w:marLeft w:val="0"/>
      <w:marRight w:val="0"/>
      <w:marTop w:val="0"/>
      <w:marBottom w:val="0"/>
      <w:divBdr>
        <w:top w:val="none" w:sz="0" w:space="0" w:color="auto"/>
        <w:left w:val="none" w:sz="0" w:space="0" w:color="auto"/>
        <w:bottom w:val="none" w:sz="0" w:space="0" w:color="auto"/>
        <w:right w:val="none" w:sz="0" w:space="0" w:color="auto"/>
      </w:divBdr>
    </w:div>
    <w:div w:id="2044937389">
      <w:bodyDiv w:val="1"/>
      <w:marLeft w:val="0"/>
      <w:marRight w:val="0"/>
      <w:marTop w:val="0"/>
      <w:marBottom w:val="0"/>
      <w:divBdr>
        <w:top w:val="none" w:sz="0" w:space="0" w:color="auto"/>
        <w:left w:val="none" w:sz="0" w:space="0" w:color="auto"/>
        <w:bottom w:val="none" w:sz="0" w:space="0" w:color="auto"/>
        <w:right w:val="none" w:sz="0" w:space="0" w:color="auto"/>
      </w:divBdr>
    </w:div>
    <w:div w:id="2045053318">
      <w:bodyDiv w:val="1"/>
      <w:marLeft w:val="0"/>
      <w:marRight w:val="0"/>
      <w:marTop w:val="0"/>
      <w:marBottom w:val="0"/>
      <w:divBdr>
        <w:top w:val="none" w:sz="0" w:space="0" w:color="auto"/>
        <w:left w:val="none" w:sz="0" w:space="0" w:color="auto"/>
        <w:bottom w:val="none" w:sz="0" w:space="0" w:color="auto"/>
        <w:right w:val="none" w:sz="0" w:space="0" w:color="auto"/>
      </w:divBdr>
    </w:div>
    <w:div w:id="2048866651">
      <w:bodyDiv w:val="1"/>
      <w:marLeft w:val="0"/>
      <w:marRight w:val="0"/>
      <w:marTop w:val="0"/>
      <w:marBottom w:val="0"/>
      <w:divBdr>
        <w:top w:val="none" w:sz="0" w:space="0" w:color="auto"/>
        <w:left w:val="none" w:sz="0" w:space="0" w:color="auto"/>
        <w:bottom w:val="none" w:sz="0" w:space="0" w:color="auto"/>
        <w:right w:val="none" w:sz="0" w:space="0" w:color="auto"/>
      </w:divBdr>
    </w:div>
    <w:div w:id="2050059849">
      <w:bodyDiv w:val="1"/>
      <w:marLeft w:val="0"/>
      <w:marRight w:val="0"/>
      <w:marTop w:val="0"/>
      <w:marBottom w:val="0"/>
      <w:divBdr>
        <w:top w:val="none" w:sz="0" w:space="0" w:color="auto"/>
        <w:left w:val="none" w:sz="0" w:space="0" w:color="auto"/>
        <w:bottom w:val="none" w:sz="0" w:space="0" w:color="auto"/>
        <w:right w:val="none" w:sz="0" w:space="0" w:color="auto"/>
      </w:divBdr>
    </w:div>
    <w:div w:id="2051418881">
      <w:bodyDiv w:val="1"/>
      <w:marLeft w:val="0"/>
      <w:marRight w:val="0"/>
      <w:marTop w:val="0"/>
      <w:marBottom w:val="0"/>
      <w:divBdr>
        <w:top w:val="none" w:sz="0" w:space="0" w:color="auto"/>
        <w:left w:val="none" w:sz="0" w:space="0" w:color="auto"/>
        <w:bottom w:val="none" w:sz="0" w:space="0" w:color="auto"/>
        <w:right w:val="none" w:sz="0" w:space="0" w:color="auto"/>
      </w:divBdr>
    </w:div>
    <w:div w:id="2053268154">
      <w:bodyDiv w:val="1"/>
      <w:marLeft w:val="0"/>
      <w:marRight w:val="0"/>
      <w:marTop w:val="0"/>
      <w:marBottom w:val="0"/>
      <w:divBdr>
        <w:top w:val="none" w:sz="0" w:space="0" w:color="auto"/>
        <w:left w:val="none" w:sz="0" w:space="0" w:color="auto"/>
        <w:bottom w:val="none" w:sz="0" w:space="0" w:color="auto"/>
        <w:right w:val="none" w:sz="0" w:space="0" w:color="auto"/>
      </w:divBdr>
    </w:div>
    <w:div w:id="2054386103">
      <w:bodyDiv w:val="1"/>
      <w:marLeft w:val="0"/>
      <w:marRight w:val="0"/>
      <w:marTop w:val="0"/>
      <w:marBottom w:val="0"/>
      <w:divBdr>
        <w:top w:val="none" w:sz="0" w:space="0" w:color="auto"/>
        <w:left w:val="none" w:sz="0" w:space="0" w:color="auto"/>
        <w:bottom w:val="none" w:sz="0" w:space="0" w:color="auto"/>
        <w:right w:val="none" w:sz="0" w:space="0" w:color="auto"/>
      </w:divBdr>
    </w:div>
    <w:div w:id="2056273858">
      <w:bodyDiv w:val="1"/>
      <w:marLeft w:val="0"/>
      <w:marRight w:val="0"/>
      <w:marTop w:val="0"/>
      <w:marBottom w:val="0"/>
      <w:divBdr>
        <w:top w:val="none" w:sz="0" w:space="0" w:color="auto"/>
        <w:left w:val="none" w:sz="0" w:space="0" w:color="auto"/>
        <w:bottom w:val="none" w:sz="0" w:space="0" w:color="auto"/>
        <w:right w:val="none" w:sz="0" w:space="0" w:color="auto"/>
      </w:divBdr>
    </w:div>
    <w:div w:id="2057119580">
      <w:bodyDiv w:val="1"/>
      <w:marLeft w:val="0"/>
      <w:marRight w:val="0"/>
      <w:marTop w:val="0"/>
      <w:marBottom w:val="0"/>
      <w:divBdr>
        <w:top w:val="none" w:sz="0" w:space="0" w:color="auto"/>
        <w:left w:val="none" w:sz="0" w:space="0" w:color="auto"/>
        <w:bottom w:val="none" w:sz="0" w:space="0" w:color="auto"/>
        <w:right w:val="none" w:sz="0" w:space="0" w:color="auto"/>
      </w:divBdr>
    </w:div>
    <w:div w:id="2058429002">
      <w:bodyDiv w:val="1"/>
      <w:marLeft w:val="0"/>
      <w:marRight w:val="0"/>
      <w:marTop w:val="0"/>
      <w:marBottom w:val="0"/>
      <w:divBdr>
        <w:top w:val="none" w:sz="0" w:space="0" w:color="auto"/>
        <w:left w:val="none" w:sz="0" w:space="0" w:color="auto"/>
        <w:bottom w:val="none" w:sz="0" w:space="0" w:color="auto"/>
        <w:right w:val="none" w:sz="0" w:space="0" w:color="auto"/>
      </w:divBdr>
    </w:div>
    <w:div w:id="2058700263">
      <w:bodyDiv w:val="1"/>
      <w:marLeft w:val="0"/>
      <w:marRight w:val="0"/>
      <w:marTop w:val="0"/>
      <w:marBottom w:val="0"/>
      <w:divBdr>
        <w:top w:val="none" w:sz="0" w:space="0" w:color="auto"/>
        <w:left w:val="none" w:sz="0" w:space="0" w:color="auto"/>
        <w:bottom w:val="none" w:sz="0" w:space="0" w:color="auto"/>
        <w:right w:val="none" w:sz="0" w:space="0" w:color="auto"/>
      </w:divBdr>
    </w:div>
    <w:div w:id="2059936056">
      <w:bodyDiv w:val="1"/>
      <w:marLeft w:val="0"/>
      <w:marRight w:val="0"/>
      <w:marTop w:val="0"/>
      <w:marBottom w:val="0"/>
      <w:divBdr>
        <w:top w:val="none" w:sz="0" w:space="0" w:color="auto"/>
        <w:left w:val="none" w:sz="0" w:space="0" w:color="auto"/>
        <w:bottom w:val="none" w:sz="0" w:space="0" w:color="auto"/>
        <w:right w:val="none" w:sz="0" w:space="0" w:color="auto"/>
      </w:divBdr>
    </w:div>
    <w:div w:id="2060274294">
      <w:bodyDiv w:val="1"/>
      <w:marLeft w:val="0"/>
      <w:marRight w:val="0"/>
      <w:marTop w:val="0"/>
      <w:marBottom w:val="0"/>
      <w:divBdr>
        <w:top w:val="none" w:sz="0" w:space="0" w:color="auto"/>
        <w:left w:val="none" w:sz="0" w:space="0" w:color="auto"/>
        <w:bottom w:val="none" w:sz="0" w:space="0" w:color="auto"/>
        <w:right w:val="none" w:sz="0" w:space="0" w:color="auto"/>
      </w:divBdr>
    </w:div>
    <w:div w:id="2061053784">
      <w:bodyDiv w:val="1"/>
      <w:marLeft w:val="0"/>
      <w:marRight w:val="0"/>
      <w:marTop w:val="0"/>
      <w:marBottom w:val="0"/>
      <w:divBdr>
        <w:top w:val="none" w:sz="0" w:space="0" w:color="auto"/>
        <w:left w:val="none" w:sz="0" w:space="0" w:color="auto"/>
        <w:bottom w:val="none" w:sz="0" w:space="0" w:color="auto"/>
        <w:right w:val="none" w:sz="0" w:space="0" w:color="auto"/>
      </w:divBdr>
    </w:div>
    <w:div w:id="2063014907">
      <w:bodyDiv w:val="1"/>
      <w:marLeft w:val="0"/>
      <w:marRight w:val="0"/>
      <w:marTop w:val="0"/>
      <w:marBottom w:val="0"/>
      <w:divBdr>
        <w:top w:val="none" w:sz="0" w:space="0" w:color="auto"/>
        <w:left w:val="none" w:sz="0" w:space="0" w:color="auto"/>
        <w:bottom w:val="none" w:sz="0" w:space="0" w:color="auto"/>
        <w:right w:val="none" w:sz="0" w:space="0" w:color="auto"/>
      </w:divBdr>
    </w:div>
    <w:div w:id="2066026050">
      <w:bodyDiv w:val="1"/>
      <w:marLeft w:val="0"/>
      <w:marRight w:val="0"/>
      <w:marTop w:val="0"/>
      <w:marBottom w:val="0"/>
      <w:divBdr>
        <w:top w:val="none" w:sz="0" w:space="0" w:color="auto"/>
        <w:left w:val="none" w:sz="0" w:space="0" w:color="auto"/>
        <w:bottom w:val="none" w:sz="0" w:space="0" w:color="auto"/>
        <w:right w:val="none" w:sz="0" w:space="0" w:color="auto"/>
      </w:divBdr>
    </w:div>
    <w:div w:id="2067488552">
      <w:bodyDiv w:val="1"/>
      <w:marLeft w:val="0"/>
      <w:marRight w:val="0"/>
      <w:marTop w:val="0"/>
      <w:marBottom w:val="0"/>
      <w:divBdr>
        <w:top w:val="none" w:sz="0" w:space="0" w:color="auto"/>
        <w:left w:val="none" w:sz="0" w:space="0" w:color="auto"/>
        <w:bottom w:val="none" w:sz="0" w:space="0" w:color="auto"/>
        <w:right w:val="none" w:sz="0" w:space="0" w:color="auto"/>
      </w:divBdr>
    </w:div>
    <w:div w:id="2069456724">
      <w:bodyDiv w:val="1"/>
      <w:marLeft w:val="0"/>
      <w:marRight w:val="0"/>
      <w:marTop w:val="0"/>
      <w:marBottom w:val="0"/>
      <w:divBdr>
        <w:top w:val="none" w:sz="0" w:space="0" w:color="auto"/>
        <w:left w:val="none" w:sz="0" w:space="0" w:color="auto"/>
        <w:bottom w:val="none" w:sz="0" w:space="0" w:color="auto"/>
        <w:right w:val="none" w:sz="0" w:space="0" w:color="auto"/>
      </w:divBdr>
    </w:div>
    <w:div w:id="2069575548">
      <w:bodyDiv w:val="1"/>
      <w:marLeft w:val="0"/>
      <w:marRight w:val="0"/>
      <w:marTop w:val="0"/>
      <w:marBottom w:val="0"/>
      <w:divBdr>
        <w:top w:val="none" w:sz="0" w:space="0" w:color="auto"/>
        <w:left w:val="none" w:sz="0" w:space="0" w:color="auto"/>
        <w:bottom w:val="none" w:sz="0" w:space="0" w:color="auto"/>
        <w:right w:val="none" w:sz="0" w:space="0" w:color="auto"/>
      </w:divBdr>
    </w:div>
    <w:div w:id="2072800045">
      <w:bodyDiv w:val="1"/>
      <w:marLeft w:val="0"/>
      <w:marRight w:val="0"/>
      <w:marTop w:val="0"/>
      <w:marBottom w:val="0"/>
      <w:divBdr>
        <w:top w:val="none" w:sz="0" w:space="0" w:color="auto"/>
        <w:left w:val="none" w:sz="0" w:space="0" w:color="auto"/>
        <w:bottom w:val="none" w:sz="0" w:space="0" w:color="auto"/>
        <w:right w:val="none" w:sz="0" w:space="0" w:color="auto"/>
      </w:divBdr>
    </w:div>
    <w:div w:id="2072805147">
      <w:bodyDiv w:val="1"/>
      <w:marLeft w:val="0"/>
      <w:marRight w:val="0"/>
      <w:marTop w:val="0"/>
      <w:marBottom w:val="0"/>
      <w:divBdr>
        <w:top w:val="none" w:sz="0" w:space="0" w:color="auto"/>
        <w:left w:val="none" w:sz="0" w:space="0" w:color="auto"/>
        <w:bottom w:val="none" w:sz="0" w:space="0" w:color="auto"/>
        <w:right w:val="none" w:sz="0" w:space="0" w:color="auto"/>
      </w:divBdr>
    </w:div>
    <w:div w:id="2072849729">
      <w:bodyDiv w:val="1"/>
      <w:marLeft w:val="0"/>
      <w:marRight w:val="0"/>
      <w:marTop w:val="0"/>
      <w:marBottom w:val="0"/>
      <w:divBdr>
        <w:top w:val="none" w:sz="0" w:space="0" w:color="auto"/>
        <w:left w:val="none" w:sz="0" w:space="0" w:color="auto"/>
        <w:bottom w:val="none" w:sz="0" w:space="0" w:color="auto"/>
        <w:right w:val="none" w:sz="0" w:space="0" w:color="auto"/>
      </w:divBdr>
    </w:div>
    <w:div w:id="2074428320">
      <w:bodyDiv w:val="1"/>
      <w:marLeft w:val="0"/>
      <w:marRight w:val="0"/>
      <w:marTop w:val="0"/>
      <w:marBottom w:val="0"/>
      <w:divBdr>
        <w:top w:val="none" w:sz="0" w:space="0" w:color="auto"/>
        <w:left w:val="none" w:sz="0" w:space="0" w:color="auto"/>
        <w:bottom w:val="none" w:sz="0" w:space="0" w:color="auto"/>
        <w:right w:val="none" w:sz="0" w:space="0" w:color="auto"/>
      </w:divBdr>
    </w:div>
    <w:div w:id="2074889870">
      <w:bodyDiv w:val="1"/>
      <w:marLeft w:val="0"/>
      <w:marRight w:val="0"/>
      <w:marTop w:val="0"/>
      <w:marBottom w:val="0"/>
      <w:divBdr>
        <w:top w:val="none" w:sz="0" w:space="0" w:color="auto"/>
        <w:left w:val="none" w:sz="0" w:space="0" w:color="auto"/>
        <w:bottom w:val="none" w:sz="0" w:space="0" w:color="auto"/>
        <w:right w:val="none" w:sz="0" w:space="0" w:color="auto"/>
      </w:divBdr>
    </w:div>
    <w:div w:id="2075621511">
      <w:bodyDiv w:val="1"/>
      <w:marLeft w:val="0"/>
      <w:marRight w:val="0"/>
      <w:marTop w:val="0"/>
      <w:marBottom w:val="0"/>
      <w:divBdr>
        <w:top w:val="none" w:sz="0" w:space="0" w:color="auto"/>
        <w:left w:val="none" w:sz="0" w:space="0" w:color="auto"/>
        <w:bottom w:val="none" w:sz="0" w:space="0" w:color="auto"/>
        <w:right w:val="none" w:sz="0" w:space="0" w:color="auto"/>
      </w:divBdr>
    </w:div>
    <w:div w:id="2075933271">
      <w:bodyDiv w:val="1"/>
      <w:marLeft w:val="0"/>
      <w:marRight w:val="0"/>
      <w:marTop w:val="0"/>
      <w:marBottom w:val="0"/>
      <w:divBdr>
        <w:top w:val="none" w:sz="0" w:space="0" w:color="auto"/>
        <w:left w:val="none" w:sz="0" w:space="0" w:color="auto"/>
        <w:bottom w:val="none" w:sz="0" w:space="0" w:color="auto"/>
        <w:right w:val="none" w:sz="0" w:space="0" w:color="auto"/>
      </w:divBdr>
    </w:div>
    <w:div w:id="2078085475">
      <w:bodyDiv w:val="1"/>
      <w:marLeft w:val="0"/>
      <w:marRight w:val="0"/>
      <w:marTop w:val="0"/>
      <w:marBottom w:val="0"/>
      <w:divBdr>
        <w:top w:val="none" w:sz="0" w:space="0" w:color="auto"/>
        <w:left w:val="none" w:sz="0" w:space="0" w:color="auto"/>
        <w:bottom w:val="none" w:sz="0" w:space="0" w:color="auto"/>
        <w:right w:val="none" w:sz="0" w:space="0" w:color="auto"/>
      </w:divBdr>
    </w:div>
    <w:div w:id="2078626346">
      <w:bodyDiv w:val="1"/>
      <w:marLeft w:val="0"/>
      <w:marRight w:val="0"/>
      <w:marTop w:val="0"/>
      <w:marBottom w:val="0"/>
      <w:divBdr>
        <w:top w:val="none" w:sz="0" w:space="0" w:color="auto"/>
        <w:left w:val="none" w:sz="0" w:space="0" w:color="auto"/>
        <w:bottom w:val="none" w:sz="0" w:space="0" w:color="auto"/>
        <w:right w:val="none" w:sz="0" w:space="0" w:color="auto"/>
      </w:divBdr>
    </w:div>
    <w:div w:id="2080205453">
      <w:bodyDiv w:val="1"/>
      <w:marLeft w:val="0"/>
      <w:marRight w:val="0"/>
      <w:marTop w:val="0"/>
      <w:marBottom w:val="0"/>
      <w:divBdr>
        <w:top w:val="none" w:sz="0" w:space="0" w:color="auto"/>
        <w:left w:val="none" w:sz="0" w:space="0" w:color="auto"/>
        <w:bottom w:val="none" w:sz="0" w:space="0" w:color="auto"/>
        <w:right w:val="none" w:sz="0" w:space="0" w:color="auto"/>
      </w:divBdr>
    </w:div>
    <w:div w:id="2080400965">
      <w:bodyDiv w:val="1"/>
      <w:marLeft w:val="0"/>
      <w:marRight w:val="0"/>
      <w:marTop w:val="0"/>
      <w:marBottom w:val="0"/>
      <w:divBdr>
        <w:top w:val="none" w:sz="0" w:space="0" w:color="auto"/>
        <w:left w:val="none" w:sz="0" w:space="0" w:color="auto"/>
        <w:bottom w:val="none" w:sz="0" w:space="0" w:color="auto"/>
        <w:right w:val="none" w:sz="0" w:space="0" w:color="auto"/>
      </w:divBdr>
    </w:div>
    <w:div w:id="2080446423">
      <w:bodyDiv w:val="1"/>
      <w:marLeft w:val="0"/>
      <w:marRight w:val="0"/>
      <w:marTop w:val="0"/>
      <w:marBottom w:val="0"/>
      <w:divBdr>
        <w:top w:val="none" w:sz="0" w:space="0" w:color="auto"/>
        <w:left w:val="none" w:sz="0" w:space="0" w:color="auto"/>
        <w:bottom w:val="none" w:sz="0" w:space="0" w:color="auto"/>
        <w:right w:val="none" w:sz="0" w:space="0" w:color="auto"/>
      </w:divBdr>
    </w:div>
    <w:div w:id="2080713222">
      <w:bodyDiv w:val="1"/>
      <w:marLeft w:val="0"/>
      <w:marRight w:val="0"/>
      <w:marTop w:val="0"/>
      <w:marBottom w:val="0"/>
      <w:divBdr>
        <w:top w:val="none" w:sz="0" w:space="0" w:color="auto"/>
        <w:left w:val="none" w:sz="0" w:space="0" w:color="auto"/>
        <w:bottom w:val="none" w:sz="0" w:space="0" w:color="auto"/>
        <w:right w:val="none" w:sz="0" w:space="0" w:color="auto"/>
      </w:divBdr>
    </w:div>
    <w:div w:id="2080907093">
      <w:bodyDiv w:val="1"/>
      <w:marLeft w:val="0"/>
      <w:marRight w:val="0"/>
      <w:marTop w:val="0"/>
      <w:marBottom w:val="0"/>
      <w:divBdr>
        <w:top w:val="none" w:sz="0" w:space="0" w:color="auto"/>
        <w:left w:val="none" w:sz="0" w:space="0" w:color="auto"/>
        <w:bottom w:val="none" w:sz="0" w:space="0" w:color="auto"/>
        <w:right w:val="none" w:sz="0" w:space="0" w:color="auto"/>
      </w:divBdr>
    </w:div>
    <w:div w:id="2081907634">
      <w:bodyDiv w:val="1"/>
      <w:marLeft w:val="0"/>
      <w:marRight w:val="0"/>
      <w:marTop w:val="0"/>
      <w:marBottom w:val="0"/>
      <w:divBdr>
        <w:top w:val="none" w:sz="0" w:space="0" w:color="auto"/>
        <w:left w:val="none" w:sz="0" w:space="0" w:color="auto"/>
        <w:bottom w:val="none" w:sz="0" w:space="0" w:color="auto"/>
        <w:right w:val="none" w:sz="0" w:space="0" w:color="auto"/>
      </w:divBdr>
    </w:div>
    <w:div w:id="2082213731">
      <w:bodyDiv w:val="1"/>
      <w:marLeft w:val="0"/>
      <w:marRight w:val="0"/>
      <w:marTop w:val="0"/>
      <w:marBottom w:val="0"/>
      <w:divBdr>
        <w:top w:val="none" w:sz="0" w:space="0" w:color="auto"/>
        <w:left w:val="none" w:sz="0" w:space="0" w:color="auto"/>
        <w:bottom w:val="none" w:sz="0" w:space="0" w:color="auto"/>
        <w:right w:val="none" w:sz="0" w:space="0" w:color="auto"/>
      </w:divBdr>
    </w:div>
    <w:div w:id="2083093381">
      <w:bodyDiv w:val="1"/>
      <w:marLeft w:val="0"/>
      <w:marRight w:val="0"/>
      <w:marTop w:val="0"/>
      <w:marBottom w:val="0"/>
      <w:divBdr>
        <w:top w:val="none" w:sz="0" w:space="0" w:color="auto"/>
        <w:left w:val="none" w:sz="0" w:space="0" w:color="auto"/>
        <w:bottom w:val="none" w:sz="0" w:space="0" w:color="auto"/>
        <w:right w:val="none" w:sz="0" w:space="0" w:color="auto"/>
      </w:divBdr>
    </w:div>
    <w:div w:id="2084983771">
      <w:bodyDiv w:val="1"/>
      <w:marLeft w:val="0"/>
      <w:marRight w:val="0"/>
      <w:marTop w:val="0"/>
      <w:marBottom w:val="0"/>
      <w:divBdr>
        <w:top w:val="none" w:sz="0" w:space="0" w:color="auto"/>
        <w:left w:val="none" w:sz="0" w:space="0" w:color="auto"/>
        <w:bottom w:val="none" w:sz="0" w:space="0" w:color="auto"/>
        <w:right w:val="none" w:sz="0" w:space="0" w:color="auto"/>
      </w:divBdr>
    </w:div>
    <w:div w:id="2087605645">
      <w:bodyDiv w:val="1"/>
      <w:marLeft w:val="0"/>
      <w:marRight w:val="0"/>
      <w:marTop w:val="0"/>
      <w:marBottom w:val="0"/>
      <w:divBdr>
        <w:top w:val="none" w:sz="0" w:space="0" w:color="auto"/>
        <w:left w:val="none" w:sz="0" w:space="0" w:color="auto"/>
        <w:bottom w:val="none" w:sz="0" w:space="0" w:color="auto"/>
        <w:right w:val="none" w:sz="0" w:space="0" w:color="auto"/>
      </w:divBdr>
    </w:div>
    <w:div w:id="2087802071">
      <w:bodyDiv w:val="1"/>
      <w:marLeft w:val="0"/>
      <w:marRight w:val="0"/>
      <w:marTop w:val="0"/>
      <w:marBottom w:val="0"/>
      <w:divBdr>
        <w:top w:val="none" w:sz="0" w:space="0" w:color="auto"/>
        <w:left w:val="none" w:sz="0" w:space="0" w:color="auto"/>
        <w:bottom w:val="none" w:sz="0" w:space="0" w:color="auto"/>
        <w:right w:val="none" w:sz="0" w:space="0" w:color="auto"/>
      </w:divBdr>
    </w:div>
    <w:div w:id="2090035897">
      <w:bodyDiv w:val="1"/>
      <w:marLeft w:val="0"/>
      <w:marRight w:val="0"/>
      <w:marTop w:val="0"/>
      <w:marBottom w:val="0"/>
      <w:divBdr>
        <w:top w:val="none" w:sz="0" w:space="0" w:color="auto"/>
        <w:left w:val="none" w:sz="0" w:space="0" w:color="auto"/>
        <w:bottom w:val="none" w:sz="0" w:space="0" w:color="auto"/>
        <w:right w:val="none" w:sz="0" w:space="0" w:color="auto"/>
      </w:divBdr>
    </w:div>
    <w:div w:id="2091266000">
      <w:bodyDiv w:val="1"/>
      <w:marLeft w:val="0"/>
      <w:marRight w:val="0"/>
      <w:marTop w:val="0"/>
      <w:marBottom w:val="0"/>
      <w:divBdr>
        <w:top w:val="none" w:sz="0" w:space="0" w:color="auto"/>
        <w:left w:val="none" w:sz="0" w:space="0" w:color="auto"/>
        <w:bottom w:val="none" w:sz="0" w:space="0" w:color="auto"/>
        <w:right w:val="none" w:sz="0" w:space="0" w:color="auto"/>
      </w:divBdr>
    </w:div>
    <w:div w:id="2091541608">
      <w:bodyDiv w:val="1"/>
      <w:marLeft w:val="0"/>
      <w:marRight w:val="0"/>
      <w:marTop w:val="0"/>
      <w:marBottom w:val="0"/>
      <w:divBdr>
        <w:top w:val="none" w:sz="0" w:space="0" w:color="auto"/>
        <w:left w:val="none" w:sz="0" w:space="0" w:color="auto"/>
        <w:bottom w:val="none" w:sz="0" w:space="0" w:color="auto"/>
        <w:right w:val="none" w:sz="0" w:space="0" w:color="auto"/>
      </w:divBdr>
    </w:div>
    <w:div w:id="2092001138">
      <w:bodyDiv w:val="1"/>
      <w:marLeft w:val="0"/>
      <w:marRight w:val="0"/>
      <w:marTop w:val="0"/>
      <w:marBottom w:val="0"/>
      <w:divBdr>
        <w:top w:val="none" w:sz="0" w:space="0" w:color="auto"/>
        <w:left w:val="none" w:sz="0" w:space="0" w:color="auto"/>
        <w:bottom w:val="none" w:sz="0" w:space="0" w:color="auto"/>
        <w:right w:val="none" w:sz="0" w:space="0" w:color="auto"/>
      </w:divBdr>
    </w:div>
    <w:div w:id="2093236791">
      <w:bodyDiv w:val="1"/>
      <w:marLeft w:val="0"/>
      <w:marRight w:val="0"/>
      <w:marTop w:val="0"/>
      <w:marBottom w:val="0"/>
      <w:divBdr>
        <w:top w:val="none" w:sz="0" w:space="0" w:color="auto"/>
        <w:left w:val="none" w:sz="0" w:space="0" w:color="auto"/>
        <w:bottom w:val="none" w:sz="0" w:space="0" w:color="auto"/>
        <w:right w:val="none" w:sz="0" w:space="0" w:color="auto"/>
      </w:divBdr>
    </w:div>
    <w:div w:id="2093354684">
      <w:bodyDiv w:val="1"/>
      <w:marLeft w:val="0"/>
      <w:marRight w:val="0"/>
      <w:marTop w:val="0"/>
      <w:marBottom w:val="0"/>
      <w:divBdr>
        <w:top w:val="none" w:sz="0" w:space="0" w:color="auto"/>
        <w:left w:val="none" w:sz="0" w:space="0" w:color="auto"/>
        <w:bottom w:val="none" w:sz="0" w:space="0" w:color="auto"/>
        <w:right w:val="none" w:sz="0" w:space="0" w:color="auto"/>
      </w:divBdr>
    </w:div>
    <w:div w:id="2093701604">
      <w:bodyDiv w:val="1"/>
      <w:marLeft w:val="0"/>
      <w:marRight w:val="0"/>
      <w:marTop w:val="0"/>
      <w:marBottom w:val="0"/>
      <w:divBdr>
        <w:top w:val="none" w:sz="0" w:space="0" w:color="auto"/>
        <w:left w:val="none" w:sz="0" w:space="0" w:color="auto"/>
        <w:bottom w:val="none" w:sz="0" w:space="0" w:color="auto"/>
        <w:right w:val="none" w:sz="0" w:space="0" w:color="auto"/>
      </w:divBdr>
    </w:div>
    <w:div w:id="2094937330">
      <w:bodyDiv w:val="1"/>
      <w:marLeft w:val="0"/>
      <w:marRight w:val="0"/>
      <w:marTop w:val="0"/>
      <w:marBottom w:val="0"/>
      <w:divBdr>
        <w:top w:val="none" w:sz="0" w:space="0" w:color="auto"/>
        <w:left w:val="none" w:sz="0" w:space="0" w:color="auto"/>
        <w:bottom w:val="none" w:sz="0" w:space="0" w:color="auto"/>
        <w:right w:val="none" w:sz="0" w:space="0" w:color="auto"/>
      </w:divBdr>
    </w:div>
    <w:div w:id="2095010402">
      <w:bodyDiv w:val="1"/>
      <w:marLeft w:val="0"/>
      <w:marRight w:val="0"/>
      <w:marTop w:val="0"/>
      <w:marBottom w:val="0"/>
      <w:divBdr>
        <w:top w:val="none" w:sz="0" w:space="0" w:color="auto"/>
        <w:left w:val="none" w:sz="0" w:space="0" w:color="auto"/>
        <w:bottom w:val="none" w:sz="0" w:space="0" w:color="auto"/>
        <w:right w:val="none" w:sz="0" w:space="0" w:color="auto"/>
      </w:divBdr>
    </w:div>
    <w:div w:id="2097747547">
      <w:bodyDiv w:val="1"/>
      <w:marLeft w:val="0"/>
      <w:marRight w:val="0"/>
      <w:marTop w:val="0"/>
      <w:marBottom w:val="0"/>
      <w:divBdr>
        <w:top w:val="none" w:sz="0" w:space="0" w:color="auto"/>
        <w:left w:val="none" w:sz="0" w:space="0" w:color="auto"/>
        <w:bottom w:val="none" w:sz="0" w:space="0" w:color="auto"/>
        <w:right w:val="none" w:sz="0" w:space="0" w:color="auto"/>
      </w:divBdr>
    </w:div>
    <w:div w:id="2098557388">
      <w:bodyDiv w:val="1"/>
      <w:marLeft w:val="0"/>
      <w:marRight w:val="0"/>
      <w:marTop w:val="0"/>
      <w:marBottom w:val="0"/>
      <w:divBdr>
        <w:top w:val="none" w:sz="0" w:space="0" w:color="auto"/>
        <w:left w:val="none" w:sz="0" w:space="0" w:color="auto"/>
        <w:bottom w:val="none" w:sz="0" w:space="0" w:color="auto"/>
        <w:right w:val="none" w:sz="0" w:space="0" w:color="auto"/>
      </w:divBdr>
    </w:div>
    <w:div w:id="2098750136">
      <w:bodyDiv w:val="1"/>
      <w:marLeft w:val="0"/>
      <w:marRight w:val="0"/>
      <w:marTop w:val="0"/>
      <w:marBottom w:val="0"/>
      <w:divBdr>
        <w:top w:val="none" w:sz="0" w:space="0" w:color="auto"/>
        <w:left w:val="none" w:sz="0" w:space="0" w:color="auto"/>
        <w:bottom w:val="none" w:sz="0" w:space="0" w:color="auto"/>
        <w:right w:val="none" w:sz="0" w:space="0" w:color="auto"/>
      </w:divBdr>
    </w:div>
    <w:div w:id="2099322400">
      <w:bodyDiv w:val="1"/>
      <w:marLeft w:val="0"/>
      <w:marRight w:val="0"/>
      <w:marTop w:val="0"/>
      <w:marBottom w:val="0"/>
      <w:divBdr>
        <w:top w:val="none" w:sz="0" w:space="0" w:color="auto"/>
        <w:left w:val="none" w:sz="0" w:space="0" w:color="auto"/>
        <w:bottom w:val="none" w:sz="0" w:space="0" w:color="auto"/>
        <w:right w:val="none" w:sz="0" w:space="0" w:color="auto"/>
      </w:divBdr>
    </w:div>
    <w:div w:id="2100058275">
      <w:bodyDiv w:val="1"/>
      <w:marLeft w:val="0"/>
      <w:marRight w:val="0"/>
      <w:marTop w:val="0"/>
      <w:marBottom w:val="0"/>
      <w:divBdr>
        <w:top w:val="none" w:sz="0" w:space="0" w:color="auto"/>
        <w:left w:val="none" w:sz="0" w:space="0" w:color="auto"/>
        <w:bottom w:val="none" w:sz="0" w:space="0" w:color="auto"/>
        <w:right w:val="none" w:sz="0" w:space="0" w:color="auto"/>
      </w:divBdr>
    </w:div>
    <w:div w:id="2100448411">
      <w:bodyDiv w:val="1"/>
      <w:marLeft w:val="0"/>
      <w:marRight w:val="0"/>
      <w:marTop w:val="0"/>
      <w:marBottom w:val="0"/>
      <w:divBdr>
        <w:top w:val="none" w:sz="0" w:space="0" w:color="auto"/>
        <w:left w:val="none" w:sz="0" w:space="0" w:color="auto"/>
        <w:bottom w:val="none" w:sz="0" w:space="0" w:color="auto"/>
        <w:right w:val="none" w:sz="0" w:space="0" w:color="auto"/>
      </w:divBdr>
    </w:div>
    <w:div w:id="2100834024">
      <w:bodyDiv w:val="1"/>
      <w:marLeft w:val="0"/>
      <w:marRight w:val="0"/>
      <w:marTop w:val="0"/>
      <w:marBottom w:val="0"/>
      <w:divBdr>
        <w:top w:val="none" w:sz="0" w:space="0" w:color="auto"/>
        <w:left w:val="none" w:sz="0" w:space="0" w:color="auto"/>
        <w:bottom w:val="none" w:sz="0" w:space="0" w:color="auto"/>
        <w:right w:val="none" w:sz="0" w:space="0" w:color="auto"/>
      </w:divBdr>
    </w:div>
    <w:div w:id="2101096816">
      <w:bodyDiv w:val="1"/>
      <w:marLeft w:val="0"/>
      <w:marRight w:val="0"/>
      <w:marTop w:val="0"/>
      <w:marBottom w:val="0"/>
      <w:divBdr>
        <w:top w:val="none" w:sz="0" w:space="0" w:color="auto"/>
        <w:left w:val="none" w:sz="0" w:space="0" w:color="auto"/>
        <w:bottom w:val="none" w:sz="0" w:space="0" w:color="auto"/>
        <w:right w:val="none" w:sz="0" w:space="0" w:color="auto"/>
      </w:divBdr>
    </w:div>
    <w:div w:id="2103531466">
      <w:bodyDiv w:val="1"/>
      <w:marLeft w:val="0"/>
      <w:marRight w:val="0"/>
      <w:marTop w:val="0"/>
      <w:marBottom w:val="0"/>
      <w:divBdr>
        <w:top w:val="none" w:sz="0" w:space="0" w:color="auto"/>
        <w:left w:val="none" w:sz="0" w:space="0" w:color="auto"/>
        <w:bottom w:val="none" w:sz="0" w:space="0" w:color="auto"/>
        <w:right w:val="none" w:sz="0" w:space="0" w:color="auto"/>
      </w:divBdr>
    </w:div>
    <w:div w:id="2104836173">
      <w:bodyDiv w:val="1"/>
      <w:marLeft w:val="0"/>
      <w:marRight w:val="0"/>
      <w:marTop w:val="0"/>
      <w:marBottom w:val="0"/>
      <w:divBdr>
        <w:top w:val="none" w:sz="0" w:space="0" w:color="auto"/>
        <w:left w:val="none" w:sz="0" w:space="0" w:color="auto"/>
        <w:bottom w:val="none" w:sz="0" w:space="0" w:color="auto"/>
        <w:right w:val="none" w:sz="0" w:space="0" w:color="auto"/>
      </w:divBdr>
    </w:div>
    <w:div w:id="2105489663">
      <w:bodyDiv w:val="1"/>
      <w:marLeft w:val="0"/>
      <w:marRight w:val="0"/>
      <w:marTop w:val="0"/>
      <w:marBottom w:val="0"/>
      <w:divBdr>
        <w:top w:val="none" w:sz="0" w:space="0" w:color="auto"/>
        <w:left w:val="none" w:sz="0" w:space="0" w:color="auto"/>
        <w:bottom w:val="none" w:sz="0" w:space="0" w:color="auto"/>
        <w:right w:val="none" w:sz="0" w:space="0" w:color="auto"/>
      </w:divBdr>
    </w:div>
    <w:div w:id="2106920040">
      <w:bodyDiv w:val="1"/>
      <w:marLeft w:val="0"/>
      <w:marRight w:val="0"/>
      <w:marTop w:val="0"/>
      <w:marBottom w:val="0"/>
      <w:divBdr>
        <w:top w:val="none" w:sz="0" w:space="0" w:color="auto"/>
        <w:left w:val="none" w:sz="0" w:space="0" w:color="auto"/>
        <w:bottom w:val="none" w:sz="0" w:space="0" w:color="auto"/>
        <w:right w:val="none" w:sz="0" w:space="0" w:color="auto"/>
      </w:divBdr>
    </w:div>
    <w:div w:id="2108304334">
      <w:bodyDiv w:val="1"/>
      <w:marLeft w:val="0"/>
      <w:marRight w:val="0"/>
      <w:marTop w:val="0"/>
      <w:marBottom w:val="0"/>
      <w:divBdr>
        <w:top w:val="none" w:sz="0" w:space="0" w:color="auto"/>
        <w:left w:val="none" w:sz="0" w:space="0" w:color="auto"/>
        <w:bottom w:val="none" w:sz="0" w:space="0" w:color="auto"/>
        <w:right w:val="none" w:sz="0" w:space="0" w:color="auto"/>
      </w:divBdr>
    </w:div>
    <w:div w:id="2109277099">
      <w:bodyDiv w:val="1"/>
      <w:marLeft w:val="0"/>
      <w:marRight w:val="0"/>
      <w:marTop w:val="0"/>
      <w:marBottom w:val="0"/>
      <w:divBdr>
        <w:top w:val="none" w:sz="0" w:space="0" w:color="auto"/>
        <w:left w:val="none" w:sz="0" w:space="0" w:color="auto"/>
        <w:bottom w:val="none" w:sz="0" w:space="0" w:color="auto"/>
        <w:right w:val="none" w:sz="0" w:space="0" w:color="auto"/>
      </w:divBdr>
    </w:div>
    <w:div w:id="2110661788">
      <w:bodyDiv w:val="1"/>
      <w:marLeft w:val="0"/>
      <w:marRight w:val="0"/>
      <w:marTop w:val="0"/>
      <w:marBottom w:val="0"/>
      <w:divBdr>
        <w:top w:val="none" w:sz="0" w:space="0" w:color="auto"/>
        <w:left w:val="none" w:sz="0" w:space="0" w:color="auto"/>
        <w:bottom w:val="none" w:sz="0" w:space="0" w:color="auto"/>
        <w:right w:val="none" w:sz="0" w:space="0" w:color="auto"/>
      </w:divBdr>
    </w:div>
    <w:div w:id="2112048331">
      <w:bodyDiv w:val="1"/>
      <w:marLeft w:val="0"/>
      <w:marRight w:val="0"/>
      <w:marTop w:val="0"/>
      <w:marBottom w:val="0"/>
      <w:divBdr>
        <w:top w:val="none" w:sz="0" w:space="0" w:color="auto"/>
        <w:left w:val="none" w:sz="0" w:space="0" w:color="auto"/>
        <w:bottom w:val="none" w:sz="0" w:space="0" w:color="auto"/>
        <w:right w:val="none" w:sz="0" w:space="0" w:color="auto"/>
      </w:divBdr>
    </w:div>
    <w:div w:id="2112506164">
      <w:bodyDiv w:val="1"/>
      <w:marLeft w:val="0"/>
      <w:marRight w:val="0"/>
      <w:marTop w:val="0"/>
      <w:marBottom w:val="0"/>
      <w:divBdr>
        <w:top w:val="none" w:sz="0" w:space="0" w:color="auto"/>
        <w:left w:val="none" w:sz="0" w:space="0" w:color="auto"/>
        <w:bottom w:val="none" w:sz="0" w:space="0" w:color="auto"/>
        <w:right w:val="none" w:sz="0" w:space="0" w:color="auto"/>
      </w:divBdr>
    </w:div>
    <w:div w:id="2114353925">
      <w:bodyDiv w:val="1"/>
      <w:marLeft w:val="0"/>
      <w:marRight w:val="0"/>
      <w:marTop w:val="0"/>
      <w:marBottom w:val="0"/>
      <w:divBdr>
        <w:top w:val="none" w:sz="0" w:space="0" w:color="auto"/>
        <w:left w:val="none" w:sz="0" w:space="0" w:color="auto"/>
        <w:bottom w:val="none" w:sz="0" w:space="0" w:color="auto"/>
        <w:right w:val="none" w:sz="0" w:space="0" w:color="auto"/>
      </w:divBdr>
    </w:div>
    <w:div w:id="2115395405">
      <w:bodyDiv w:val="1"/>
      <w:marLeft w:val="0"/>
      <w:marRight w:val="0"/>
      <w:marTop w:val="0"/>
      <w:marBottom w:val="0"/>
      <w:divBdr>
        <w:top w:val="none" w:sz="0" w:space="0" w:color="auto"/>
        <w:left w:val="none" w:sz="0" w:space="0" w:color="auto"/>
        <w:bottom w:val="none" w:sz="0" w:space="0" w:color="auto"/>
        <w:right w:val="none" w:sz="0" w:space="0" w:color="auto"/>
      </w:divBdr>
    </w:div>
    <w:div w:id="2115902905">
      <w:bodyDiv w:val="1"/>
      <w:marLeft w:val="0"/>
      <w:marRight w:val="0"/>
      <w:marTop w:val="0"/>
      <w:marBottom w:val="0"/>
      <w:divBdr>
        <w:top w:val="none" w:sz="0" w:space="0" w:color="auto"/>
        <w:left w:val="none" w:sz="0" w:space="0" w:color="auto"/>
        <w:bottom w:val="none" w:sz="0" w:space="0" w:color="auto"/>
        <w:right w:val="none" w:sz="0" w:space="0" w:color="auto"/>
      </w:divBdr>
    </w:div>
    <w:div w:id="2116171917">
      <w:bodyDiv w:val="1"/>
      <w:marLeft w:val="0"/>
      <w:marRight w:val="0"/>
      <w:marTop w:val="0"/>
      <w:marBottom w:val="0"/>
      <w:divBdr>
        <w:top w:val="none" w:sz="0" w:space="0" w:color="auto"/>
        <w:left w:val="none" w:sz="0" w:space="0" w:color="auto"/>
        <w:bottom w:val="none" w:sz="0" w:space="0" w:color="auto"/>
        <w:right w:val="none" w:sz="0" w:space="0" w:color="auto"/>
      </w:divBdr>
    </w:div>
    <w:div w:id="2117170482">
      <w:bodyDiv w:val="1"/>
      <w:marLeft w:val="0"/>
      <w:marRight w:val="0"/>
      <w:marTop w:val="0"/>
      <w:marBottom w:val="0"/>
      <w:divBdr>
        <w:top w:val="none" w:sz="0" w:space="0" w:color="auto"/>
        <w:left w:val="none" w:sz="0" w:space="0" w:color="auto"/>
        <w:bottom w:val="none" w:sz="0" w:space="0" w:color="auto"/>
        <w:right w:val="none" w:sz="0" w:space="0" w:color="auto"/>
      </w:divBdr>
    </w:div>
    <w:div w:id="2118715662">
      <w:bodyDiv w:val="1"/>
      <w:marLeft w:val="0"/>
      <w:marRight w:val="0"/>
      <w:marTop w:val="0"/>
      <w:marBottom w:val="0"/>
      <w:divBdr>
        <w:top w:val="none" w:sz="0" w:space="0" w:color="auto"/>
        <w:left w:val="none" w:sz="0" w:space="0" w:color="auto"/>
        <w:bottom w:val="none" w:sz="0" w:space="0" w:color="auto"/>
        <w:right w:val="none" w:sz="0" w:space="0" w:color="auto"/>
      </w:divBdr>
    </w:div>
    <w:div w:id="2119331641">
      <w:bodyDiv w:val="1"/>
      <w:marLeft w:val="0"/>
      <w:marRight w:val="0"/>
      <w:marTop w:val="0"/>
      <w:marBottom w:val="0"/>
      <w:divBdr>
        <w:top w:val="none" w:sz="0" w:space="0" w:color="auto"/>
        <w:left w:val="none" w:sz="0" w:space="0" w:color="auto"/>
        <w:bottom w:val="none" w:sz="0" w:space="0" w:color="auto"/>
        <w:right w:val="none" w:sz="0" w:space="0" w:color="auto"/>
      </w:divBdr>
    </w:div>
    <w:div w:id="2121682489">
      <w:bodyDiv w:val="1"/>
      <w:marLeft w:val="0"/>
      <w:marRight w:val="0"/>
      <w:marTop w:val="0"/>
      <w:marBottom w:val="0"/>
      <w:divBdr>
        <w:top w:val="none" w:sz="0" w:space="0" w:color="auto"/>
        <w:left w:val="none" w:sz="0" w:space="0" w:color="auto"/>
        <w:bottom w:val="none" w:sz="0" w:space="0" w:color="auto"/>
        <w:right w:val="none" w:sz="0" w:space="0" w:color="auto"/>
      </w:divBdr>
    </w:div>
    <w:div w:id="2124104256">
      <w:bodyDiv w:val="1"/>
      <w:marLeft w:val="0"/>
      <w:marRight w:val="0"/>
      <w:marTop w:val="0"/>
      <w:marBottom w:val="0"/>
      <w:divBdr>
        <w:top w:val="none" w:sz="0" w:space="0" w:color="auto"/>
        <w:left w:val="none" w:sz="0" w:space="0" w:color="auto"/>
        <w:bottom w:val="none" w:sz="0" w:space="0" w:color="auto"/>
        <w:right w:val="none" w:sz="0" w:space="0" w:color="auto"/>
      </w:divBdr>
    </w:div>
    <w:div w:id="2125691591">
      <w:bodyDiv w:val="1"/>
      <w:marLeft w:val="0"/>
      <w:marRight w:val="0"/>
      <w:marTop w:val="0"/>
      <w:marBottom w:val="0"/>
      <w:divBdr>
        <w:top w:val="none" w:sz="0" w:space="0" w:color="auto"/>
        <w:left w:val="none" w:sz="0" w:space="0" w:color="auto"/>
        <w:bottom w:val="none" w:sz="0" w:space="0" w:color="auto"/>
        <w:right w:val="none" w:sz="0" w:space="0" w:color="auto"/>
      </w:divBdr>
    </w:div>
    <w:div w:id="2126343758">
      <w:bodyDiv w:val="1"/>
      <w:marLeft w:val="0"/>
      <w:marRight w:val="0"/>
      <w:marTop w:val="0"/>
      <w:marBottom w:val="0"/>
      <w:divBdr>
        <w:top w:val="none" w:sz="0" w:space="0" w:color="auto"/>
        <w:left w:val="none" w:sz="0" w:space="0" w:color="auto"/>
        <w:bottom w:val="none" w:sz="0" w:space="0" w:color="auto"/>
        <w:right w:val="none" w:sz="0" w:space="0" w:color="auto"/>
      </w:divBdr>
    </w:div>
    <w:div w:id="2129156576">
      <w:bodyDiv w:val="1"/>
      <w:marLeft w:val="0"/>
      <w:marRight w:val="0"/>
      <w:marTop w:val="0"/>
      <w:marBottom w:val="0"/>
      <w:divBdr>
        <w:top w:val="none" w:sz="0" w:space="0" w:color="auto"/>
        <w:left w:val="none" w:sz="0" w:space="0" w:color="auto"/>
        <w:bottom w:val="none" w:sz="0" w:space="0" w:color="auto"/>
        <w:right w:val="none" w:sz="0" w:space="0" w:color="auto"/>
      </w:divBdr>
    </w:div>
    <w:div w:id="2129352298">
      <w:bodyDiv w:val="1"/>
      <w:marLeft w:val="0"/>
      <w:marRight w:val="0"/>
      <w:marTop w:val="0"/>
      <w:marBottom w:val="0"/>
      <w:divBdr>
        <w:top w:val="none" w:sz="0" w:space="0" w:color="auto"/>
        <w:left w:val="none" w:sz="0" w:space="0" w:color="auto"/>
        <w:bottom w:val="none" w:sz="0" w:space="0" w:color="auto"/>
        <w:right w:val="none" w:sz="0" w:space="0" w:color="auto"/>
      </w:divBdr>
    </w:div>
    <w:div w:id="2129815077">
      <w:bodyDiv w:val="1"/>
      <w:marLeft w:val="0"/>
      <w:marRight w:val="0"/>
      <w:marTop w:val="0"/>
      <w:marBottom w:val="0"/>
      <w:divBdr>
        <w:top w:val="none" w:sz="0" w:space="0" w:color="auto"/>
        <w:left w:val="none" w:sz="0" w:space="0" w:color="auto"/>
        <w:bottom w:val="none" w:sz="0" w:space="0" w:color="auto"/>
        <w:right w:val="none" w:sz="0" w:space="0" w:color="auto"/>
      </w:divBdr>
    </w:div>
    <w:div w:id="2131167275">
      <w:bodyDiv w:val="1"/>
      <w:marLeft w:val="0"/>
      <w:marRight w:val="0"/>
      <w:marTop w:val="0"/>
      <w:marBottom w:val="0"/>
      <w:divBdr>
        <w:top w:val="none" w:sz="0" w:space="0" w:color="auto"/>
        <w:left w:val="none" w:sz="0" w:space="0" w:color="auto"/>
        <w:bottom w:val="none" w:sz="0" w:space="0" w:color="auto"/>
        <w:right w:val="none" w:sz="0" w:space="0" w:color="auto"/>
      </w:divBdr>
    </w:div>
    <w:div w:id="2131968448">
      <w:bodyDiv w:val="1"/>
      <w:marLeft w:val="0"/>
      <w:marRight w:val="0"/>
      <w:marTop w:val="0"/>
      <w:marBottom w:val="0"/>
      <w:divBdr>
        <w:top w:val="none" w:sz="0" w:space="0" w:color="auto"/>
        <w:left w:val="none" w:sz="0" w:space="0" w:color="auto"/>
        <w:bottom w:val="none" w:sz="0" w:space="0" w:color="auto"/>
        <w:right w:val="none" w:sz="0" w:space="0" w:color="auto"/>
      </w:divBdr>
    </w:div>
    <w:div w:id="2131971521">
      <w:bodyDiv w:val="1"/>
      <w:marLeft w:val="0"/>
      <w:marRight w:val="0"/>
      <w:marTop w:val="0"/>
      <w:marBottom w:val="0"/>
      <w:divBdr>
        <w:top w:val="none" w:sz="0" w:space="0" w:color="auto"/>
        <w:left w:val="none" w:sz="0" w:space="0" w:color="auto"/>
        <w:bottom w:val="none" w:sz="0" w:space="0" w:color="auto"/>
        <w:right w:val="none" w:sz="0" w:space="0" w:color="auto"/>
      </w:divBdr>
    </w:div>
    <w:div w:id="2133666060">
      <w:bodyDiv w:val="1"/>
      <w:marLeft w:val="0"/>
      <w:marRight w:val="0"/>
      <w:marTop w:val="0"/>
      <w:marBottom w:val="0"/>
      <w:divBdr>
        <w:top w:val="none" w:sz="0" w:space="0" w:color="auto"/>
        <w:left w:val="none" w:sz="0" w:space="0" w:color="auto"/>
        <w:bottom w:val="none" w:sz="0" w:space="0" w:color="auto"/>
        <w:right w:val="none" w:sz="0" w:space="0" w:color="auto"/>
      </w:divBdr>
    </w:div>
    <w:div w:id="2133867441">
      <w:bodyDiv w:val="1"/>
      <w:marLeft w:val="0"/>
      <w:marRight w:val="0"/>
      <w:marTop w:val="0"/>
      <w:marBottom w:val="0"/>
      <w:divBdr>
        <w:top w:val="none" w:sz="0" w:space="0" w:color="auto"/>
        <w:left w:val="none" w:sz="0" w:space="0" w:color="auto"/>
        <w:bottom w:val="none" w:sz="0" w:space="0" w:color="auto"/>
        <w:right w:val="none" w:sz="0" w:space="0" w:color="auto"/>
      </w:divBdr>
    </w:div>
    <w:div w:id="2139488712">
      <w:bodyDiv w:val="1"/>
      <w:marLeft w:val="0"/>
      <w:marRight w:val="0"/>
      <w:marTop w:val="0"/>
      <w:marBottom w:val="0"/>
      <w:divBdr>
        <w:top w:val="none" w:sz="0" w:space="0" w:color="auto"/>
        <w:left w:val="none" w:sz="0" w:space="0" w:color="auto"/>
        <w:bottom w:val="none" w:sz="0" w:space="0" w:color="auto"/>
        <w:right w:val="none" w:sz="0" w:space="0" w:color="auto"/>
      </w:divBdr>
    </w:div>
    <w:div w:id="2140755622">
      <w:bodyDiv w:val="1"/>
      <w:marLeft w:val="0"/>
      <w:marRight w:val="0"/>
      <w:marTop w:val="0"/>
      <w:marBottom w:val="0"/>
      <w:divBdr>
        <w:top w:val="none" w:sz="0" w:space="0" w:color="auto"/>
        <w:left w:val="none" w:sz="0" w:space="0" w:color="auto"/>
        <w:bottom w:val="none" w:sz="0" w:space="0" w:color="auto"/>
        <w:right w:val="none" w:sz="0" w:space="0" w:color="auto"/>
      </w:divBdr>
    </w:div>
    <w:div w:id="2141219299">
      <w:bodyDiv w:val="1"/>
      <w:marLeft w:val="0"/>
      <w:marRight w:val="0"/>
      <w:marTop w:val="0"/>
      <w:marBottom w:val="0"/>
      <w:divBdr>
        <w:top w:val="none" w:sz="0" w:space="0" w:color="auto"/>
        <w:left w:val="none" w:sz="0" w:space="0" w:color="auto"/>
        <w:bottom w:val="none" w:sz="0" w:space="0" w:color="auto"/>
        <w:right w:val="none" w:sz="0" w:space="0" w:color="auto"/>
      </w:divBdr>
    </w:div>
    <w:div w:id="2142191892">
      <w:bodyDiv w:val="1"/>
      <w:marLeft w:val="0"/>
      <w:marRight w:val="0"/>
      <w:marTop w:val="0"/>
      <w:marBottom w:val="0"/>
      <w:divBdr>
        <w:top w:val="none" w:sz="0" w:space="0" w:color="auto"/>
        <w:left w:val="none" w:sz="0" w:space="0" w:color="auto"/>
        <w:bottom w:val="none" w:sz="0" w:space="0" w:color="auto"/>
        <w:right w:val="none" w:sz="0" w:space="0" w:color="auto"/>
      </w:divBdr>
    </w:div>
    <w:div w:id="2142529799">
      <w:bodyDiv w:val="1"/>
      <w:marLeft w:val="0"/>
      <w:marRight w:val="0"/>
      <w:marTop w:val="0"/>
      <w:marBottom w:val="0"/>
      <w:divBdr>
        <w:top w:val="none" w:sz="0" w:space="0" w:color="auto"/>
        <w:left w:val="none" w:sz="0" w:space="0" w:color="auto"/>
        <w:bottom w:val="none" w:sz="0" w:space="0" w:color="auto"/>
        <w:right w:val="none" w:sz="0" w:space="0" w:color="auto"/>
      </w:divBdr>
    </w:div>
    <w:div w:id="2144498190">
      <w:bodyDiv w:val="1"/>
      <w:marLeft w:val="0"/>
      <w:marRight w:val="0"/>
      <w:marTop w:val="0"/>
      <w:marBottom w:val="0"/>
      <w:divBdr>
        <w:top w:val="none" w:sz="0" w:space="0" w:color="auto"/>
        <w:left w:val="none" w:sz="0" w:space="0" w:color="auto"/>
        <w:bottom w:val="none" w:sz="0" w:space="0" w:color="auto"/>
        <w:right w:val="none" w:sz="0" w:space="0" w:color="auto"/>
      </w:divBdr>
    </w:div>
    <w:div w:id="2144615766">
      <w:bodyDiv w:val="1"/>
      <w:marLeft w:val="0"/>
      <w:marRight w:val="0"/>
      <w:marTop w:val="0"/>
      <w:marBottom w:val="0"/>
      <w:divBdr>
        <w:top w:val="none" w:sz="0" w:space="0" w:color="auto"/>
        <w:left w:val="none" w:sz="0" w:space="0" w:color="auto"/>
        <w:bottom w:val="none" w:sz="0" w:space="0" w:color="auto"/>
        <w:right w:val="none" w:sz="0" w:space="0" w:color="auto"/>
      </w:divBdr>
    </w:div>
    <w:div w:id="2145198516">
      <w:bodyDiv w:val="1"/>
      <w:marLeft w:val="0"/>
      <w:marRight w:val="0"/>
      <w:marTop w:val="0"/>
      <w:marBottom w:val="0"/>
      <w:divBdr>
        <w:top w:val="none" w:sz="0" w:space="0" w:color="auto"/>
        <w:left w:val="none" w:sz="0" w:space="0" w:color="auto"/>
        <w:bottom w:val="none" w:sz="0" w:space="0" w:color="auto"/>
        <w:right w:val="none" w:sz="0" w:space="0" w:color="auto"/>
      </w:divBdr>
    </w:div>
    <w:div w:id="2146047303">
      <w:bodyDiv w:val="1"/>
      <w:marLeft w:val="0"/>
      <w:marRight w:val="0"/>
      <w:marTop w:val="0"/>
      <w:marBottom w:val="0"/>
      <w:divBdr>
        <w:top w:val="none" w:sz="0" w:space="0" w:color="auto"/>
        <w:left w:val="none" w:sz="0" w:space="0" w:color="auto"/>
        <w:bottom w:val="none" w:sz="0" w:space="0" w:color="auto"/>
        <w:right w:val="none" w:sz="0" w:space="0" w:color="auto"/>
      </w:divBdr>
    </w:div>
    <w:div w:id="2146582731">
      <w:bodyDiv w:val="1"/>
      <w:marLeft w:val="0"/>
      <w:marRight w:val="0"/>
      <w:marTop w:val="0"/>
      <w:marBottom w:val="0"/>
      <w:divBdr>
        <w:top w:val="none" w:sz="0" w:space="0" w:color="auto"/>
        <w:left w:val="none" w:sz="0" w:space="0" w:color="auto"/>
        <w:bottom w:val="none" w:sz="0" w:space="0" w:color="auto"/>
        <w:right w:val="none" w:sz="0" w:space="0" w:color="auto"/>
      </w:divBdr>
    </w:div>
    <w:div w:id="21465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DrakeLab/miller-tb-assortativit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ottew\AppData\Local\Microsoft\Windows\Temporary%20Internet%20Files\Content.Outlook\MGRVQ7Z3\RSPB_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9E2F28A-44C1-0A4A-837F-B94D729D2DD8}"/>
      </w:docPartPr>
      <w:docPartBody>
        <w:p w:rsidR="00696ED2" w:rsidRDefault="00696ED2">
          <w:r w:rsidRPr="00E77820">
            <w:rPr>
              <w:rStyle w:val="PlaceholderText"/>
            </w:rPr>
            <w:t>Click or tap here to enter text.</w:t>
          </w:r>
        </w:p>
      </w:docPartBody>
    </w:docPart>
    <w:docPart>
      <w:docPartPr>
        <w:name w:val="2D43B4A37CB65C4D901FDA95FE586061"/>
        <w:category>
          <w:name w:val="General"/>
          <w:gallery w:val="placeholder"/>
        </w:category>
        <w:types>
          <w:type w:val="bbPlcHdr"/>
        </w:types>
        <w:behaviors>
          <w:behavior w:val="content"/>
        </w:behaviors>
        <w:guid w:val="{69CCA602-CCD8-AA48-A3CF-3FBF32C196C3}"/>
      </w:docPartPr>
      <w:docPartBody>
        <w:p w:rsidR="00A9522D" w:rsidRDefault="00696ED2" w:rsidP="00696ED2">
          <w:pPr>
            <w:pStyle w:val="2D43B4A37CB65C4D901FDA95FE586061"/>
          </w:pPr>
          <w:r w:rsidRPr="00E778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yriadPro-Cond">
    <w:altName w:val="Calibri"/>
    <w:panose1 w:val="020B0506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4D"/>
    <w:family w:val="auto"/>
    <w:pitch w:val="variable"/>
    <w:sig w:usb0="A00002FF" w:usb1="7800205A" w:usb2="14600000" w:usb3="00000000" w:csb0="00000193"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D2"/>
    <w:rsid w:val="00040884"/>
    <w:rsid w:val="00334B9D"/>
    <w:rsid w:val="00696ED2"/>
    <w:rsid w:val="008A7581"/>
    <w:rsid w:val="00A53322"/>
    <w:rsid w:val="00A9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322"/>
    <w:rPr>
      <w:color w:val="808080"/>
    </w:rPr>
  </w:style>
  <w:style w:type="paragraph" w:customStyle="1" w:styleId="2D43B4A37CB65C4D901FDA95FE586061">
    <w:name w:val="2D43B4A37CB65C4D901FDA95FE586061"/>
    <w:rsid w:val="00696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E4B41-2213-B343-B123-75167569BAC7}">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373B-6D81-CB44-A089-34C28095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C:\Users\charlottew\AppData\Local\Microsoft\Windows\Temporary Internet Files\Content.Outlook\MGRVQ7Z3\RSPB_template.dot</Template>
  <TotalTime>202</TotalTime>
  <Pages>11</Pages>
  <Words>6771</Words>
  <Characters>38598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Proc R Soc B template (v. 1.0)</vt:lpstr>
    </vt:vector>
  </TitlesOfParts>
  <Company>Royal Society</Company>
  <LinksUpToDate>false</LinksUpToDate>
  <CharactersWithSpaces>45279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 R Soc B template (v. 1.0)</dc:title>
  <dc:creator>charlottew</dc:creator>
  <cp:lastModifiedBy>Microsoft Office User</cp:lastModifiedBy>
  <cp:revision>122</cp:revision>
  <cp:lastPrinted>2020-08-25T14:05:00Z</cp:lastPrinted>
  <dcterms:created xsi:type="dcterms:W3CDTF">2020-08-25T14:04:00Z</dcterms:created>
  <dcterms:modified xsi:type="dcterms:W3CDTF">2021-01-05T17:08:00Z</dcterms:modified>
</cp:coreProperties>
</file>